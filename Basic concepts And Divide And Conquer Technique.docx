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8E3" w:rsidRPr="00BD7C5C" w:rsidRDefault="009708E3" w:rsidP="009708E3">
      <w:pPr>
        <w:pStyle w:val="Title"/>
        <w:rPr>
          <w:rFonts w:ascii="Times New Roman" w:hAnsi="Times New Roman" w:cs="Times New Roman"/>
        </w:rPr>
      </w:pPr>
      <w:r w:rsidRPr="009708E3">
        <w:t xml:space="preserve"> </w:t>
      </w:r>
      <w:r w:rsidRPr="00BD7C5C">
        <w:rPr>
          <w:rFonts w:ascii="Times New Roman" w:hAnsi="Times New Roman" w:cs="Times New Roman"/>
        </w:rPr>
        <w:t xml:space="preserve">Algorithm specification </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An algorithm is defined as a finite set of instructions that, if followed, performs a particular task. All algorithms must satisfy the following criteria</w:t>
      </w:r>
    </w:p>
    <w:p w:rsidR="009708E3" w:rsidRPr="00BD7C5C" w:rsidRDefault="009708E3" w:rsidP="009708E3">
      <w:pPr>
        <w:rPr>
          <w:rFonts w:ascii="Times New Roman" w:hAnsi="Times New Roman" w:cs="Times New Roman"/>
          <w:sz w:val="24"/>
          <w:szCs w:val="24"/>
        </w:rPr>
      </w:pPr>
      <w:proofErr w:type="gramStart"/>
      <w:r w:rsidRPr="00BD7C5C">
        <w:rPr>
          <w:rFonts w:ascii="Times New Roman" w:hAnsi="Times New Roman" w:cs="Times New Roman"/>
          <w:sz w:val="24"/>
          <w:szCs w:val="24"/>
        </w:rPr>
        <w:t>Input.</w:t>
      </w:r>
      <w:proofErr w:type="gramEnd"/>
      <w:r w:rsidRPr="00BD7C5C">
        <w:rPr>
          <w:rFonts w:ascii="Times New Roman" w:hAnsi="Times New Roman" w:cs="Times New Roman"/>
          <w:sz w:val="24"/>
          <w:szCs w:val="24"/>
        </w:rPr>
        <w:t xml:space="preserve"> An algorithm has zero or more inputs, taken or collected from a specified set of objects.</w:t>
      </w:r>
    </w:p>
    <w:p w:rsidR="009708E3" w:rsidRPr="00BD7C5C" w:rsidRDefault="009708E3" w:rsidP="009708E3">
      <w:pPr>
        <w:rPr>
          <w:rFonts w:ascii="Times New Roman" w:hAnsi="Times New Roman" w:cs="Times New Roman"/>
          <w:sz w:val="24"/>
          <w:szCs w:val="24"/>
        </w:rPr>
      </w:pPr>
      <w:proofErr w:type="gramStart"/>
      <w:r w:rsidRPr="00BD7C5C">
        <w:rPr>
          <w:rFonts w:ascii="Times New Roman" w:hAnsi="Times New Roman" w:cs="Times New Roman"/>
          <w:sz w:val="24"/>
          <w:szCs w:val="24"/>
        </w:rPr>
        <w:t>Output.</w:t>
      </w:r>
      <w:proofErr w:type="gramEnd"/>
      <w:r w:rsidRPr="00BD7C5C">
        <w:rPr>
          <w:rFonts w:ascii="Times New Roman" w:hAnsi="Times New Roman" w:cs="Times New Roman"/>
          <w:sz w:val="24"/>
          <w:szCs w:val="24"/>
        </w:rPr>
        <w:t xml:space="preserve"> An algorithm has one or more outputs having a specific relation to the inputs.</w:t>
      </w:r>
    </w:p>
    <w:p w:rsidR="009708E3" w:rsidRPr="00BD7C5C" w:rsidRDefault="009708E3" w:rsidP="009708E3">
      <w:pPr>
        <w:rPr>
          <w:rFonts w:ascii="Times New Roman" w:hAnsi="Times New Roman" w:cs="Times New Roman"/>
          <w:sz w:val="24"/>
          <w:szCs w:val="24"/>
        </w:rPr>
      </w:pPr>
      <w:proofErr w:type="gramStart"/>
      <w:r w:rsidRPr="00BD7C5C">
        <w:rPr>
          <w:rFonts w:ascii="Times New Roman" w:hAnsi="Times New Roman" w:cs="Times New Roman"/>
          <w:sz w:val="24"/>
          <w:szCs w:val="24"/>
        </w:rPr>
        <w:t>Definiteness.</w:t>
      </w:r>
      <w:proofErr w:type="gramEnd"/>
      <w:r w:rsidRPr="00BD7C5C">
        <w:rPr>
          <w:rFonts w:ascii="Times New Roman" w:hAnsi="Times New Roman" w:cs="Times New Roman"/>
          <w:sz w:val="24"/>
          <w:szCs w:val="24"/>
        </w:rPr>
        <w:t xml:space="preserve"> Each step must be clearly defined; </w:t>
      </w:r>
      <w:proofErr w:type="gramStart"/>
      <w:r w:rsidRPr="00BD7C5C">
        <w:rPr>
          <w:rFonts w:ascii="Times New Roman" w:hAnsi="Times New Roman" w:cs="Times New Roman"/>
          <w:sz w:val="24"/>
          <w:szCs w:val="24"/>
        </w:rPr>
        <w:t>Each</w:t>
      </w:r>
      <w:proofErr w:type="gramEnd"/>
      <w:r w:rsidRPr="00BD7C5C">
        <w:rPr>
          <w:rFonts w:ascii="Times New Roman" w:hAnsi="Times New Roman" w:cs="Times New Roman"/>
          <w:sz w:val="24"/>
          <w:szCs w:val="24"/>
        </w:rPr>
        <w:t xml:space="preserve"> instruction must be clear and unambiguous.</w:t>
      </w:r>
    </w:p>
    <w:p w:rsidR="009708E3" w:rsidRPr="00BD7C5C" w:rsidRDefault="009708E3" w:rsidP="009708E3">
      <w:pPr>
        <w:rPr>
          <w:rFonts w:ascii="Times New Roman" w:hAnsi="Times New Roman" w:cs="Times New Roman"/>
          <w:sz w:val="24"/>
          <w:szCs w:val="24"/>
        </w:rPr>
      </w:pPr>
      <w:proofErr w:type="gramStart"/>
      <w:r w:rsidRPr="00BD7C5C">
        <w:rPr>
          <w:rFonts w:ascii="Times New Roman" w:hAnsi="Times New Roman" w:cs="Times New Roman"/>
          <w:sz w:val="24"/>
          <w:szCs w:val="24"/>
        </w:rPr>
        <w:t>Finiteness.</w:t>
      </w:r>
      <w:proofErr w:type="gramEnd"/>
      <w:r w:rsidRPr="00BD7C5C">
        <w:rPr>
          <w:rFonts w:ascii="Times New Roman" w:hAnsi="Times New Roman" w:cs="Times New Roman"/>
          <w:sz w:val="24"/>
          <w:szCs w:val="24"/>
        </w:rPr>
        <w:t xml:space="preserve"> The algorithm must always finish or terminate after a finite number of steps.</w:t>
      </w:r>
    </w:p>
    <w:p w:rsidR="009708E3" w:rsidRPr="00BD7C5C" w:rsidRDefault="009708E3" w:rsidP="009708E3">
      <w:pPr>
        <w:rPr>
          <w:rFonts w:ascii="Times New Roman" w:hAnsi="Times New Roman" w:cs="Times New Roman"/>
          <w:sz w:val="24"/>
          <w:szCs w:val="24"/>
        </w:rPr>
      </w:pPr>
      <w:proofErr w:type="gramStart"/>
      <w:r w:rsidRPr="00BD7C5C">
        <w:rPr>
          <w:rFonts w:ascii="Times New Roman" w:hAnsi="Times New Roman" w:cs="Times New Roman"/>
          <w:sz w:val="24"/>
          <w:szCs w:val="24"/>
        </w:rPr>
        <w:t>Effectiveness.</w:t>
      </w:r>
      <w:proofErr w:type="gramEnd"/>
      <w:r w:rsidRPr="00BD7C5C">
        <w:rPr>
          <w:rFonts w:ascii="Times New Roman" w:hAnsi="Times New Roman" w:cs="Times New Roman"/>
          <w:sz w:val="24"/>
          <w:szCs w:val="24"/>
        </w:rPr>
        <w:t xml:space="preserve"> All operations to be accomplished must be sufficiently basic that they can be done exactly and in finite length.</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We can depict an algorithm in many ways:</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 xml:space="preserve">   &gt;&gt;&gt;   Natural language: implement a natural language like English</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 xml:space="preserve">   &gt;&gt;&gt;   Flow charts: Graphic representations denoted flowcharts, only if the algorithm is small and simple.</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 xml:space="preserve">   &gt;&gt;&gt;   Pseudo code: This pseudo code skips most issues of ambiguity; no particularity regarding syntax programming language.</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b/>
      </w:r>
      <w:proofErr w:type="gramStart"/>
      <w:r w:rsidRPr="00BD7C5C">
        <w:rPr>
          <w:rFonts w:ascii="Times New Roman" w:hAnsi="Times New Roman" w:cs="Times New Roman"/>
          <w:sz w:val="24"/>
          <w:szCs w:val="24"/>
        </w:rPr>
        <w:t>Example :Algorithm</w:t>
      </w:r>
      <w:proofErr w:type="gramEnd"/>
      <w:r w:rsidRPr="00BD7C5C">
        <w:rPr>
          <w:rFonts w:ascii="Times New Roman" w:hAnsi="Times New Roman" w:cs="Times New Roman"/>
          <w:sz w:val="24"/>
          <w:szCs w:val="24"/>
        </w:rPr>
        <w:t xml:space="preserve"> for calculating factorial value of a number</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b/>
      </w:r>
      <w:r w:rsidR="009469C6" w:rsidRPr="00BD7C5C">
        <w:rPr>
          <w:rFonts w:ascii="Times New Roman" w:hAnsi="Times New Roman" w:cs="Times New Roman"/>
          <w:sz w:val="24"/>
          <w:szCs w:val="24"/>
        </w:rPr>
        <w:t>Step 1: a number n is inputted.</w:t>
      </w:r>
    </w:p>
    <w:p w:rsidR="009469C6" w:rsidRPr="00BD7C5C" w:rsidRDefault="009469C6" w:rsidP="009708E3">
      <w:pPr>
        <w:rPr>
          <w:rFonts w:ascii="Times New Roman" w:hAnsi="Times New Roman" w:cs="Times New Roman"/>
          <w:sz w:val="24"/>
          <w:szCs w:val="24"/>
        </w:rPr>
      </w:pPr>
      <w:r w:rsidRPr="00BD7C5C">
        <w:rPr>
          <w:rFonts w:ascii="Times New Roman" w:hAnsi="Times New Roman" w:cs="Times New Roman"/>
          <w:sz w:val="24"/>
          <w:szCs w:val="24"/>
        </w:rPr>
        <w:tab/>
        <w:t>Step 2: variable final is set as 1.</w:t>
      </w:r>
    </w:p>
    <w:p w:rsidR="009469C6" w:rsidRPr="00BD7C5C" w:rsidRDefault="009469C6" w:rsidP="009708E3">
      <w:pPr>
        <w:rPr>
          <w:rFonts w:ascii="Times New Roman" w:hAnsi="Times New Roman" w:cs="Times New Roman"/>
          <w:sz w:val="24"/>
          <w:szCs w:val="24"/>
        </w:rPr>
      </w:pPr>
      <w:r w:rsidRPr="00BD7C5C">
        <w:rPr>
          <w:rFonts w:ascii="Times New Roman" w:hAnsi="Times New Roman" w:cs="Times New Roman"/>
          <w:sz w:val="24"/>
          <w:szCs w:val="24"/>
        </w:rPr>
        <w:tab/>
        <w:t>Step 3: final&lt;=final*1.</w:t>
      </w:r>
    </w:p>
    <w:p w:rsidR="009469C6" w:rsidRPr="00BD7C5C" w:rsidRDefault="009469C6" w:rsidP="009708E3">
      <w:pPr>
        <w:rPr>
          <w:rFonts w:ascii="Times New Roman" w:hAnsi="Times New Roman" w:cs="Times New Roman"/>
          <w:sz w:val="24"/>
          <w:szCs w:val="24"/>
        </w:rPr>
      </w:pPr>
      <w:r w:rsidRPr="00BD7C5C">
        <w:rPr>
          <w:rFonts w:ascii="Times New Roman" w:hAnsi="Times New Roman" w:cs="Times New Roman"/>
          <w:sz w:val="24"/>
          <w:szCs w:val="24"/>
        </w:rPr>
        <w:tab/>
        <w:t>Step 4: decrease n.</w:t>
      </w:r>
    </w:p>
    <w:p w:rsidR="009469C6" w:rsidRPr="00BD7C5C" w:rsidRDefault="009469C6" w:rsidP="009708E3">
      <w:pPr>
        <w:rPr>
          <w:rFonts w:ascii="Times New Roman" w:hAnsi="Times New Roman" w:cs="Times New Roman"/>
          <w:sz w:val="24"/>
          <w:szCs w:val="24"/>
        </w:rPr>
      </w:pPr>
      <w:r w:rsidRPr="00BD7C5C">
        <w:rPr>
          <w:rFonts w:ascii="Times New Roman" w:hAnsi="Times New Roman" w:cs="Times New Roman"/>
          <w:sz w:val="24"/>
          <w:szCs w:val="24"/>
        </w:rPr>
        <w:tab/>
        <w:t>Step 5: verify if n is equal to zero.</w:t>
      </w:r>
    </w:p>
    <w:p w:rsidR="009469C6" w:rsidRPr="00BD7C5C" w:rsidRDefault="009469C6" w:rsidP="009708E3">
      <w:pPr>
        <w:rPr>
          <w:rFonts w:ascii="Times New Roman" w:hAnsi="Times New Roman" w:cs="Times New Roman"/>
          <w:sz w:val="24"/>
          <w:szCs w:val="24"/>
        </w:rPr>
      </w:pPr>
      <w:r w:rsidRPr="00BD7C5C">
        <w:rPr>
          <w:rFonts w:ascii="Times New Roman" w:hAnsi="Times New Roman" w:cs="Times New Roman"/>
          <w:sz w:val="24"/>
          <w:szCs w:val="24"/>
        </w:rPr>
        <w:tab/>
        <w:t xml:space="preserve">Step 6: if n is equal to </w:t>
      </w:r>
      <w:proofErr w:type="gramStart"/>
      <w:r w:rsidRPr="00BD7C5C">
        <w:rPr>
          <w:rFonts w:ascii="Times New Roman" w:hAnsi="Times New Roman" w:cs="Times New Roman"/>
          <w:sz w:val="24"/>
          <w:szCs w:val="24"/>
        </w:rPr>
        <w:t>zero ,</w:t>
      </w:r>
      <w:proofErr w:type="gramEnd"/>
      <w:r w:rsidRPr="00BD7C5C">
        <w:rPr>
          <w:rFonts w:ascii="Times New Roman" w:hAnsi="Times New Roman" w:cs="Times New Roman"/>
          <w:sz w:val="24"/>
          <w:szCs w:val="24"/>
        </w:rPr>
        <w:t xml:space="preserve"> </w:t>
      </w:r>
      <w:proofErr w:type="spellStart"/>
      <w:r w:rsidRPr="00BD7C5C">
        <w:rPr>
          <w:rFonts w:ascii="Times New Roman" w:hAnsi="Times New Roman" w:cs="Times New Roman"/>
          <w:sz w:val="24"/>
          <w:szCs w:val="24"/>
        </w:rPr>
        <w:t>goto</w:t>
      </w:r>
      <w:proofErr w:type="spellEnd"/>
      <w:r w:rsidRPr="00BD7C5C">
        <w:rPr>
          <w:rFonts w:ascii="Times New Roman" w:hAnsi="Times New Roman" w:cs="Times New Roman"/>
          <w:sz w:val="24"/>
          <w:szCs w:val="24"/>
        </w:rPr>
        <w:t xml:space="preserve"> Step 8(break out of loop).</w:t>
      </w:r>
    </w:p>
    <w:p w:rsidR="009469C6" w:rsidRPr="00BD7C5C" w:rsidRDefault="009469C6" w:rsidP="009708E3">
      <w:pPr>
        <w:rPr>
          <w:rFonts w:ascii="Times New Roman" w:hAnsi="Times New Roman" w:cs="Times New Roman"/>
          <w:sz w:val="24"/>
          <w:szCs w:val="24"/>
        </w:rPr>
      </w:pPr>
      <w:r w:rsidRPr="00BD7C5C">
        <w:rPr>
          <w:rFonts w:ascii="Times New Roman" w:hAnsi="Times New Roman" w:cs="Times New Roman"/>
          <w:sz w:val="24"/>
          <w:szCs w:val="24"/>
        </w:rPr>
        <w:tab/>
        <w:t xml:space="preserve">Step 7: else </w:t>
      </w:r>
      <w:proofErr w:type="spellStart"/>
      <w:r w:rsidRPr="00BD7C5C">
        <w:rPr>
          <w:rFonts w:ascii="Times New Roman" w:hAnsi="Times New Roman" w:cs="Times New Roman"/>
          <w:sz w:val="24"/>
          <w:szCs w:val="24"/>
        </w:rPr>
        <w:t>goto</w:t>
      </w:r>
      <w:proofErr w:type="spellEnd"/>
      <w:r w:rsidRPr="00BD7C5C">
        <w:rPr>
          <w:rFonts w:ascii="Times New Roman" w:hAnsi="Times New Roman" w:cs="Times New Roman"/>
          <w:sz w:val="24"/>
          <w:szCs w:val="24"/>
        </w:rPr>
        <w:t xml:space="preserve"> step 3.</w:t>
      </w:r>
    </w:p>
    <w:p w:rsidR="009469C6" w:rsidRPr="00BD7C5C" w:rsidRDefault="009469C6" w:rsidP="009708E3">
      <w:pPr>
        <w:rPr>
          <w:rFonts w:ascii="Times New Roman" w:hAnsi="Times New Roman" w:cs="Times New Roman"/>
          <w:sz w:val="24"/>
          <w:szCs w:val="24"/>
        </w:rPr>
      </w:pPr>
      <w:r w:rsidRPr="00BD7C5C">
        <w:rPr>
          <w:rFonts w:ascii="Times New Roman" w:hAnsi="Times New Roman" w:cs="Times New Roman"/>
          <w:sz w:val="24"/>
          <w:szCs w:val="24"/>
        </w:rPr>
        <w:tab/>
        <w:t xml:space="preserve">Step 8: the result final is printed. </w:t>
      </w:r>
    </w:p>
    <w:p w:rsidR="009708E3" w:rsidRPr="00BD7C5C" w:rsidRDefault="009708E3" w:rsidP="009708E3">
      <w:pPr>
        <w:pStyle w:val="Title"/>
        <w:rPr>
          <w:rFonts w:ascii="Times New Roman" w:hAnsi="Times New Roman" w:cs="Times New Roman"/>
        </w:rPr>
      </w:pPr>
      <w:r w:rsidRPr="00BD7C5C">
        <w:rPr>
          <w:rFonts w:ascii="Times New Roman" w:hAnsi="Times New Roman" w:cs="Times New Roman"/>
        </w:rPr>
        <w:t xml:space="preserve"> Recursive Algorithm</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 recursive algorithm calls itself which generally passes the return value as a parameter to the algorithm again. This parameter indicates the input while the return value indicates the output.</w:t>
      </w:r>
    </w:p>
    <w:p w:rsidR="005F0E09"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Recursive algorithm is defined as a method of simplification that divides the problem into sub-problems of the same nature. The result of one recursion is treated as the input for the next recursion. The repletion is in the self-similar fashion manner. The algorithm calls itself with smaller input values and obtains the results by simply accomplishing the operations on these smaller values. Generation of factorial, Fibonacci number series are denoted as the examples of recursive algorithms.</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 xml:space="preserve">     </w:t>
      </w:r>
      <w:proofErr w:type="gramStart"/>
      <w:r w:rsidRPr="00BD7C5C">
        <w:rPr>
          <w:rFonts w:ascii="Times New Roman" w:hAnsi="Times New Roman" w:cs="Times New Roman"/>
          <w:sz w:val="24"/>
          <w:szCs w:val="24"/>
        </w:rPr>
        <w:t>Example :Writing</w:t>
      </w:r>
      <w:proofErr w:type="gramEnd"/>
      <w:r w:rsidRPr="00BD7C5C">
        <w:rPr>
          <w:rFonts w:ascii="Times New Roman" w:hAnsi="Times New Roman" w:cs="Times New Roman"/>
          <w:sz w:val="24"/>
          <w:szCs w:val="24"/>
        </w:rPr>
        <w:t xml:space="preserve"> factorial function using recursion</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b/>
      </w:r>
      <w:r w:rsidRPr="00BD7C5C">
        <w:rPr>
          <w:rFonts w:ascii="Times New Roman" w:hAnsi="Times New Roman" w:cs="Times New Roman"/>
          <w:sz w:val="24"/>
          <w:szCs w:val="24"/>
        </w:rPr>
        <w:tab/>
      </w:r>
      <w:proofErr w:type="spellStart"/>
      <w:proofErr w:type="gramStart"/>
      <w:r w:rsidRPr="00BD7C5C">
        <w:rPr>
          <w:rFonts w:ascii="Times New Roman" w:hAnsi="Times New Roman" w:cs="Times New Roman"/>
          <w:sz w:val="24"/>
          <w:szCs w:val="24"/>
        </w:rPr>
        <w:t>intfactorialA</w:t>
      </w:r>
      <w:proofErr w:type="spellEnd"/>
      <w:r w:rsidRPr="00BD7C5C">
        <w:rPr>
          <w:rFonts w:ascii="Times New Roman" w:hAnsi="Times New Roman" w:cs="Times New Roman"/>
          <w:sz w:val="24"/>
          <w:szCs w:val="24"/>
        </w:rPr>
        <w:t>(</w:t>
      </w:r>
      <w:proofErr w:type="spellStart"/>
      <w:proofErr w:type="gramEnd"/>
      <w:r w:rsidRPr="00BD7C5C">
        <w:rPr>
          <w:rFonts w:ascii="Times New Roman" w:hAnsi="Times New Roman" w:cs="Times New Roman"/>
          <w:sz w:val="24"/>
          <w:szCs w:val="24"/>
        </w:rPr>
        <w:t>int</w:t>
      </w:r>
      <w:proofErr w:type="spellEnd"/>
      <w:r w:rsidRPr="00BD7C5C">
        <w:rPr>
          <w:rFonts w:ascii="Times New Roman" w:hAnsi="Times New Roman" w:cs="Times New Roman"/>
          <w:sz w:val="24"/>
          <w:szCs w:val="24"/>
        </w:rPr>
        <w:t xml:space="preserve"> n)</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b/>
      </w:r>
      <w:r w:rsidRPr="00BD7C5C">
        <w:rPr>
          <w:rFonts w:ascii="Times New Roman" w:hAnsi="Times New Roman" w:cs="Times New Roman"/>
          <w:sz w:val="24"/>
          <w:szCs w:val="24"/>
        </w:rPr>
        <w:tab/>
        <w:t>{</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b/>
      </w:r>
      <w:r w:rsidRPr="00BD7C5C">
        <w:rPr>
          <w:rFonts w:ascii="Times New Roman" w:hAnsi="Times New Roman" w:cs="Times New Roman"/>
          <w:sz w:val="24"/>
          <w:szCs w:val="24"/>
        </w:rPr>
        <w:tab/>
      </w:r>
      <w:r w:rsidRPr="00BD7C5C">
        <w:rPr>
          <w:rFonts w:ascii="Times New Roman" w:hAnsi="Times New Roman" w:cs="Times New Roman"/>
          <w:sz w:val="24"/>
          <w:szCs w:val="24"/>
        </w:rPr>
        <w:tab/>
      </w:r>
      <w:proofErr w:type="gramStart"/>
      <w:r w:rsidRPr="00BD7C5C">
        <w:rPr>
          <w:rFonts w:ascii="Times New Roman" w:hAnsi="Times New Roman" w:cs="Times New Roman"/>
          <w:sz w:val="24"/>
          <w:szCs w:val="24"/>
        </w:rPr>
        <w:t>return</w:t>
      </w:r>
      <w:proofErr w:type="gramEnd"/>
      <w:r w:rsidRPr="00BD7C5C">
        <w:rPr>
          <w:rFonts w:ascii="Times New Roman" w:hAnsi="Times New Roman" w:cs="Times New Roman"/>
          <w:sz w:val="24"/>
          <w:szCs w:val="24"/>
        </w:rPr>
        <w:t xml:space="preserve"> n * </w:t>
      </w:r>
      <w:proofErr w:type="spellStart"/>
      <w:r w:rsidRPr="00BD7C5C">
        <w:rPr>
          <w:rFonts w:ascii="Times New Roman" w:hAnsi="Times New Roman" w:cs="Times New Roman"/>
          <w:sz w:val="24"/>
          <w:szCs w:val="24"/>
        </w:rPr>
        <w:t>factorialA</w:t>
      </w:r>
      <w:proofErr w:type="spellEnd"/>
      <w:r w:rsidRPr="00BD7C5C">
        <w:rPr>
          <w:rFonts w:ascii="Times New Roman" w:hAnsi="Times New Roman" w:cs="Times New Roman"/>
          <w:sz w:val="24"/>
          <w:szCs w:val="24"/>
        </w:rPr>
        <w:t>(n-1);</w:t>
      </w:r>
    </w:p>
    <w:p w:rsidR="009708E3" w:rsidRPr="00BD7C5C" w:rsidRDefault="009708E3" w:rsidP="009708E3">
      <w:pPr>
        <w:rPr>
          <w:rFonts w:ascii="Times New Roman" w:hAnsi="Times New Roman" w:cs="Times New Roman"/>
          <w:sz w:val="24"/>
          <w:szCs w:val="24"/>
        </w:rPr>
      </w:pPr>
      <w:r w:rsidRPr="00BD7C5C">
        <w:rPr>
          <w:rFonts w:ascii="Times New Roman" w:hAnsi="Times New Roman" w:cs="Times New Roman"/>
          <w:sz w:val="24"/>
          <w:szCs w:val="24"/>
        </w:rPr>
        <w:tab/>
      </w:r>
      <w:r w:rsidRPr="00BD7C5C">
        <w:rPr>
          <w:rFonts w:ascii="Times New Roman" w:hAnsi="Times New Roman" w:cs="Times New Roman"/>
          <w:sz w:val="24"/>
          <w:szCs w:val="24"/>
        </w:rPr>
        <w:tab/>
        <w:t>}</w:t>
      </w:r>
    </w:p>
    <w:p w:rsidR="007E540E" w:rsidRPr="00BD7C5C" w:rsidRDefault="007E540E" w:rsidP="007E540E">
      <w:pPr>
        <w:pStyle w:val="Title"/>
        <w:rPr>
          <w:rFonts w:ascii="Times New Roman" w:hAnsi="Times New Roman" w:cs="Times New Roman"/>
        </w:rPr>
      </w:pPr>
      <w:r w:rsidRPr="00BD7C5C">
        <w:rPr>
          <w:rFonts w:ascii="Times New Roman" w:hAnsi="Times New Roman" w:cs="Times New Roman"/>
        </w:rPr>
        <w:t>Performance Analysis</w:t>
      </w:r>
    </w:p>
    <w:p w:rsidR="007E540E"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If we want to go from city "A" to city "B", there can be many ways of doing this. We can go by flight, by bus, by train and also by bicycle. Depending on the availability and convenience, we choose the one which suits us. Similarly, in computer science, there are multiple algorithms to solve a problem. When we have more than one algorithm to solve a problem, we need to select the</w:t>
      </w:r>
      <w:r w:rsidR="007E540E" w:rsidRPr="00BD7C5C">
        <w:rPr>
          <w:rFonts w:ascii="Times New Roman" w:eastAsia="Times New Roman" w:hAnsi="Times New Roman" w:cs="Times New Roman"/>
          <w:color w:val="333333"/>
          <w:sz w:val="21"/>
          <w:szCs w:val="21"/>
          <w:lang w:eastAsia="en-IN"/>
        </w:rPr>
        <w:t xml:space="preserve"> best one. Performance</w:t>
      </w:r>
    </w:p>
    <w:p w:rsidR="007E540E" w:rsidRPr="00BD7C5C" w:rsidRDefault="007E540E"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 xml:space="preserve">Analysis helps us to select the best </w:t>
      </w:r>
      <w:proofErr w:type="spellStart"/>
      <w:r w:rsidRPr="00BD7C5C">
        <w:rPr>
          <w:rFonts w:ascii="Times New Roman" w:eastAsia="Times New Roman" w:hAnsi="Times New Roman" w:cs="Times New Roman"/>
          <w:color w:val="333333"/>
          <w:sz w:val="21"/>
          <w:szCs w:val="21"/>
          <w:lang w:eastAsia="en-IN"/>
        </w:rPr>
        <w:t>lgorithm</w:t>
      </w:r>
      <w:proofErr w:type="spellEnd"/>
      <w:r w:rsidRPr="00BD7C5C">
        <w:rPr>
          <w:rFonts w:ascii="Times New Roman" w:eastAsia="Times New Roman" w:hAnsi="Times New Roman" w:cs="Times New Roman"/>
          <w:color w:val="333333"/>
          <w:sz w:val="21"/>
          <w:szCs w:val="21"/>
          <w:lang w:eastAsia="en-IN"/>
        </w:rPr>
        <w:t xml:space="preserve"> from multiple algorithms to solve a problem. </w:t>
      </w:r>
      <w:proofErr w:type="gramStart"/>
      <w:r w:rsidRPr="00BD7C5C">
        <w:rPr>
          <w:rFonts w:ascii="Times New Roman" w:eastAsia="Times New Roman" w:hAnsi="Times New Roman" w:cs="Times New Roman"/>
          <w:color w:val="333333"/>
          <w:sz w:val="21"/>
          <w:szCs w:val="21"/>
          <w:lang w:eastAsia="en-IN"/>
        </w:rPr>
        <w:t>when</w:t>
      </w:r>
      <w:proofErr w:type="gramEnd"/>
      <w:r w:rsidRPr="00BD7C5C">
        <w:rPr>
          <w:rFonts w:ascii="Times New Roman" w:eastAsia="Times New Roman" w:hAnsi="Times New Roman" w:cs="Times New Roman"/>
          <w:color w:val="333333"/>
          <w:sz w:val="21"/>
          <w:szCs w:val="21"/>
          <w:lang w:eastAsia="en-IN"/>
        </w:rPr>
        <w:t xml:space="preserve"> there are multiple alternative  algorithms to solve  problem, we analyse them and pick the one which is best suitable for our requirements. The formal definition is as follows: </w:t>
      </w:r>
    </w:p>
    <w:p w:rsidR="009469C6" w:rsidRPr="00BD7C5C" w:rsidRDefault="007E540E" w:rsidP="007E540E">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 xml:space="preserve"> </w:t>
      </w:r>
      <w:r w:rsidRPr="00BD7C5C">
        <w:rPr>
          <w:rFonts w:ascii="Times New Roman" w:eastAsia="Times New Roman" w:hAnsi="Times New Roman" w:cs="Times New Roman"/>
          <w:lang w:eastAsia="en-IN"/>
        </w:rPr>
        <w:tab/>
      </w:r>
      <w:r w:rsidRPr="00BD7C5C">
        <w:rPr>
          <w:rFonts w:ascii="Times New Roman" w:eastAsia="Times New Roman" w:hAnsi="Times New Roman" w:cs="Times New Roman"/>
          <w:lang w:eastAsia="en-IN"/>
        </w:rPr>
        <w:tab/>
        <w:t>Performance of an algorithm is a process of making evaluate judgement about algorithms.</w:t>
      </w:r>
    </w:p>
    <w:p w:rsidR="009469C6"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It can also be defined as follows...</w:t>
      </w:r>
    </w:p>
    <w:p w:rsidR="009469C6" w:rsidRPr="00BD7C5C" w:rsidRDefault="007E540E" w:rsidP="007E540E">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ab/>
      </w:r>
      <w:r w:rsidRPr="00BD7C5C">
        <w:rPr>
          <w:rFonts w:ascii="Times New Roman" w:eastAsia="Times New Roman" w:hAnsi="Times New Roman" w:cs="Times New Roman"/>
          <w:lang w:eastAsia="en-IN"/>
        </w:rPr>
        <w:tab/>
        <w:t xml:space="preserve">Performance of an algorithm means predicting the resources which are required to an algorithm to </w:t>
      </w:r>
      <w:proofErr w:type="spellStart"/>
      <w:r w:rsidRPr="00BD7C5C">
        <w:rPr>
          <w:rFonts w:ascii="Times New Roman" w:eastAsia="Times New Roman" w:hAnsi="Times New Roman" w:cs="Times New Roman"/>
          <w:lang w:eastAsia="en-IN"/>
        </w:rPr>
        <w:t>peform</w:t>
      </w:r>
      <w:proofErr w:type="spellEnd"/>
      <w:r w:rsidRPr="00BD7C5C">
        <w:rPr>
          <w:rFonts w:ascii="Times New Roman" w:eastAsia="Times New Roman" w:hAnsi="Times New Roman" w:cs="Times New Roman"/>
          <w:lang w:eastAsia="en-IN"/>
        </w:rPr>
        <w:t xml:space="preserve"> its task. </w:t>
      </w:r>
    </w:p>
    <w:p w:rsidR="009469C6"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Generally, the performance of an algorithm depends on the following elements...</w:t>
      </w:r>
    </w:p>
    <w:p w:rsidR="009469C6" w:rsidRPr="00BD7C5C" w:rsidRDefault="009469C6" w:rsidP="009469C6">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Whether that algorithm is providing the exact solution for the problem?</w:t>
      </w:r>
    </w:p>
    <w:p w:rsidR="009469C6" w:rsidRPr="00BD7C5C" w:rsidRDefault="009469C6" w:rsidP="009469C6">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Whether it is easy to understand?</w:t>
      </w:r>
    </w:p>
    <w:p w:rsidR="009469C6" w:rsidRPr="00BD7C5C" w:rsidRDefault="009469C6" w:rsidP="009469C6">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Whether it is easy to implement?</w:t>
      </w:r>
    </w:p>
    <w:p w:rsidR="009469C6" w:rsidRPr="00BD7C5C" w:rsidRDefault="009469C6" w:rsidP="009469C6">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How much space (memory) it requires to solve the problem?</w:t>
      </w:r>
    </w:p>
    <w:p w:rsidR="009469C6" w:rsidRPr="00BD7C5C" w:rsidRDefault="009469C6" w:rsidP="009469C6">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 xml:space="preserve">How much time it takes to solve </w:t>
      </w:r>
      <w:r w:rsidR="00ED1B59" w:rsidRPr="00BD7C5C">
        <w:rPr>
          <w:rFonts w:ascii="Times New Roman" w:eastAsia="Times New Roman" w:hAnsi="Times New Roman" w:cs="Times New Roman"/>
          <w:color w:val="333333"/>
          <w:sz w:val="21"/>
          <w:szCs w:val="21"/>
          <w:lang w:eastAsia="en-IN"/>
        </w:rPr>
        <w:t>the problem?</w:t>
      </w:r>
    </w:p>
    <w:p w:rsidR="009469C6"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When we want to analyse an algorithm, we consider only the space and time required by that particular algorithm and we ignore all the remaining elements.</w:t>
      </w:r>
      <w:r w:rsidRPr="00BD7C5C">
        <w:rPr>
          <w:rFonts w:ascii="Times New Roman" w:eastAsia="Times New Roman" w:hAnsi="Times New Roman" w:cs="Times New Roman"/>
          <w:color w:val="333333"/>
          <w:sz w:val="21"/>
          <w:szCs w:val="21"/>
          <w:lang w:eastAsia="en-IN"/>
        </w:rPr>
        <w:br/>
        <w:t>Based on this information, performance analysis of an algorithm can also be defined as follows...</w:t>
      </w:r>
    </w:p>
    <w:p w:rsidR="00ED1B59" w:rsidRPr="00BD7C5C" w:rsidRDefault="00ED1B59" w:rsidP="00ED1B59">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ab/>
      </w:r>
      <w:r w:rsidRPr="00BD7C5C">
        <w:rPr>
          <w:rFonts w:ascii="Times New Roman" w:eastAsia="Times New Roman" w:hAnsi="Times New Roman" w:cs="Times New Roman"/>
          <w:lang w:eastAsia="en-IN"/>
        </w:rPr>
        <w:tab/>
        <w:t>Performance analysis of an algorithm is the process of calculating space and time required by that algorithm.</w:t>
      </w:r>
    </w:p>
    <w:p w:rsidR="00ED1B59" w:rsidRPr="00BD7C5C" w:rsidRDefault="00ED1B59"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Performance analysis of an algorithm is performed by using the following measures</w:t>
      </w:r>
    </w:p>
    <w:p w:rsidR="00ED1B59" w:rsidRPr="00BD7C5C" w:rsidRDefault="00ED1B59" w:rsidP="00ED1B59">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 xml:space="preserve">1. Space required </w:t>
      </w:r>
      <w:proofErr w:type="gramStart"/>
      <w:r w:rsidRPr="00BD7C5C">
        <w:rPr>
          <w:rFonts w:ascii="Times New Roman" w:eastAsia="Times New Roman" w:hAnsi="Times New Roman" w:cs="Times New Roman"/>
          <w:lang w:eastAsia="en-IN"/>
        </w:rPr>
        <w:t>to complete</w:t>
      </w:r>
      <w:proofErr w:type="gramEnd"/>
      <w:r w:rsidRPr="00BD7C5C">
        <w:rPr>
          <w:rFonts w:ascii="Times New Roman" w:eastAsia="Times New Roman" w:hAnsi="Times New Roman" w:cs="Times New Roman"/>
          <w:lang w:eastAsia="en-IN"/>
        </w:rPr>
        <w:t xml:space="preserve"> the task of that algor</w:t>
      </w:r>
      <w:r w:rsidR="007B4709" w:rsidRPr="00BD7C5C">
        <w:rPr>
          <w:rFonts w:ascii="Times New Roman" w:eastAsia="Times New Roman" w:hAnsi="Times New Roman" w:cs="Times New Roman"/>
          <w:lang w:eastAsia="en-IN"/>
        </w:rPr>
        <w:t>ithm (Space Complexity).</w:t>
      </w:r>
    </w:p>
    <w:p w:rsidR="00ED1B59" w:rsidRPr="00BD7C5C" w:rsidRDefault="00ED1B59" w:rsidP="00ED1B59">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 xml:space="preserve">2.  Time required </w:t>
      </w:r>
      <w:proofErr w:type="gramStart"/>
      <w:r w:rsidRPr="00BD7C5C">
        <w:rPr>
          <w:rFonts w:ascii="Times New Roman" w:eastAsia="Times New Roman" w:hAnsi="Times New Roman" w:cs="Times New Roman"/>
          <w:lang w:eastAsia="en-IN"/>
        </w:rPr>
        <w:t>to</w:t>
      </w:r>
      <w:r w:rsidR="007B4709" w:rsidRPr="00BD7C5C">
        <w:rPr>
          <w:rFonts w:ascii="Times New Roman" w:eastAsia="Times New Roman" w:hAnsi="Times New Roman" w:cs="Times New Roman"/>
          <w:lang w:eastAsia="en-IN"/>
        </w:rPr>
        <w:t xml:space="preserve"> </w:t>
      </w:r>
      <w:r w:rsidRPr="00BD7C5C">
        <w:rPr>
          <w:rFonts w:ascii="Times New Roman" w:eastAsia="Times New Roman" w:hAnsi="Times New Roman" w:cs="Times New Roman"/>
          <w:lang w:eastAsia="en-IN"/>
        </w:rPr>
        <w:t xml:space="preserve"> complete</w:t>
      </w:r>
      <w:proofErr w:type="gramEnd"/>
      <w:r w:rsidRPr="00BD7C5C">
        <w:rPr>
          <w:rFonts w:ascii="Times New Roman" w:eastAsia="Times New Roman" w:hAnsi="Times New Roman" w:cs="Times New Roman"/>
          <w:lang w:eastAsia="en-IN"/>
        </w:rPr>
        <w:t xml:space="preserve"> the </w:t>
      </w:r>
      <w:r w:rsidR="007B4709" w:rsidRPr="00BD7C5C">
        <w:rPr>
          <w:rFonts w:ascii="Times New Roman" w:eastAsia="Times New Roman" w:hAnsi="Times New Roman" w:cs="Times New Roman"/>
          <w:lang w:eastAsia="en-IN"/>
        </w:rPr>
        <w:t>task of that algorithm (</w:t>
      </w:r>
      <w:r w:rsidRPr="00BD7C5C">
        <w:rPr>
          <w:rFonts w:ascii="Times New Roman" w:eastAsia="Times New Roman" w:hAnsi="Times New Roman" w:cs="Times New Roman"/>
          <w:lang w:eastAsia="en-IN"/>
        </w:rPr>
        <w:t>Time Complexity</w:t>
      </w:r>
      <w:r w:rsidR="007B4709" w:rsidRPr="00BD7C5C">
        <w:rPr>
          <w:rFonts w:ascii="Times New Roman" w:eastAsia="Times New Roman" w:hAnsi="Times New Roman" w:cs="Times New Roman"/>
          <w:lang w:eastAsia="en-IN"/>
        </w:rPr>
        <w:t>)</w:t>
      </w:r>
      <w:r w:rsidRPr="00BD7C5C">
        <w:rPr>
          <w:rFonts w:ascii="Times New Roman" w:eastAsia="Times New Roman" w:hAnsi="Times New Roman" w:cs="Times New Roman"/>
          <w:lang w:eastAsia="en-IN"/>
        </w:rPr>
        <w:t xml:space="preserve">. </w:t>
      </w:r>
    </w:p>
    <w:p w:rsidR="00ED1B59" w:rsidRPr="00BD7C5C" w:rsidRDefault="00ED1B59" w:rsidP="00ED1B59">
      <w:pPr>
        <w:shd w:val="clear" w:color="auto" w:fill="FFFFFF"/>
        <w:spacing w:after="0" w:line="240" w:lineRule="auto"/>
        <w:jc w:val="center"/>
        <w:rPr>
          <w:rFonts w:ascii="Times New Roman" w:eastAsia="Times New Roman" w:hAnsi="Times New Roman" w:cs="Times New Roman"/>
          <w:color w:val="333333"/>
          <w:sz w:val="21"/>
          <w:szCs w:val="21"/>
          <w:lang w:eastAsia="en-IN"/>
        </w:rPr>
      </w:pPr>
      <w:ins w:id="0" w:author="Unknown">
        <w:r w:rsidRPr="00BD7C5C">
          <w:rPr>
            <w:rFonts w:ascii="Times New Roman" w:eastAsia="Times New Roman" w:hAnsi="Times New Roman" w:cs="Times New Roman"/>
            <w:color w:val="333333"/>
            <w:sz w:val="21"/>
            <w:szCs w:val="21"/>
            <w:lang w:eastAsia="en-IN"/>
          </w:rPr>
          <w:t>R</w:t>
        </w:r>
      </w:ins>
    </w:p>
    <w:p w:rsidR="009469C6" w:rsidRPr="00BD7C5C" w:rsidRDefault="00ED1B59" w:rsidP="00ED1B59">
      <w:pPr>
        <w:pStyle w:val="Title"/>
        <w:rPr>
          <w:rFonts w:ascii="Times New Roman" w:eastAsia="Times New Roman" w:hAnsi="Times New Roman" w:cs="Times New Roman"/>
          <w:color w:val="333333"/>
          <w:kern w:val="0"/>
          <w:sz w:val="21"/>
          <w:szCs w:val="21"/>
          <w:lang w:eastAsia="en-IN"/>
        </w:rPr>
      </w:pPr>
      <w:r w:rsidRPr="00BD7C5C">
        <w:rPr>
          <w:rFonts w:ascii="Times New Roman" w:eastAsia="Times New Roman" w:hAnsi="Times New Roman" w:cs="Times New Roman"/>
          <w:lang w:eastAsia="en-IN"/>
        </w:rPr>
        <w:t xml:space="preserve"> Space complexity</w:t>
      </w:r>
    </w:p>
    <w:p w:rsidR="009469C6"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When we design an algorithm to solve a problem, it needs some computer memory to complete its execution. For any algorithm, memory is required for the following purposes...</w:t>
      </w:r>
    </w:p>
    <w:p w:rsidR="009469C6" w:rsidRPr="00BD7C5C" w:rsidRDefault="009469C6" w:rsidP="009469C6">
      <w:pPr>
        <w:numPr>
          <w:ilvl w:val="0"/>
          <w:numId w:val="3"/>
        </w:numPr>
        <w:shd w:val="clear" w:color="auto" w:fill="FFFFFF"/>
        <w:spacing w:before="100" w:beforeAutospacing="1" w:after="100" w:afterAutospacing="1" w:line="480" w:lineRule="atLeast"/>
        <w:ind w:left="495"/>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To store program instructions.</w:t>
      </w:r>
    </w:p>
    <w:p w:rsidR="009469C6" w:rsidRPr="00BD7C5C" w:rsidRDefault="009469C6" w:rsidP="009469C6">
      <w:pPr>
        <w:numPr>
          <w:ilvl w:val="0"/>
          <w:numId w:val="3"/>
        </w:numPr>
        <w:shd w:val="clear" w:color="auto" w:fill="FFFFFF"/>
        <w:spacing w:before="100" w:beforeAutospacing="1" w:after="100" w:afterAutospacing="1" w:line="480" w:lineRule="atLeast"/>
        <w:ind w:left="495"/>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To store constant values.</w:t>
      </w:r>
    </w:p>
    <w:p w:rsidR="009469C6" w:rsidRPr="00BD7C5C" w:rsidRDefault="009469C6" w:rsidP="009469C6">
      <w:pPr>
        <w:numPr>
          <w:ilvl w:val="0"/>
          <w:numId w:val="3"/>
        </w:numPr>
        <w:shd w:val="clear" w:color="auto" w:fill="FFFFFF"/>
        <w:spacing w:before="100" w:beforeAutospacing="1" w:after="100" w:afterAutospacing="1" w:line="480" w:lineRule="atLeast"/>
        <w:ind w:left="495"/>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To store variable values.</w:t>
      </w:r>
    </w:p>
    <w:p w:rsidR="009469C6" w:rsidRPr="00BD7C5C" w:rsidRDefault="009469C6" w:rsidP="009469C6">
      <w:pPr>
        <w:numPr>
          <w:ilvl w:val="0"/>
          <w:numId w:val="3"/>
        </w:numPr>
        <w:shd w:val="clear" w:color="auto" w:fill="FFFFFF"/>
        <w:spacing w:before="100" w:beforeAutospacing="1" w:after="100" w:afterAutospacing="1" w:line="480" w:lineRule="atLeast"/>
        <w:ind w:left="495"/>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 xml:space="preserve">And for few other things like </w:t>
      </w:r>
      <w:proofErr w:type="spellStart"/>
      <w:r w:rsidRPr="00BD7C5C">
        <w:rPr>
          <w:rFonts w:ascii="Times New Roman" w:eastAsia="Times New Roman" w:hAnsi="Times New Roman" w:cs="Times New Roman"/>
          <w:color w:val="333333"/>
          <w:sz w:val="21"/>
          <w:szCs w:val="21"/>
          <w:lang w:eastAsia="en-IN"/>
        </w:rPr>
        <w:t>funcion</w:t>
      </w:r>
      <w:proofErr w:type="spellEnd"/>
      <w:r w:rsidR="00ED1B59" w:rsidRPr="00BD7C5C">
        <w:rPr>
          <w:rFonts w:ascii="Times New Roman" w:eastAsia="Times New Roman" w:hAnsi="Times New Roman" w:cs="Times New Roman"/>
          <w:color w:val="333333"/>
          <w:sz w:val="21"/>
          <w:szCs w:val="21"/>
          <w:lang w:eastAsia="en-IN"/>
        </w:rPr>
        <w:t xml:space="preserve"> calls, jumping statements </w:t>
      </w:r>
      <w:proofErr w:type="spellStart"/>
      <w:r w:rsidR="00ED1B59" w:rsidRPr="00BD7C5C">
        <w:rPr>
          <w:rFonts w:ascii="Times New Roman" w:eastAsia="Times New Roman" w:hAnsi="Times New Roman" w:cs="Times New Roman"/>
          <w:color w:val="333333"/>
          <w:sz w:val="21"/>
          <w:szCs w:val="21"/>
          <w:lang w:eastAsia="en-IN"/>
        </w:rPr>
        <w:t>etc</w:t>
      </w:r>
      <w:proofErr w:type="spellEnd"/>
      <w:r w:rsidR="00ED1B59" w:rsidRPr="00BD7C5C">
        <w:rPr>
          <w:rFonts w:ascii="Times New Roman" w:eastAsia="Times New Roman" w:hAnsi="Times New Roman" w:cs="Times New Roman"/>
          <w:color w:val="333333"/>
          <w:sz w:val="21"/>
          <w:szCs w:val="21"/>
          <w:lang w:eastAsia="en-IN"/>
        </w:rPr>
        <w:t>,</w:t>
      </w:r>
    </w:p>
    <w:p w:rsidR="009469C6"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Space complexity of an algorithm can be defined as follows...</w:t>
      </w:r>
    </w:p>
    <w:p w:rsidR="007B4709" w:rsidRPr="00BD7C5C" w:rsidRDefault="007B4709" w:rsidP="007B4709">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Total amount of computer memory required by an algorithm to complete its execution is called as space complexity of that algorithm.</w:t>
      </w:r>
    </w:p>
    <w:p w:rsidR="00B740F0" w:rsidRPr="00BD7C5C" w:rsidRDefault="00B740F0" w:rsidP="00B740F0">
      <w:pPr>
        <w:rPr>
          <w:rFonts w:ascii="Times New Roman" w:hAnsi="Times New Roman" w:cs="Times New Roman"/>
          <w:lang w:eastAsia="en-IN"/>
        </w:rPr>
      </w:pPr>
      <w:r w:rsidRPr="00BD7C5C">
        <w:rPr>
          <w:rFonts w:ascii="Times New Roman" w:hAnsi="Times New Roman" w:cs="Times New Roman"/>
          <w:lang w:eastAsia="en-IN"/>
        </w:rPr>
        <w:t>Generally, when a program is under execution it uses</w:t>
      </w:r>
      <w:r w:rsidR="002312A4" w:rsidRPr="00BD7C5C">
        <w:rPr>
          <w:rFonts w:ascii="Times New Roman" w:hAnsi="Times New Roman" w:cs="Times New Roman"/>
          <w:lang w:eastAsia="en-IN"/>
        </w:rPr>
        <w:t xml:space="preserve"> </w:t>
      </w:r>
      <w:r w:rsidRPr="00BD7C5C">
        <w:rPr>
          <w:rFonts w:ascii="Times New Roman" w:hAnsi="Times New Roman" w:cs="Times New Roman"/>
          <w:lang w:eastAsia="en-IN"/>
        </w:rPr>
        <w:t xml:space="preserve"> </w:t>
      </w:r>
      <w:r w:rsidR="002312A4" w:rsidRPr="00BD7C5C">
        <w:rPr>
          <w:rFonts w:ascii="Times New Roman" w:hAnsi="Times New Roman" w:cs="Times New Roman"/>
          <w:lang w:eastAsia="en-IN"/>
        </w:rPr>
        <w:t xml:space="preserve"> </w:t>
      </w:r>
      <w:proofErr w:type="gramStart"/>
      <w:r w:rsidR="002C5E1A" w:rsidRPr="00BD7C5C">
        <w:rPr>
          <w:rFonts w:ascii="Times New Roman" w:hAnsi="Times New Roman" w:cs="Times New Roman"/>
          <w:lang w:eastAsia="en-IN"/>
        </w:rPr>
        <w:t>the  computer</w:t>
      </w:r>
      <w:proofErr w:type="gramEnd"/>
      <w:r w:rsidR="002C5E1A" w:rsidRPr="00BD7C5C">
        <w:rPr>
          <w:rFonts w:ascii="Times New Roman" w:hAnsi="Times New Roman" w:cs="Times New Roman"/>
          <w:lang w:eastAsia="en-IN"/>
        </w:rPr>
        <w:t xml:space="preserve"> memory for three reasons they are as follows </w:t>
      </w:r>
    </w:p>
    <w:p w:rsidR="002C5E1A" w:rsidRPr="00BD7C5C" w:rsidRDefault="002C5E1A" w:rsidP="00B740F0">
      <w:pPr>
        <w:rPr>
          <w:rFonts w:ascii="Times New Roman" w:hAnsi="Times New Roman" w:cs="Times New Roman"/>
          <w:lang w:eastAsia="en-IN"/>
        </w:rPr>
      </w:pPr>
      <w:r w:rsidRPr="00BD7C5C">
        <w:rPr>
          <w:rFonts w:ascii="Times New Roman" w:hAnsi="Times New Roman" w:cs="Times New Roman"/>
          <w:lang w:eastAsia="en-IN"/>
        </w:rPr>
        <w:t xml:space="preserve">Instruction </w:t>
      </w:r>
      <w:proofErr w:type="gramStart"/>
      <w:r w:rsidRPr="00BD7C5C">
        <w:rPr>
          <w:rFonts w:ascii="Times New Roman" w:hAnsi="Times New Roman" w:cs="Times New Roman"/>
          <w:lang w:eastAsia="en-IN"/>
        </w:rPr>
        <w:t>space :</w:t>
      </w:r>
      <w:proofErr w:type="gramEnd"/>
      <w:r w:rsidRPr="00BD7C5C">
        <w:rPr>
          <w:rFonts w:ascii="Times New Roman" w:hAnsi="Times New Roman" w:cs="Times New Roman"/>
          <w:lang w:eastAsia="en-IN"/>
        </w:rPr>
        <w:t xml:space="preserve"> it is the amount of memory used to store compiled version of instructions.</w:t>
      </w:r>
    </w:p>
    <w:p w:rsidR="002C5E1A" w:rsidRPr="00BD7C5C" w:rsidRDefault="002C5E1A" w:rsidP="00B740F0">
      <w:pPr>
        <w:rPr>
          <w:rFonts w:ascii="Times New Roman" w:hAnsi="Times New Roman" w:cs="Times New Roman"/>
          <w:lang w:eastAsia="en-IN"/>
        </w:rPr>
      </w:pPr>
      <w:r w:rsidRPr="00BD7C5C">
        <w:rPr>
          <w:rFonts w:ascii="Times New Roman" w:hAnsi="Times New Roman" w:cs="Times New Roman"/>
          <w:lang w:eastAsia="en-IN"/>
        </w:rPr>
        <w:t>Environmental Stack: it is the amount of memory used to store information of partially executed functions at the time of function call.</w:t>
      </w:r>
    </w:p>
    <w:p w:rsidR="002C5E1A" w:rsidRPr="00BD7C5C" w:rsidRDefault="002C5E1A" w:rsidP="00B740F0">
      <w:pPr>
        <w:rPr>
          <w:rFonts w:ascii="Times New Roman" w:hAnsi="Times New Roman" w:cs="Times New Roman"/>
          <w:lang w:eastAsia="en-IN"/>
        </w:rPr>
      </w:pPr>
      <w:r w:rsidRPr="00BD7C5C">
        <w:rPr>
          <w:rFonts w:ascii="Times New Roman" w:hAnsi="Times New Roman" w:cs="Times New Roman"/>
          <w:lang w:eastAsia="en-IN"/>
        </w:rPr>
        <w:t>Data Space: it is the amount of memory used to store all the variables and constants.</w:t>
      </w:r>
    </w:p>
    <w:p w:rsidR="002C5E1A" w:rsidRPr="00BD7C5C" w:rsidRDefault="002C5E1A" w:rsidP="00B740F0">
      <w:pPr>
        <w:rPr>
          <w:rFonts w:ascii="Times New Roman" w:hAnsi="Times New Roman" w:cs="Times New Roman"/>
          <w:lang w:eastAsia="en-IN"/>
        </w:rPr>
      </w:pPr>
      <w:r w:rsidRPr="00BD7C5C">
        <w:rPr>
          <w:rFonts w:ascii="Times New Roman" w:hAnsi="Times New Roman" w:cs="Times New Roman"/>
          <w:lang w:eastAsia="en-IN"/>
        </w:rPr>
        <w:t>NOTE: when we want to perform analysis of an algorithm based on its space complexity we consider only data space and ignore Instruction space as well as Environmental stack that means we calculate only the memory required to store</w:t>
      </w:r>
      <w:r w:rsidR="002312A4" w:rsidRPr="00BD7C5C">
        <w:rPr>
          <w:rFonts w:ascii="Times New Roman" w:hAnsi="Times New Roman" w:cs="Times New Roman"/>
          <w:lang w:eastAsia="en-IN"/>
        </w:rPr>
        <w:t xml:space="preserve">  </w:t>
      </w:r>
      <w:r w:rsidRPr="00BD7C5C">
        <w:rPr>
          <w:rFonts w:ascii="Times New Roman" w:hAnsi="Times New Roman" w:cs="Times New Roman"/>
          <w:lang w:eastAsia="en-IN"/>
        </w:rPr>
        <w:t xml:space="preserve"> </w:t>
      </w:r>
      <w:proofErr w:type="gramStart"/>
      <w:r w:rsidRPr="00BD7C5C">
        <w:rPr>
          <w:rFonts w:ascii="Times New Roman" w:hAnsi="Times New Roman" w:cs="Times New Roman"/>
          <w:lang w:eastAsia="en-IN"/>
        </w:rPr>
        <w:t>variables ,</w:t>
      </w:r>
      <w:proofErr w:type="gramEnd"/>
      <w:r w:rsidRPr="00BD7C5C">
        <w:rPr>
          <w:rFonts w:ascii="Times New Roman" w:hAnsi="Times New Roman" w:cs="Times New Roman"/>
          <w:lang w:eastAsia="en-IN"/>
        </w:rPr>
        <w:t xml:space="preserve"> constants, structures, </w:t>
      </w:r>
      <w:proofErr w:type="spellStart"/>
      <w:r w:rsidRPr="00BD7C5C">
        <w:rPr>
          <w:rFonts w:ascii="Times New Roman" w:hAnsi="Times New Roman" w:cs="Times New Roman"/>
          <w:lang w:eastAsia="en-IN"/>
        </w:rPr>
        <w:t>etc</w:t>
      </w:r>
      <w:proofErr w:type="spellEnd"/>
      <w:r w:rsidRPr="00BD7C5C">
        <w:rPr>
          <w:rFonts w:ascii="Times New Roman" w:hAnsi="Times New Roman" w:cs="Times New Roman"/>
          <w:lang w:eastAsia="en-IN"/>
        </w:rPr>
        <w:t xml:space="preserve"> </w:t>
      </w:r>
    </w:p>
    <w:p w:rsidR="006A18F8" w:rsidRPr="00BD7C5C" w:rsidRDefault="006A18F8" w:rsidP="00B740F0">
      <w:pPr>
        <w:rPr>
          <w:rFonts w:ascii="Times New Roman" w:hAnsi="Times New Roman" w:cs="Times New Roman"/>
          <w:lang w:eastAsia="en-IN"/>
        </w:rPr>
      </w:pPr>
      <w:r w:rsidRPr="00BD7C5C">
        <w:rPr>
          <w:rFonts w:ascii="Times New Roman" w:hAnsi="Times New Roman" w:cs="Times New Roman"/>
          <w:lang w:eastAsia="en-IN"/>
        </w:rPr>
        <w:t xml:space="preserve">To calculate the space complexity we must know the memory required to store different </w:t>
      </w:r>
      <w:proofErr w:type="spellStart"/>
      <w:r w:rsidRPr="00BD7C5C">
        <w:rPr>
          <w:rFonts w:ascii="Times New Roman" w:hAnsi="Times New Roman" w:cs="Times New Roman"/>
          <w:lang w:eastAsia="en-IN"/>
        </w:rPr>
        <w:t>datatype</w:t>
      </w:r>
      <w:proofErr w:type="spellEnd"/>
      <w:r w:rsidRPr="00BD7C5C">
        <w:rPr>
          <w:rFonts w:ascii="Times New Roman" w:hAnsi="Times New Roman" w:cs="Times New Roman"/>
          <w:lang w:eastAsia="en-IN"/>
        </w:rPr>
        <w:t xml:space="preserve"> values according to the compiler.</w:t>
      </w:r>
    </w:p>
    <w:p w:rsidR="006A18F8" w:rsidRPr="00BD7C5C" w:rsidRDefault="006A18F8" w:rsidP="00B740F0">
      <w:pPr>
        <w:rPr>
          <w:rFonts w:ascii="Times New Roman" w:hAnsi="Times New Roman" w:cs="Times New Roman"/>
          <w:lang w:eastAsia="en-IN"/>
        </w:rPr>
      </w:pPr>
      <w:proofErr w:type="gramStart"/>
      <w:r w:rsidRPr="00BD7C5C">
        <w:rPr>
          <w:rFonts w:ascii="Times New Roman" w:hAnsi="Times New Roman" w:cs="Times New Roman"/>
          <w:lang w:eastAsia="en-IN"/>
        </w:rPr>
        <w:t>1.</w:t>
      </w:r>
      <w:r w:rsidR="00FD4D55" w:rsidRPr="00BD7C5C">
        <w:rPr>
          <w:rFonts w:ascii="Times New Roman" w:hAnsi="Times New Roman" w:cs="Times New Roman"/>
          <w:lang w:eastAsia="en-IN"/>
        </w:rPr>
        <w:t>2 bytes to store integer value.</w:t>
      </w:r>
      <w:proofErr w:type="gramEnd"/>
    </w:p>
    <w:p w:rsidR="00FD4D55" w:rsidRPr="00BD7C5C" w:rsidRDefault="00FD4D55" w:rsidP="00B740F0">
      <w:pPr>
        <w:rPr>
          <w:rFonts w:ascii="Times New Roman" w:hAnsi="Times New Roman" w:cs="Times New Roman"/>
          <w:lang w:eastAsia="en-IN"/>
        </w:rPr>
      </w:pPr>
      <w:r w:rsidRPr="00BD7C5C">
        <w:rPr>
          <w:rFonts w:ascii="Times New Roman" w:hAnsi="Times New Roman" w:cs="Times New Roman"/>
          <w:lang w:eastAsia="en-IN"/>
        </w:rPr>
        <w:t>2. 4 bytes to store floating point value.</w:t>
      </w:r>
    </w:p>
    <w:p w:rsidR="00FD4D55" w:rsidRPr="00BD7C5C" w:rsidRDefault="00FD4D55" w:rsidP="00B740F0">
      <w:pPr>
        <w:rPr>
          <w:rFonts w:ascii="Times New Roman" w:hAnsi="Times New Roman" w:cs="Times New Roman"/>
          <w:lang w:eastAsia="en-IN"/>
        </w:rPr>
      </w:pPr>
      <w:proofErr w:type="gramStart"/>
      <w:r w:rsidRPr="00BD7C5C">
        <w:rPr>
          <w:rFonts w:ascii="Times New Roman" w:hAnsi="Times New Roman" w:cs="Times New Roman"/>
          <w:lang w:eastAsia="en-IN"/>
        </w:rPr>
        <w:t>3. 1 byte to store character value.</w:t>
      </w:r>
      <w:proofErr w:type="gramEnd"/>
    </w:p>
    <w:p w:rsidR="00FD4D55" w:rsidRPr="00BD7C5C" w:rsidRDefault="00FD4D55" w:rsidP="00B740F0">
      <w:pPr>
        <w:rPr>
          <w:rFonts w:ascii="Times New Roman" w:hAnsi="Times New Roman" w:cs="Times New Roman"/>
          <w:lang w:eastAsia="en-IN"/>
        </w:rPr>
      </w:pPr>
      <w:r w:rsidRPr="00BD7C5C">
        <w:rPr>
          <w:rFonts w:ascii="Times New Roman" w:hAnsi="Times New Roman" w:cs="Times New Roman"/>
          <w:lang w:eastAsia="en-IN"/>
        </w:rPr>
        <w:t>4. 6 or 8 bytes to store double value.</w:t>
      </w:r>
    </w:p>
    <w:p w:rsidR="002312A4" w:rsidRPr="00BD7C5C" w:rsidRDefault="002312A4" w:rsidP="00B740F0">
      <w:pPr>
        <w:rPr>
          <w:rFonts w:ascii="Times New Roman" w:hAnsi="Times New Roman" w:cs="Times New Roman"/>
          <w:lang w:eastAsia="en-IN"/>
        </w:rPr>
      </w:pPr>
      <w:r w:rsidRPr="00BD7C5C">
        <w:rPr>
          <w:rFonts w:ascii="Times New Roman" w:hAnsi="Times New Roman" w:cs="Times New Roman"/>
          <w:lang w:eastAsia="en-IN"/>
        </w:rPr>
        <w:t>Example 1:</w:t>
      </w:r>
    </w:p>
    <w:p w:rsidR="002312A4" w:rsidRPr="00BD7C5C" w:rsidRDefault="002312A4" w:rsidP="00B740F0">
      <w:pPr>
        <w:rPr>
          <w:rFonts w:ascii="Times New Roman" w:hAnsi="Times New Roman" w:cs="Times New Roman"/>
          <w:lang w:eastAsia="en-IN"/>
        </w:rPr>
      </w:pPr>
      <w:r w:rsidRPr="00BD7C5C">
        <w:rPr>
          <w:rFonts w:ascii="Times New Roman" w:hAnsi="Times New Roman" w:cs="Times New Roman"/>
          <w:lang w:eastAsia="en-IN"/>
        </w:rPr>
        <w:t xml:space="preserve">   </w:t>
      </w:r>
      <w:proofErr w:type="spellStart"/>
      <w:proofErr w:type="gramStart"/>
      <w:r w:rsidRPr="00BD7C5C">
        <w:rPr>
          <w:rFonts w:ascii="Times New Roman" w:hAnsi="Times New Roman" w:cs="Times New Roman"/>
          <w:lang w:eastAsia="en-IN"/>
        </w:rPr>
        <w:t>int</w:t>
      </w:r>
      <w:proofErr w:type="spellEnd"/>
      <w:proofErr w:type="gramEnd"/>
      <w:r w:rsidRPr="00BD7C5C">
        <w:rPr>
          <w:rFonts w:ascii="Times New Roman" w:hAnsi="Times New Roman" w:cs="Times New Roman"/>
          <w:lang w:eastAsia="en-IN"/>
        </w:rPr>
        <w:t xml:space="preserve"> square(</w:t>
      </w:r>
      <w:proofErr w:type="spellStart"/>
      <w:r w:rsidRPr="00BD7C5C">
        <w:rPr>
          <w:rFonts w:ascii="Times New Roman" w:hAnsi="Times New Roman" w:cs="Times New Roman"/>
          <w:lang w:eastAsia="en-IN"/>
        </w:rPr>
        <w:t>int</w:t>
      </w:r>
      <w:proofErr w:type="spellEnd"/>
      <w:r w:rsidRPr="00BD7C5C">
        <w:rPr>
          <w:rFonts w:ascii="Times New Roman" w:hAnsi="Times New Roman" w:cs="Times New Roman"/>
          <w:lang w:eastAsia="en-IN"/>
        </w:rPr>
        <w:t xml:space="preserve"> a)</w:t>
      </w:r>
    </w:p>
    <w:p w:rsidR="002312A4" w:rsidRPr="00BD7C5C" w:rsidRDefault="002312A4" w:rsidP="00B740F0">
      <w:pPr>
        <w:rPr>
          <w:rFonts w:ascii="Times New Roman" w:hAnsi="Times New Roman" w:cs="Times New Roman"/>
          <w:lang w:eastAsia="en-IN"/>
        </w:rPr>
      </w:pPr>
      <w:r w:rsidRPr="00BD7C5C">
        <w:rPr>
          <w:rFonts w:ascii="Times New Roman" w:hAnsi="Times New Roman" w:cs="Times New Roman"/>
          <w:lang w:eastAsia="en-IN"/>
        </w:rPr>
        <w:t>{</w:t>
      </w:r>
    </w:p>
    <w:p w:rsidR="002312A4" w:rsidRPr="00BD7C5C" w:rsidRDefault="002312A4" w:rsidP="00B740F0">
      <w:pPr>
        <w:rPr>
          <w:rFonts w:ascii="Times New Roman" w:hAnsi="Times New Roman" w:cs="Times New Roman"/>
          <w:lang w:eastAsia="en-IN"/>
        </w:rPr>
      </w:pPr>
      <w:r w:rsidRPr="00BD7C5C">
        <w:rPr>
          <w:rFonts w:ascii="Times New Roman" w:hAnsi="Times New Roman" w:cs="Times New Roman"/>
          <w:lang w:eastAsia="en-IN"/>
        </w:rPr>
        <w:tab/>
      </w:r>
      <w:proofErr w:type="gramStart"/>
      <w:r w:rsidRPr="00BD7C5C">
        <w:rPr>
          <w:rFonts w:ascii="Times New Roman" w:hAnsi="Times New Roman" w:cs="Times New Roman"/>
          <w:lang w:eastAsia="en-IN"/>
        </w:rPr>
        <w:t>return</w:t>
      </w:r>
      <w:proofErr w:type="gramEnd"/>
      <w:r w:rsidRPr="00BD7C5C">
        <w:rPr>
          <w:rFonts w:ascii="Times New Roman" w:hAnsi="Times New Roman" w:cs="Times New Roman"/>
          <w:lang w:eastAsia="en-IN"/>
        </w:rPr>
        <w:t xml:space="preserve"> a*a;</w:t>
      </w:r>
    </w:p>
    <w:p w:rsidR="002312A4" w:rsidRPr="00BD7C5C" w:rsidRDefault="002312A4" w:rsidP="00B740F0">
      <w:pPr>
        <w:rPr>
          <w:rFonts w:ascii="Times New Roman" w:hAnsi="Times New Roman" w:cs="Times New Roman"/>
          <w:lang w:eastAsia="en-IN"/>
        </w:rPr>
      </w:pPr>
      <w:r w:rsidRPr="00BD7C5C">
        <w:rPr>
          <w:rFonts w:ascii="Times New Roman" w:hAnsi="Times New Roman" w:cs="Times New Roman"/>
          <w:lang w:eastAsia="en-IN"/>
        </w:rPr>
        <w:t>}</w:t>
      </w:r>
    </w:p>
    <w:p w:rsidR="002312A4" w:rsidRPr="00BD7C5C" w:rsidRDefault="003B11F4" w:rsidP="00B740F0">
      <w:pPr>
        <w:rPr>
          <w:rFonts w:ascii="Times New Roman" w:hAnsi="Times New Roman" w:cs="Times New Roman"/>
          <w:lang w:eastAsia="en-IN"/>
        </w:rPr>
      </w:pPr>
      <w:r w:rsidRPr="00BD7C5C">
        <w:rPr>
          <w:rFonts w:ascii="Times New Roman" w:hAnsi="Times New Roman" w:cs="Times New Roman"/>
          <w:lang w:eastAsia="en-IN"/>
        </w:rPr>
        <w:t xml:space="preserve">In the above </w:t>
      </w:r>
      <w:proofErr w:type="gramStart"/>
      <w:r w:rsidRPr="00BD7C5C">
        <w:rPr>
          <w:rFonts w:ascii="Times New Roman" w:hAnsi="Times New Roman" w:cs="Times New Roman"/>
          <w:lang w:eastAsia="en-IN"/>
        </w:rPr>
        <w:t xml:space="preserve">example </w:t>
      </w:r>
      <w:r w:rsidR="000203AF" w:rsidRPr="00BD7C5C">
        <w:rPr>
          <w:rFonts w:ascii="Times New Roman" w:hAnsi="Times New Roman" w:cs="Times New Roman"/>
          <w:lang w:eastAsia="en-IN"/>
        </w:rPr>
        <w:t>,</w:t>
      </w:r>
      <w:proofErr w:type="gramEnd"/>
      <w:r w:rsidR="000203AF" w:rsidRPr="00BD7C5C">
        <w:rPr>
          <w:rFonts w:ascii="Times New Roman" w:hAnsi="Times New Roman" w:cs="Times New Roman"/>
          <w:lang w:eastAsia="en-IN"/>
        </w:rPr>
        <w:t xml:space="preserve"> it requires 2 bytes of memory to store variable a and another 2 bytes of memory is used for return value.</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 xml:space="preserve">That </w:t>
      </w:r>
      <w:proofErr w:type="gramStart"/>
      <w:r w:rsidRPr="00BD7C5C">
        <w:rPr>
          <w:rFonts w:ascii="Times New Roman" w:hAnsi="Times New Roman" w:cs="Times New Roman"/>
          <w:lang w:eastAsia="en-IN"/>
        </w:rPr>
        <w:t>means ,</w:t>
      </w:r>
      <w:proofErr w:type="gramEnd"/>
      <w:r w:rsidRPr="00BD7C5C">
        <w:rPr>
          <w:rFonts w:ascii="Times New Roman" w:hAnsi="Times New Roman" w:cs="Times New Roman"/>
          <w:lang w:eastAsia="en-IN"/>
        </w:rPr>
        <w:t xml:space="preserve"> totally it requires 4 bytes of memory to complete its execution and this 4 bytes of memory is fixed for any input value of a, this space complexity is said to be </w:t>
      </w:r>
      <w:proofErr w:type="spellStart"/>
      <w:r w:rsidRPr="00BD7C5C">
        <w:rPr>
          <w:rFonts w:ascii="Times New Roman" w:hAnsi="Times New Roman" w:cs="Times New Roman"/>
          <w:lang w:eastAsia="en-IN"/>
        </w:rPr>
        <w:t>constance</w:t>
      </w:r>
      <w:proofErr w:type="spellEnd"/>
      <w:r w:rsidRPr="00BD7C5C">
        <w:rPr>
          <w:rFonts w:ascii="Times New Roman" w:hAnsi="Times New Roman" w:cs="Times New Roman"/>
          <w:lang w:eastAsia="en-IN"/>
        </w:rPr>
        <w:t xml:space="preserve"> space complexity </w:t>
      </w:r>
    </w:p>
    <w:p w:rsidR="000203AF" w:rsidRPr="00BD7C5C" w:rsidRDefault="000203AF" w:rsidP="00B740F0">
      <w:pPr>
        <w:rPr>
          <w:rFonts w:ascii="Times New Roman" w:hAnsi="Times New Roman" w:cs="Times New Roman"/>
          <w:lang w:eastAsia="en-IN"/>
        </w:rPr>
      </w:pPr>
    </w:p>
    <w:p w:rsidR="000203AF" w:rsidRPr="00BD7C5C" w:rsidRDefault="000203AF" w:rsidP="000203AF">
      <w:pPr>
        <w:pStyle w:val="Heading2"/>
        <w:rPr>
          <w:rFonts w:ascii="Times New Roman" w:hAnsi="Times New Roman" w:cs="Times New Roman"/>
          <w:lang w:eastAsia="en-IN"/>
        </w:rPr>
      </w:pPr>
      <w:r w:rsidRPr="00BD7C5C">
        <w:rPr>
          <w:rFonts w:ascii="Times New Roman" w:hAnsi="Times New Roman" w:cs="Times New Roman"/>
          <w:lang w:eastAsia="en-IN"/>
        </w:rPr>
        <w:tab/>
      </w:r>
      <w:r w:rsidRPr="00BD7C5C">
        <w:rPr>
          <w:rFonts w:ascii="Times New Roman" w:hAnsi="Times New Roman" w:cs="Times New Roman"/>
          <w:lang w:eastAsia="en-IN"/>
        </w:rPr>
        <w:tab/>
        <w:t xml:space="preserve">If any algorithm </w:t>
      </w:r>
      <w:proofErr w:type="gramStart"/>
      <w:r w:rsidRPr="00BD7C5C">
        <w:rPr>
          <w:rFonts w:ascii="Times New Roman" w:hAnsi="Times New Roman" w:cs="Times New Roman"/>
          <w:lang w:eastAsia="en-IN"/>
        </w:rPr>
        <w:t>requires  fixed</w:t>
      </w:r>
      <w:proofErr w:type="gramEnd"/>
      <w:r w:rsidRPr="00BD7C5C">
        <w:rPr>
          <w:rFonts w:ascii="Times New Roman" w:hAnsi="Times New Roman" w:cs="Times New Roman"/>
          <w:lang w:eastAsia="en-IN"/>
        </w:rPr>
        <w:t xml:space="preserve"> amount of space for all input values then that space complexity is said to be constant space complexity</w:t>
      </w:r>
    </w:p>
    <w:p w:rsidR="00FD4D55"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Example 2:</w:t>
      </w:r>
    </w:p>
    <w:p w:rsidR="000203AF" w:rsidRPr="00BD7C5C" w:rsidRDefault="000203AF" w:rsidP="00B740F0">
      <w:pPr>
        <w:rPr>
          <w:rFonts w:ascii="Times New Roman" w:hAnsi="Times New Roman" w:cs="Times New Roman"/>
          <w:lang w:eastAsia="en-IN"/>
        </w:rPr>
      </w:pPr>
      <w:proofErr w:type="spellStart"/>
      <w:r w:rsidRPr="00BD7C5C">
        <w:rPr>
          <w:rFonts w:ascii="Times New Roman" w:hAnsi="Times New Roman" w:cs="Times New Roman"/>
          <w:lang w:eastAsia="en-IN"/>
        </w:rPr>
        <w:t>Int</w:t>
      </w:r>
      <w:proofErr w:type="spellEnd"/>
      <w:r w:rsidRPr="00BD7C5C">
        <w:rPr>
          <w:rFonts w:ascii="Times New Roman" w:hAnsi="Times New Roman" w:cs="Times New Roman"/>
          <w:lang w:eastAsia="en-IN"/>
        </w:rPr>
        <w:t xml:space="preserve"> </w:t>
      </w:r>
      <w:proofErr w:type="gramStart"/>
      <w:r w:rsidRPr="00BD7C5C">
        <w:rPr>
          <w:rFonts w:ascii="Times New Roman" w:hAnsi="Times New Roman" w:cs="Times New Roman"/>
          <w:lang w:eastAsia="en-IN"/>
        </w:rPr>
        <w:t>sum(</w:t>
      </w:r>
      <w:proofErr w:type="spellStart"/>
      <w:proofErr w:type="gramEnd"/>
      <w:r w:rsidRPr="00BD7C5C">
        <w:rPr>
          <w:rFonts w:ascii="Times New Roman" w:hAnsi="Times New Roman" w:cs="Times New Roman"/>
          <w:lang w:eastAsia="en-IN"/>
        </w:rPr>
        <w:t>int</w:t>
      </w:r>
      <w:proofErr w:type="spellEnd"/>
      <w:r w:rsidRPr="00BD7C5C">
        <w:rPr>
          <w:rFonts w:ascii="Times New Roman" w:hAnsi="Times New Roman" w:cs="Times New Roman"/>
          <w:lang w:eastAsia="en-IN"/>
        </w:rPr>
        <w:t xml:space="preserve"> A[],</w:t>
      </w:r>
      <w:proofErr w:type="spellStart"/>
      <w:r w:rsidRPr="00BD7C5C">
        <w:rPr>
          <w:rFonts w:ascii="Times New Roman" w:hAnsi="Times New Roman" w:cs="Times New Roman"/>
          <w:lang w:eastAsia="en-IN"/>
        </w:rPr>
        <w:t>int</w:t>
      </w:r>
      <w:proofErr w:type="spellEnd"/>
      <w:r w:rsidRPr="00BD7C5C">
        <w:rPr>
          <w:rFonts w:ascii="Times New Roman" w:hAnsi="Times New Roman" w:cs="Times New Roman"/>
          <w:lang w:eastAsia="en-IN"/>
        </w:rPr>
        <w:t xml:space="preserve"> n)</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ab/>
      </w:r>
      <w:proofErr w:type="spellStart"/>
      <w:proofErr w:type="gramStart"/>
      <w:r w:rsidRPr="00BD7C5C">
        <w:rPr>
          <w:rFonts w:ascii="Times New Roman" w:hAnsi="Times New Roman" w:cs="Times New Roman"/>
          <w:lang w:eastAsia="en-IN"/>
        </w:rPr>
        <w:t>int</w:t>
      </w:r>
      <w:proofErr w:type="spellEnd"/>
      <w:proofErr w:type="gramEnd"/>
      <w:r w:rsidRPr="00BD7C5C">
        <w:rPr>
          <w:rFonts w:ascii="Times New Roman" w:hAnsi="Times New Roman" w:cs="Times New Roman"/>
          <w:lang w:eastAsia="en-IN"/>
        </w:rPr>
        <w:t xml:space="preserve"> sum=0,i;</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ab/>
      </w:r>
      <w:proofErr w:type="gramStart"/>
      <w:r w:rsidRPr="00BD7C5C">
        <w:rPr>
          <w:rFonts w:ascii="Times New Roman" w:hAnsi="Times New Roman" w:cs="Times New Roman"/>
          <w:lang w:eastAsia="en-IN"/>
        </w:rPr>
        <w:t>for(</w:t>
      </w:r>
      <w:proofErr w:type="gramEnd"/>
      <w:r w:rsidRPr="00BD7C5C">
        <w:rPr>
          <w:rFonts w:ascii="Times New Roman" w:hAnsi="Times New Roman" w:cs="Times New Roman"/>
          <w:lang w:eastAsia="en-IN"/>
        </w:rPr>
        <w:t>i=0;i&lt;</w:t>
      </w:r>
      <w:proofErr w:type="spellStart"/>
      <w:r w:rsidRPr="00BD7C5C">
        <w:rPr>
          <w:rFonts w:ascii="Times New Roman" w:hAnsi="Times New Roman" w:cs="Times New Roman"/>
          <w:lang w:eastAsia="en-IN"/>
        </w:rPr>
        <w:t>n;i</w:t>
      </w:r>
      <w:proofErr w:type="spellEnd"/>
      <w:r w:rsidRPr="00BD7C5C">
        <w:rPr>
          <w:rFonts w:ascii="Times New Roman" w:hAnsi="Times New Roman" w:cs="Times New Roman"/>
          <w:lang w:eastAsia="en-IN"/>
        </w:rPr>
        <w:t>++)</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ab/>
      </w:r>
      <w:proofErr w:type="gramStart"/>
      <w:r w:rsidRPr="00BD7C5C">
        <w:rPr>
          <w:rFonts w:ascii="Times New Roman" w:hAnsi="Times New Roman" w:cs="Times New Roman"/>
          <w:lang w:eastAsia="en-IN"/>
        </w:rPr>
        <w:t>sum=</w:t>
      </w:r>
      <w:proofErr w:type="spellStart"/>
      <w:proofErr w:type="gramEnd"/>
      <w:r w:rsidRPr="00BD7C5C">
        <w:rPr>
          <w:rFonts w:ascii="Times New Roman" w:hAnsi="Times New Roman" w:cs="Times New Roman"/>
          <w:lang w:eastAsia="en-IN"/>
        </w:rPr>
        <w:t>sum+A</w:t>
      </w:r>
      <w:proofErr w:type="spellEnd"/>
      <w:r w:rsidRPr="00BD7C5C">
        <w:rPr>
          <w:rFonts w:ascii="Times New Roman" w:hAnsi="Times New Roman" w:cs="Times New Roman"/>
          <w:lang w:eastAsia="en-IN"/>
        </w:rPr>
        <w:t>[i];</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ab/>
      </w:r>
      <w:proofErr w:type="spellStart"/>
      <w:proofErr w:type="gramStart"/>
      <w:r w:rsidRPr="00BD7C5C">
        <w:rPr>
          <w:rFonts w:ascii="Times New Roman" w:hAnsi="Times New Roman" w:cs="Times New Roman"/>
          <w:lang w:eastAsia="en-IN"/>
        </w:rPr>
        <w:t>retrun</w:t>
      </w:r>
      <w:proofErr w:type="spellEnd"/>
      <w:proofErr w:type="gramEnd"/>
      <w:r w:rsidRPr="00BD7C5C">
        <w:rPr>
          <w:rFonts w:ascii="Times New Roman" w:hAnsi="Times New Roman" w:cs="Times New Roman"/>
          <w:lang w:eastAsia="en-IN"/>
        </w:rPr>
        <w:t xml:space="preserve"> sum;</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w:t>
      </w:r>
    </w:p>
    <w:p w:rsidR="000203AF" w:rsidRPr="00BD7C5C" w:rsidRDefault="000203AF" w:rsidP="00B740F0">
      <w:pPr>
        <w:rPr>
          <w:rFonts w:ascii="Times New Roman" w:hAnsi="Times New Roman" w:cs="Times New Roman"/>
          <w:lang w:eastAsia="en-IN"/>
        </w:rPr>
      </w:pPr>
      <w:r w:rsidRPr="00BD7C5C">
        <w:rPr>
          <w:rFonts w:ascii="Times New Roman" w:hAnsi="Times New Roman" w:cs="Times New Roman"/>
          <w:lang w:eastAsia="en-IN"/>
        </w:rPr>
        <w:t xml:space="preserve">In the above example it requires n*2 bytes of memory to store array variable </w:t>
      </w:r>
      <w:proofErr w:type="gramStart"/>
      <w:r w:rsidRPr="00BD7C5C">
        <w:rPr>
          <w:rFonts w:ascii="Times New Roman" w:hAnsi="Times New Roman" w:cs="Times New Roman"/>
          <w:lang w:eastAsia="en-IN"/>
        </w:rPr>
        <w:t>a[]</w:t>
      </w:r>
      <w:proofErr w:type="gramEnd"/>
      <w:r w:rsidR="00FE08AE" w:rsidRPr="00BD7C5C">
        <w:rPr>
          <w:rFonts w:ascii="Times New Roman" w:hAnsi="Times New Roman" w:cs="Times New Roman"/>
          <w:lang w:eastAsia="en-IN"/>
        </w:rPr>
        <w:t xml:space="preserve"> </w:t>
      </w:r>
    </w:p>
    <w:p w:rsidR="00FE08AE" w:rsidRPr="00BD7C5C" w:rsidRDefault="00FE08AE" w:rsidP="00B740F0">
      <w:pPr>
        <w:rPr>
          <w:rFonts w:ascii="Times New Roman" w:hAnsi="Times New Roman" w:cs="Times New Roman"/>
          <w:lang w:eastAsia="en-IN"/>
        </w:rPr>
      </w:pPr>
      <w:r w:rsidRPr="00BD7C5C">
        <w:rPr>
          <w:rFonts w:ascii="Times New Roman" w:hAnsi="Times New Roman" w:cs="Times New Roman"/>
          <w:lang w:eastAsia="en-IN"/>
        </w:rPr>
        <w:t>2 bytes of memory for integer parameter ‘n’, 4 bytes of memory for local integer variable sum and i(2 bytes each),</w:t>
      </w:r>
    </w:p>
    <w:p w:rsidR="00FE08AE" w:rsidRPr="00BD7C5C" w:rsidRDefault="00FE08AE" w:rsidP="00B740F0">
      <w:pPr>
        <w:rPr>
          <w:rFonts w:ascii="Times New Roman" w:hAnsi="Times New Roman" w:cs="Times New Roman"/>
          <w:lang w:eastAsia="en-IN"/>
        </w:rPr>
      </w:pPr>
      <w:r w:rsidRPr="00BD7C5C">
        <w:rPr>
          <w:rFonts w:ascii="Times New Roman" w:hAnsi="Times New Roman" w:cs="Times New Roman"/>
          <w:lang w:eastAsia="en-IN"/>
        </w:rPr>
        <w:t>2 bytes of memory for return value.</w:t>
      </w:r>
    </w:p>
    <w:p w:rsidR="00FE08AE" w:rsidRPr="00BD7C5C" w:rsidRDefault="00FE08AE" w:rsidP="00B740F0">
      <w:pPr>
        <w:rPr>
          <w:rFonts w:ascii="Times New Roman" w:hAnsi="Times New Roman" w:cs="Times New Roman"/>
          <w:lang w:eastAsia="en-IN"/>
        </w:rPr>
      </w:pPr>
      <w:r w:rsidRPr="00BD7C5C">
        <w:rPr>
          <w:rFonts w:ascii="Times New Roman" w:hAnsi="Times New Roman" w:cs="Times New Roman"/>
          <w:lang w:eastAsia="en-IN"/>
        </w:rPr>
        <w:t xml:space="preserve">That means it requires 2n+8 bytes of memory to complete its execution.  </w:t>
      </w:r>
      <w:proofErr w:type="gramStart"/>
      <w:r w:rsidRPr="00BD7C5C">
        <w:rPr>
          <w:rFonts w:ascii="Times New Roman" w:hAnsi="Times New Roman" w:cs="Times New Roman"/>
          <w:lang w:eastAsia="en-IN"/>
        </w:rPr>
        <w:t>Here  ,</w:t>
      </w:r>
      <w:proofErr w:type="gramEnd"/>
      <w:r w:rsidRPr="00BD7C5C">
        <w:rPr>
          <w:rFonts w:ascii="Times New Roman" w:hAnsi="Times New Roman" w:cs="Times New Roman"/>
          <w:lang w:eastAsia="en-IN"/>
        </w:rPr>
        <w:t xml:space="preserve"> the total amount of memory required depends on the value of n. As n value increase the space required also increase proportionately. This type of space complexity is said to be linear space complexity.</w:t>
      </w:r>
    </w:p>
    <w:p w:rsidR="00FE08AE" w:rsidRPr="00BD7C5C" w:rsidRDefault="00FE08AE" w:rsidP="00FE08AE">
      <w:pPr>
        <w:pStyle w:val="Heading1"/>
        <w:rPr>
          <w:rFonts w:ascii="Times New Roman" w:hAnsi="Times New Roman" w:cs="Times New Roman"/>
          <w:lang w:eastAsia="en-IN"/>
        </w:rPr>
      </w:pPr>
      <w:r w:rsidRPr="00BD7C5C">
        <w:rPr>
          <w:rFonts w:ascii="Times New Roman" w:hAnsi="Times New Roman" w:cs="Times New Roman"/>
          <w:lang w:eastAsia="en-IN"/>
        </w:rPr>
        <w:t>If the amount of space required by an algorithm is increased with the increase of input value, then that space complexity is said to be linear space complexity.</w:t>
      </w:r>
    </w:p>
    <w:p w:rsidR="00FE08AE" w:rsidRPr="00BD7C5C" w:rsidRDefault="00FE08AE" w:rsidP="00FE08AE">
      <w:pPr>
        <w:rPr>
          <w:rFonts w:ascii="Times New Roman" w:hAnsi="Times New Roman" w:cs="Times New Roman"/>
          <w:lang w:eastAsia="en-IN"/>
        </w:rPr>
      </w:pPr>
    </w:p>
    <w:p w:rsidR="009469C6" w:rsidRPr="00BD7C5C" w:rsidRDefault="00FE08AE" w:rsidP="00FE08AE">
      <w:pPr>
        <w:pStyle w:val="Title"/>
        <w:rPr>
          <w:rFonts w:ascii="Times New Roman" w:eastAsia="Times New Roman" w:hAnsi="Times New Roman" w:cs="Times New Roman"/>
          <w:b/>
          <w:bCs/>
          <w:color w:val="333333"/>
          <w:kern w:val="0"/>
          <w:sz w:val="21"/>
          <w:szCs w:val="21"/>
          <w:lang w:eastAsia="en-IN"/>
        </w:rPr>
      </w:pPr>
      <w:r w:rsidRPr="00BD7C5C">
        <w:rPr>
          <w:rFonts w:ascii="Times New Roman" w:eastAsia="Times New Roman" w:hAnsi="Times New Roman" w:cs="Times New Roman"/>
          <w:lang w:eastAsia="en-IN"/>
        </w:rPr>
        <w:t>Time complexity</w:t>
      </w:r>
    </w:p>
    <w:p w:rsidR="009469C6"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Every algorithm requires some amount of computer time to execute its instruction to perform the task. This computer time required is called time complexity.</w:t>
      </w:r>
      <w:r w:rsidRPr="00BD7C5C">
        <w:rPr>
          <w:rFonts w:ascii="Times New Roman" w:eastAsia="Times New Roman" w:hAnsi="Times New Roman" w:cs="Times New Roman"/>
          <w:color w:val="333333"/>
          <w:sz w:val="21"/>
          <w:szCs w:val="21"/>
          <w:lang w:eastAsia="en-IN"/>
        </w:rPr>
        <w:br/>
        <w:t>The time complexity of an algorithm can be defined as follows...</w:t>
      </w:r>
    </w:p>
    <w:p w:rsidR="0057104F" w:rsidRPr="00BD7C5C" w:rsidRDefault="00FE08AE" w:rsidP="0057104F">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ab/>
      </w:r>
      <w:r w:rsidRPr="00BD7C5C">
        <w:rPr>
          <w:rFonts w:ascii="Times New Roman" w:eastAsia="Times New Roman" w:hAnsi="Times New Roman" w:cs="Times New Roman"/>
          <w:lang w:eastAsia="en-IN"/>
        </w:rPr>
        <w:tab/>
        <w:t>The time complexity of an algorithm is the total amount of time required by an algorithm to complete its execution.</w:t>
      </w:r>
    </w:p>
    <w:p w:rsidR="009469C6" w:rsidRPr="00BD7C5C" w:rsidRDefault="009469C6" w:rsidP="009469C6">
      <w:pPr>
        <w:shd w:val="clear" w:color="auto" w:fill="FFFFFF"/>
        <w:spacing w:after="150" w:line="480" w:lineRule="atLeast"/>
        <w:jc w:val="both"/>
        <w:rPr>
          <w:ins w:id="1" w:author="Unknown"/>
          <w:rFonts w:ascii="Times New Roman" w:eastAsia="Times New Roman" w:hAnsi="Times New Roman" w:cs="Times New Roman"/>
          <w:color w:val="333333"/>
          <w:sz w:val="21"/>
          <w:szCs w:val="21"/>
          <w:lang w:eastAsia="en-IN"/>
        </w:rPr>
      </w:pPr>
      <w:ins w:id="2" w:author="Unknown">
        <w:r w:rsidRPr="00BD7C5C">
          <w:rPr>
            <w:rFonts w:ascii="Times New Roman" w:eastAsia="Times New Roman" w:hAnsi="Times New Roman" w:cs="Times New Roman"/>
            <w:color w:val="333333"/>
            <w:sz w:val="21"/>
            <w:szCs w:val="21"/>
            <w:lang w:eastAsia="en-IN"/>
          </w:rPr>
          <w:t>Generally, the running time of an algorithm depends upon the following...</w:t>
        </w:r>
      </w:ins>
    </w:p>
    <w:p w:rsidR="009469C6" w:rsidRPr="00BD7C5C" w:rsidRDefault="009469C6" w:rsidP="009469C6">
      <w:pPr>
        <w:numPr>
          <w:ilvl w:val="0"/>
          <w:numId w:val="6"/>
        </w:numPr>
        <w:shd w:val="clear" w:color="auto" w:fill="FFFFFF"/>
        <w:spacing w:before="100" w:beforeAutospacing="1" w:after="100" w:afterAutospacing="1" w:line="480" w:lineRule="atLeast"/>
        <w:jc w:val="both"/>
        <w:rPr>
          <w:ins w:id="3" w:author="Unknown"/>
          <w:rFonts w:ascii="Times New Roman" w:eastAsia="Times New Roman" w:hAnsi="Times New Roman" w:cs="Times New Roman"/>
          <w:color w:val="333333"/>
          <w:sz w:val="21"/>
          <w:szCs w:val="21"/>
          <w:lang w:eastAsia="en-IN"/>
        </w:rPr>
      </w:pPr>
      <w:ins w:id="4" w:author="Unknown">
        <w:r w:rsidRPr="00BD7C5C">
          <w:rPr>
            <w:rFonts w:ascii="Times New Roman" w:eastAsia="Times New Roman" w:hAnsi="Times New Roman" w:cs="Times New Roman"/>
            <w:color w:val="333333"/>
            <w:sz w:val="21"/>
            <w:szCs w:val="21"/>
            <w:lang w:eastAsia="en-IN"/>
          </w:rPr>
          <w:t>Whether it is running on </w:t>
        </w:r>
        <w:r w:rsidRPr="00BD7C5C">
          <w:rPr>
            <w:rFonts w:ascii="Times New Roman" w:eastAsia="Times New Roman" w:hAnsi="Times New Roman" w:cs="Times New Roman"/>
            <w:b/>
            <w:bCs/>
            <w:color w:val="333333"/>
            <w:sz w:val="21"/>
            <w:szCs w:val="21"/>
            <w:lang w:eastAsia="en-IN"/>
          </w:rPr>
          <w:t>Single</w:t>
        </w:r>
        <w:r w:rsidRPr="00BD7C5C">
          <w:rPr>
            <w:rFonts w:ascii="Times New Roman" w:eastAsia="Times New Roman" w:hAnsi="Times New Roman" w:cs="Times New Roman"/>
            <w:color w:val="333333"/>
            <w:sz w:val="21"/>
            <w:szCs w:val="21"/>
            <w:lang w:eastAsia="en-IN"/>
          </w:rPr>
          <w:t> processor machine or </w:t>
        </w:r>
        <w:r w:rsidRPr="00BD7C5C">
          <w:rPr>
            <w:rFonts w:ascii="Times New Roman" w:eastAsia="Times New Roman" w:hAnsi="Times New Roman" w:cs="Times New Roman"/>
            <w:b/>
            <w:bCs/>
            <w:color w:val="333333"/>
            <w:sz w:val="21"/>
            <w:szCs w:val="21"/>
            <w:lang w:eastAsia="en-IN"/>
          </w:rPr>
          <w:t>Multi</w:t>
        </w:r>
        <w:r w:rsidRPr="00BD7C5C">
          <w:rPr>
            <w:rFonts w:ascii="Times New Roman" w:eastAsia="Times New Roman" w:hAnsi="Times New Roman" w:cs="Times New Roman"/>
            <w:color w:val="333333"/>
            <w:sz w:val="21"/>
            <w:szCs w:val="21"/>
            <w:lang w:eastAsia="en-IN"/>
          </w:rPr>
          <w:t> processor machine.</w:t>
        </w:r>
      </w:ins>
    </w:p>
    <w:p w:rsidR="009469C6" w:rsidRPr="00BD7C5C" w:rsidRDefault="009469C6" w:rsidP="009469C6">
      <w:pPr>
        <w:numPr>
          <w:ilvl w:val="0"/>
          <w:numId w:val="6"/>
        </w:numPr>
        <w:shd w:val="clear" w:color="auto" w:fill="FFFFFF"/>
        <w:spacing w:before="100" w:beforeAutospacing="1" w:after="100" w:afterAutospacing="1" w:line="480" w:lineRule="atLeast"/>
        <w:jc w:val="both"/>
        <w:rPr>
          <w:ins w:id="5" w:author="Unknown"/>
          <w:rFonts w:ascii="Times New Roman" w:eastAsia="Times New Roman" w:hAnsi="Times New Roman" w:cs="Times New Roman"/>
          <w:color w:val="333333"/>
          <w:sz w:val="21"/>
          <w:szCs w:val="21"/>
          <w:lang w:eastAsia="en-IN"/>
        </w:rPr>
      </w:pPr>
      <w:ins w:id="6" w:author="Unknown">
        <w:r w:rsidRPr="00BD7C5C">
          <w:rPr>
            <w:rFonts w:ascii="Times New Roman" w:eastAsia="Times New Roman" w:hAnsi="Times New Roman" w:cs="Times New Roman"/>
            <w:color w:val="333333"/>
            <w:sz w:val="21"/>
            <w:szCs w:val="21"/>
            <w:lang w:eastAsia="en-IN"/>
          </w:rPr>
          <w:t>Whether it is a </w:t>
        </w:r>
        <w:r w:rsidRPr="00BD7C5C">
          <w:rPr>
            <w:rFonts w:ascii="Times New Roman" w:eastAsia="Times New Roman" w:hAnsi="Times New Roman" w:cs="Times New Roman"/>
            <w:b/>
            <w:bCs/>
            <w:color w:val="333333"/>
            <w:sz w:val="21"/>
            <w:szCs w:val="21"/>
            <w:lang w:eastAsia="en-IN"/>
          </w:rPr>
          <w:t>32 bit</w:t>
        </w:r>
        <w:r w:rsidRPr="00BD7C5C">
          <w:rPr>
            <w:rFonts w:ascii="Times New Roman" w:eastAsia="Times New Roman" w:hAnsi="Times New Roman" w:cs="Times New Roman"/>
            <w:color w:val="333333"/>
            <w:sz w:val="21"/>
            <w:szCs w:val="21"/>
            <w:lang w:eastAsia="en-IN"/>
          </w:rPr>
          <w:t> machine or </w:t>
        </w:r>
        <w:r w:rsidRPr="00BD7C5C">
          <w:rPr>
            <w:rFonts w:ascii="Times New Roman" w:eastAsia="Times New Roman" w:hAnsi="Times New Roman" w:cs="Times New Roman"/>
            <w:b/>
            <w:bCs/>
            <w:color w:val="333333"/>
            <w:sz w:val="21"/>
            <w:szCs w:val="21"/>
            <w:lang w:eastAsia="en-IN"/>
          </w:rPr>
          <w:t>64 bit</w:t>
        </w:r>
        <w:r w:rsidRPr="00BD7C5C">
          <w:rPr>
            <w:rFonts w:ascii="Times New Roman" w:eastAsia="Times New Roman" w:hAnsi="Times New Roman" w:cs="Times New Roman"/>
            <w:color w:val="333333"/>
            <w:sz w:val="21"/>
            <w:szCs w:val="21"/>
            <w:lang w:eastAsia="en-IN"/>
          </w:rPr>
          <w:t> machine.</w:t>
        </w:r>
      </w:ins>
    </w:p>
    <w:p w:rsidR="009469C6" w:rsidRPr="00BD7C5C" w:rsidRDefault="009469C6" w:rsidP="009469C6">
      <w:pPr>
        <w:numPr>
          <w:ilvl w:val="0"/>
          <w:numId w:val="6"/>
        </w:numPr>
        <w:shd w:val="clear" w:color="auto" w:fill="FFFFFF"/>
        <w:spacing w:before="100" w:beforeAutospacing="1" w:after="100" w:afterAutospacing="1" w:line="480" w:lineRule="atLeast"/>
        <w:jc w:val="both"/>
        <w:rPr>
          <w:ins w:id="7" w:author="Unknown"/>
          <w:rFonts w:ascii="Times New Roman" w:eastAsia="Times New Roman" w:hAnsi="Times New Roman" w:cs="Times New Roman"/>
          <w:color w:val="333333"/>
          <w:sz w:val="21"/>
          <w:szCs w:val="21"/>
          <w:lang w:eastAsia="en-IN"/>
        </w:rPr>
      </w:pPr>
      <w:ins w:id="8" w:author="Unknown">
        <w:r w:rsidRPr="00BD7C5C">
          <w:rPr>
            <w:rFonts w:ascii="Times New Roman" w:eastAsia="Times New Roman" w:hAnsi="Times New Roman" w:cs="Times New Roman"/>
            <w:b/>
            <w:bCs/>
            <w:color w:val="333333"/>
            <w:sz w:val="21"/>
            <w:szCs w:val="21"/>
            <w:lang w:eastAsia="en-IN"/>
          </w:rPr>
          <w:t>Read</w:t>
        </w:r>
        <w:r w:rsidRPr="00BD7C5C">
          <w:rPr>
            <w:rFonts w:ascii="Times New Roman" w:eastAsia="Times New Roman" w:hAnsi="Times New Roman" w:cs="Times New Roman"/>
            <w:color w:val="333333"/>
            <w:sz w:val="21"/>
            <w:szCs w:val="21"/>
            <w:lang w:eastAsia="en-IN"/>
          </w:rPr>
          <w:t> and </w:t>
        </w:r>
        <w:r w:rsidRPr="00BD7C5C">
          <w:rPr>
            <w:rFonts w:ascii="Times New Roman" w:eastAsia="Times New Roman" w:hAnsi="Times New Roman" w:cs="Times New Roman"/>
            <w:b/>
            <w:bCs/>
            <w:color w:val="333333"/>
            <w:sz w:val="21"/>
            <w:szCs w:val="21"/>
            <w:lang w:eastAsia="en-IN"/>
          </w:rPr>
          <w:t>Write</w:t>
        </w:r>
        <w:r w:rsidRPr="00BD7C5C">
          <w:rPr>
            <w:rFonts w:ascii="Times New Roman" w:eastAsia="Times New Roman" w:hAnsi="Times New Roman" w:cs="Times New Roman"/>
            <w:color w:val="333333"/>
            <w:sz w:val="21"/>
            <w:szCs w:val="21"/>
            <w:lang w:eastAsia="en-IN"/>
          </w:rPr>
          <w:t> speed of the machine.</w:t>
        </w:r>
      </w:ins>
    </w:p>
    <w:p w:rsidR="009469C6" w:rsidRPr="00BD7C5C" w:rsidRDefault="009469C6" w:rsidP="009469C6">
      <w:pPr>
        <w:numPr>
          <w:ilvl w:val="0"/>
          <w:numId w:val="6"/>
        </w:numPr>
        <w:shd w:val="clear" w:color="auto" w:fill="FFFFFF"/>
        <w:spacing w:before="100" w:beforeAutospacing="1" w:after="100" w:afterAutospacing="1" w:line="480" w:lineRule="atLeast"/>
        <w:jc w:val="both"/>
        <w:rPr>
          <w:ins w:id="9" w:author="Unknown"/>
          <w:rFonts w:ascii="Times New Roman" w:eastAsia="Times New Roman" w:hAnsi="Times New Roman" w:cs="Times New Roman"/>
          <w:color w:val="333333"/>
          <w:sz w:val="21"/>
          <w:szCs w:val="21"/>
          <w:lang w:eastAsia="en-IN"/>
        </w:rPr>
      </w:pPr>
      <w:ins w:id="10" w:author="Unknown">
        <w:r w:rsidRPr="00BD7C5C">
          <w:rPr>
            <w:rFonts w:ascii="Times New Roman" w:eastAsia="Times New Roman" w:hAnsi="Times New Roman" w:cs="Times New Roman"/>
            <w:color w:val="333333"/>
            <w:sz w:val="21"/>
            <w:szCs w:val="21"/>
            <w:lang w:eastAsia="en-IN"/>
          </w:rPr>
          <w:t>The amount of time required by an algorithm to perform </w:t>
        </w:r>
        <w:r w:rsidRPr="00BD7C5C">
          <w:rPr>
            <w:rFonts w:ascii="Times New Roman" w:eastAsia="Times New Roman" w:hAnsi="Times New Roman" w:cs="Times New Roman"/>
            <w:b/>
            <w:bCs/>
            <w:color w:val="333333"/>
            <w:sz w:val="21"/>
            <w:szCs w:val="21"/>
            <w:lang w:eastAsia="en-IN"/>
          </w:rPr>
          <w:t>Arithmetic</w:t>
        </w:r>
        <w:r w:rsidRPr="00BD7C5C">
          <w:rPr>
            <w:rFonts w:ascii="Times New Roman" w:eastAsia="Times New Roman" w:hAnsi="Times New Roman" w:cs="Times New Roman"/>
            <w:color w:val="333333"/>
            <w:sz w:val="21"/>
            <w:szCs w:val="21"/>
            <w:lang w:eastAsia="en-IN"/>
          </w:rPr>
          <w:t> operations, </w:t>
        </w:r>
        <w:r w:rsidRPr="00BD7C5C">
          <w:rPr>
            <w:rFonts w:ascii="Times New Roman" w:eastAsia="Times New Roman" w:hAnsi="Times New Roman" w:cs="Times New Roman"/>
            <w:b/>
            <w:bCs/>
            <w:color w:val="333333"/>
            <w:sz w:val="21"/>
            <w:szCs w:val="21"/>
            <w:lang w:eastAsia="en-IN"/>
          </w:rPr>
          <w:t>logical</w:t>
        </w:r>
        <w:r w:rsidRPr="00BD7C5C">
          <w:rPr>
            <w:rFonts w:ascii="Times New Roman" w:eastAsia="Times New Roman" w:hAnsi="Times New Roman" w:cs="Times New Roman"/>
            <w:color w:val="333333"/>
            <w:sz w:val="21"/>
            <w:szCs w:val="21"/>
            <w:lang w:eastAsia="en-IN"/>
          </w:rPr>
          <w:t> operations, </w:t>
        </w:r>
        <w:r w:rsidRPr="00BD7C5C">
          <w:rPr>
            <w:rFonts w:ascii="Times New Roman" w:eastAsia="Times New Roman" w:hAnsi="Times New Roman" w:cs="Times New Roman"/>
            <w:b/>
            <w:bCs/>
            <w:color w:val="333333"/>
            <w:sz w:val="21"/>
            <w:szCs w:val="21"/>
            <w:lang w:eastAsia="en-IN"/>
          </w:rPr>
          <w:t>return</w:t>
        </w:r>
        <w:r w:rsidRPr="00BD7C5C">
          <w:rPr>
            <w:rFonts w:ascii="Times New Roman" w:eastAsia="Times New Roman" w:hAnsi="Times New Roman" w:cs="Times New Roman"/>
            <w:color w:val="333333"/>
            <w:sz w:val="21"/>
            <w:szCs w:val="21"/>
            <w:lang w:eastAsia="en-IN"/>
          </w:rPr>
          <w:t> value and </w:t>
        </w:r>
        <w:r w:rsidRPr="00BD7C5C">
          <w:rPr>
            <w:rFonts w:ascii="Times New Roman" w:eastAsia="Times New Roman" w:hAnsi="Times New Roman" w:cs="Times New Roman"/>
            <w:b/>
            <w:bCs/>
            <w:color w:val="333333"/>
            <w:sz w:val="21"/>
            <w:szCs w:val="21"/>
            <w:lang w:eastAsia="en-IN"/>
          </w:rPr>
          <w:t>assignment</w:t>
        </w:r>
        <w:r w:rsidRPr="00BD7C5C">
          <w:rPr>
            <w:rFonts w:ascii="Times New Roman" w:eastAsia="Times New Roman" w:hAnsi="Times New Roman" w:cs="Times New Roman"/>
            <w:color w:val="333333"/>
            <w:sz w:val="21"/>
            <w:szCs w:val="21"/>
            <w:lang w:eastAsia="en-IN"/>
          </w:rPr>
          <w:t> operations etc.,</w:t>
        </w:r>
      </w:ins>
    </w:p>
    <w:p w:rsidR="009469C6" w:rsidRPr="00BD7C5C" w:rsidRDefault="009469C6" w:rsidP="009469C6">
      <w:pPr>
        <w:numPr>
          <w:ilvl w:val="0"/>
          <w:numId w:val="6"/>
        </w:numPr>
        <w:shd w:val="clear" w:color="auto" w:fill="FFFFFF"/>
        <w:spacing w:before="100" w:beforeAutospacing="1" w:after="100" w:afterAutospacing="1" w:line="480" w:lineRule="atLeast"/>
        <w:jc w:val="both"/>
        <w:rPr>
          <w:ins w:id="11" w:author="Unknown"/>
          <w:rFonts w:ascii="Times New Roman" w:eastAsia="Times New Roman" w:hAnsi="Times New Roman" w:cs="Times New Roman"/>
          <w:color w:val="333333"/>
          <w:sz w:val="21"/>
          <w:szCs w:val="21"/>
          <w:lang w:eastAsia="en-IN"/>
        </w:rPr>
      </w:pPr>
      <w:ins w:id="12" w:author="Unknown">
        <w:r w:rsidRPr="00BD7C5C">
          <w:rPr>
            <w:rFonts w:ascii="Times New Roman" w:eastAsia="Times New Roman" w:hAnsi="Times New Roman" w:cs="Times New Roman"/>
            <w:b/>
            <w:bCs/>
            <w:color w:val="333333"/>
            <w:sz w:val="21"/>
            <w:szCs w:val="21"/>
            <w:lang w:eastAsia="en-IN"/>
          </w:rPr>
          <w:t>Input</w:t>
        </w:r>
        <w:r w:rsidRPr="00BD7C5C">
          <w:rPr>
            <w:rFonts w:ascii="Times New Roman" w:eastAsia="Times New Roman" w:hAnsi="Times New Roman" w:cs="Times New Roman"/>
            <w:color w:val="333333"/>
            <w:sz w:val="21"/>
            <w:szCs w:val="21"/>
            <w:lang w:eastAsia="en-IN"/>
          </w:rPr>
          <w:t> data</w:t>
        </w:r>
      </w:ins>
    </w:p>
    <w:p w:rsidR="009469C6" w:rsidRPr="00BD7C5C" w:rsidRDefault="009469C6" w:rsidP="009469C6">
      <w:pPr>
        <w:shd w:val="clear" w:color="auto" w:fill="F9E9B6"/>
        <w:spacing w:after="150" w:line="480" w:lineRule="atLeast"/>
        <w:jc w:val="both"/>
        <w:rPr>
          <w:ins w:id="13" w:author="Unknown"/>
          <w:rFonts w:ascii="Times New Roman" w:eastAsia="Times New Roman" w:hAnsi="Times New Roman" w:cs="Times New Roman"/>
          <w:color w:val="333333"/>
          <w:sz w:val="21"/>
          <w:szCs w:val="21"/>
          <w:lang w:eastAsia="en-IN"/>
        </w:rPr>
      </w:pPr>
      <w:ins w:id="14" w:author="Unknown">
        <w:r w:rsidRPr="00BD7C5C">
          <w:rPr>
            <w:rFonts w:ascii="Times New Roman" w:eastAsia="Times New Roman" w:hAnsi="Times New Roman" w:cs="Times New Roman"/>
            <w:b/>
            <w:bCs/>
            <w:color w:val="333333"/>
            <w:sz w:val="21"/>
            <w:szCs w:val="21"/>
            <w:lang w:eastAsia="en-IN"/>
          </w:rPr>
          <w:t> Note - </w:t>
        </w:r>
        <w:r w:rsidRPr="00BD7C5C">
          <w:rPr>
            <w:rFonts w:ascii="Times New Roman" w:eastAsia="Times New Roman" w:hAnsi="Times New Roman" w:cs="Times New Roman"/>
            <w:color w:val="333333"/>
            <w:sz w:val="21"/>
            <w:szCs w:val="21"/>
            <w:lang w:eastAsia="en-IN"/>
          </w:rPr>
          <w:t>When we calculate time complexity of an algorithm, we consider only input data and ignore the remaining things, as they are machine dependent. We check only, how our program is behaving for the different input values to perform all the operations like Arithmetic, Logical, Return value and Assignment etc.,</w:t>
        </w:r>
      </w:ins>
    </w:p>
    <w:p w:rsidR="009469C6" w:rsidRPr="00BD7C5C" w:rsidRDefault="009469C6" w:rsidP="009469C6">
      <w:pPr>
        <w:shd w:val="clear" w:color="auto" w:fill="FFFFFF"/>
        <w:spacing w:after="150" w:line="480" w:lineRule="atLeast"/>
        <w:jc w:val="both"/>
        <w:rPr>
          <w:ins w:id="15" w:author="Unknown"/>
          <w:rFonts w:ascii="Times New Roman" w:eastAsia="Times New Roman" w:hAnsi="Times New Roman" w:cs="Times New Roman"/>
          <w:color w:val="333333"/>
          <w:sz w:val="21"/>
          <w:szCs w:val="21"/>
          <w:lang w:eastAsia="en-IN"/>
        </w:rPr>
      </w:pPr>
      <w:ins w:id="16" w:author="Unknown">
        <w:r w:rsidRPr="00BD7C5C">
          <w:rPr>
            <w:rFonts w:ascii="Times New Roman" w:eastAsia="Times New Roman" w:hAnsi="Times New Roman" w:cs="Times New Roman"/>
            <w:color w:val="333333"/>
            <w:sz w:val="21"/>
            <w:szCs w:val="21"/>
            <w:lang w:eastAsia="en-IN"/>
          </w:rPr>
          <w:t xml:space="preserve">Calculating Time Complexity of an algorithm based on the system configuration is a very difficult task because the configuration changes from one system to another system. To solve this problem, we must assume a model machine with a specific configuration. </w:t>
        </w:r>
        <w:proofErr w:type="gramStart"/>
        <w:r w:rsidRPr="00BD7C5C">
          <w:rPr>
            <w:rFonts w:ascii="Times New Roman" w:eastAsia="Times New Roman" w:hAnsi="Times New Roman" w:cs="Times New Roman"/>
            <w:color w:val="333333"/>
            <w:sz w:val="21"/>
            <w:szCs w:val="21"/>
            <w:lang w:eastAsia="en-IN"/>
          </w:rPr>
          <w:t>So that, we can able to calculate generalized time complexity according to that model machine.</w:t>
        </w:r>
        <w:proofErr w:type="gramEnd"/>
        <w:r w:rsidRPr="00BD7C5C">
          <w:rPr>
            <w:rFonts w:ascii="Times New Roman" w:eastAsia="Times New Roman" w:hAnsi="Times New Roman" w:cs="Times New Roman"/>
            <w:color w:val="333333"/>
            <w:sz w:val="21"/>
            <w:szCs w:val="21"/>
            <w:lang w:eastAsia="en-IN"/>
          </w:rPr>
          <w:br/>
        </w:r>
        <w:r w:rsidRPr="00BD7C5C">
          <w:rPr>
            <w:rFonts w:ascii="Times New Roman" w:eastAsia="Times New Roman" w:hAnsi="Times New Roman" w:cs="Times New Roman"/>
            <w:color w:val="333333"/>
            <w:sz w:val="21"/>
            <w:szCs w:val="21"/>
            <w:lang w:eastAsia="en-IN"/>
          </w:rPr>
          <w:br/>
          <w:t>To calculate the time complexity of an algorithm, we need to define a model machine. Let us assume a machine with following configuration...</w:t>
        </w:r>
      </w:ins>
    </w:p>
    <w:p w:rsidR="009469C6" w:rsidRPr="00BD7C5C" w:rsidRDefault="009469C6" w:rsidP="009469C6">
      <w:pPr>
        <w:numPr>
          <w:ilvl w:val="0"/>
          <w:numId w:val="7"/>
        </w:numPr>
        <w:shd w:val="clear" w:color="auto" w:fill="FFFFFF"/>
        <w:spacing w:before="100" w:beforeAutospacing="1" w:after="100" w:afterAutospacing="1" w:line="480" w:lineRule="atLeast"/>
        <w:jc w:val="both"/>
        <w:rPr>
          <w:ins w:id="17" w:author="Unknown"/>
          <w:rFonts w:ascii="Times New Roman" w:eastAsia="Times New Roman" w:hAnsi="Times New Roman" w:cs="Times New Roman"/>
          <w:color w:val="333333"/>
          <w:sz w:val="21"/>
          <w:szCs w:val="21"/>
          <w:lang w:eastAsia="en-IN"/>
        </w:rPr>
      </w:pPr>
      <w:ins w:id="18" w:author="Unknown">
        <w:r w:rsidRPr="00BD7C5C">
          <w:rPr>
            <w:rFonts w:ascii="Times New Roman" w:eastAsia="Times New Roman" w:hAnsi="Times New Roman" w:cs="Times New Roman"/>
            <w:color w:val="333333"/>
            <w:sz w:val="21"/>
            <w:szCs w:val="21"/>
            <w:lang w:eastAsia="en-IN"/>
          </w:rPr>
          <w:t>It is a Single processor machine</w:t>
        </w:r>
      </w:ins>
    </w:p>
    <w:p w:rsidR="009469C6" w:rsidRPr="00BD7C5C" w:rsidRDefault="009469C6" w:rsidP="009469C6">
      <w:pPr>
        <w:numPr>
          <w:ilvl w:val="0"/>
          <w:numId w:val="7"/>
        </w:numPr>
        <w:shd w:val="clear" w:color="auto" w:fill="FFFFFF"/>
        <w:spacing w:before="100" w:beforeAutospacing="1" w:after="100" w:afterAutospacing="1" w:line="480" w:lineRule="atLeast"/>
        <w:jc w:val="both"/>
        <w:rPr>
          <w:ins w:id="19" w:author="Unknown"/>
          <w:rFonts w:ascii="Times New Roman" w:eastAsia="Times New Roman" w:hAnsi="Times New Roman" w:cs="Times New Roman"/>
          <w:color w:val="333333"/>
          <w:sz w:val="21"/>
          <w:szCs w:val="21"/>
          <w:lang w:eastAsia="en-IN"/>
        </w:rPr>
      </w:pPr>
      <w:ins w:id="20" w:author="Unknown">
        <w:r w:rsidRPr="00BD7C5C">
          <w:rPr>
            <w:rFonts w:ascii="Times New Roman" w:eastAsia="Times New Roman" w:hAnsi="Times New Roman" w:cs="Times New Roman"/>
            <w:color w:val="333333"/>
            <w:sz w:val="21"/>
            <w:szCs w:val="21"/>
            <w:lang w:eastAsia="en-IN"/>
          </w:rPr>
          <w:t>It is a 32 bit Operating System machine</w:t>
        </w:r>
      </w:ins>
    </w:p>
    <w:p w:rsidR="009469C6" w:rsidRPr="00BD7C5C" w:rsidRDefault="009469C6" w:rsidP="009469C6">
      <w:pPr>
        <w:numPr>
          <w:ilvl w:val="0"/>
          <w:numId w:val="7"/>
        </w:numPr>
        <w:shd w:val="clear" w:color="auto" w:fill="FFFFFF"/>
        <w:spacing w:before="100" w:beforeAutospacing="1" w:after="100" w:afterAutospacing="1" w:line="480" w:lineRule="atLeast"/>
        <w:jc w:val="both"/>
        <w:rPr>
          <w:ins w:id="21" w:author="Unknown"/>
          <w:rFonts w:ascii="Times New Roman" w:eastAsia="Times New Roman" w:hAnsi="Times New Roman" w:cs="Times New Roman"/>
          <w:color w:val="333333"/>
          <w:sz w:val="21"/>
          <w:szCs w:val="21"/>
          <w:lang w:eastAsia="en-IN"/>
        </w:rPr>
      </w:pPr>
      <w:ins w:id="22" w:author="Unknown">
        <w:r w:rsidRPr="00BD7C5C">
          <w:rPr>
            <w:rFonts w:ascii="Times New Roman" w:eastAsia="Times New Roman" w:hAnsi="Times New Roman" w:cs="Times New Roman"/>
            <w:color w:val="333333"/>
            <w:sz w:val="21"/>
            <w:szCs w:val="21"/>
            <w:lang w:eastAsia="en-IN"/>
          </w:rPr>
          <w:t>It performs sequential execution</w:t>
        </w:r>
      </w:ins>
    </w:p>
    <w:p w:rsidR="009469C6" w:rsidRPr="00BD7C5C" w:rsidRDefault="009469C6" w:rsidP="009469C6">
      <w:pPr>
        <w:numPr>
          <w:ilvl w:val="0"/>
          <w:numId w:val="7"/>
        </w:numPr>
        <w:shd w:val="clear" w:color="auto" w:fill="FFFFFF"/>
        <w:spacing w:before="100" w:beforeAutospacing="1" w:after="100" w:afterAutospacing="1" w:line="480" w:lineRule="atLeast"/>
        <w:jc w:val="both"/>
        <w:rPr>
          <w:ins w:id="23" w:author="Unknown"/>
          <w:rFonts w:ascii="Times New Roman" w:eastAsia="Times New Roman" w:hAnsi="Times New Roman" w:cs="Times New Roman"/>
          <w:color w:val="333333"/>
          <w:sz w:val="21"/>
          <w:szCs w:val="21"/>
          <w:lang w:eastAsia="en-IN"/>
        </w:rPr>
      </w:pPr>
      <w:ins w:id="24" w:author="Unknown">
        <w:r w:rsidRPr="00BD7C5C">
          <w:rPr>
            <w:rFonts w:ascii="Times New Roman" w:eastAsia="Times New Roman" w:hAnsi="Times New Roman" w:cs="Times New Roman"/>
            <w:color w:val="333333"/>
            <w:sz w:val="21"/>
            <w:szCs w:val="21"/>
            <w:lang w:eastAsia="en-IN"/>
          </w:rPr>
          <w:t>It requires 1 unit of time for Arithmetic and Logical operations</w:t>
        </w:r>
      </w:ins>
    </w:p>
    <w:p w:rsidR="009469C6" w:rsidRPr="00BD7C5C" w:rsidRDefault="009469C6" w:rsidP="009469C6">
      <w:pPr>
        <w:numPr>
          <w:ilvl w:val="0"/>
          <w:numId w:val="7"/>
        </w:numPr>
        <w:shd w:val="clear" w:color="auto" w:fill="FFFFFF"/>
        <w:spacing w:before="100" w:beforeAutospacing="1" w:after="100" w:afterAutospacing="1" w:line="480" w:lineRule="atLeast"/>
        <w:jc w:val="both"/>
        <w:rPr>
          <w:ins w:id="25" w:author="Unknown"/>
          <w:rFonts w:ascii="Times New Roman" w:eastAsia="Times New Roman" w:hAnsi="Times New Roman" w:cs="Times New Roman"/>
          <w:color w:val="333333"/>
          <w:sz w:val="21"/>
          <w:szCs w:val="21"/>
          <w:lang w:eastAsia="en-IN"/>
        </w:rPr>
      </w:pPr>
      <w:ins w:id="26" w:author="Unknown">
        <w:r w:rsidRPr="00BD7C5C">
          <w:rPr>
            <w:rFonts w:ascii="Times New Roman" w:eastAsia="Times New Roman" w:hAnsi="Times New Roman" w:cs="Times New Roman"/>
            <w:color w:val="333333"/>
            <w:sz w:val="21"/>
            <w:szCs w:val="21"/>
            <w:lang w:eastAsia="en-IN"/>
          </w:rPr>
          <w:t>It requires 1 unit of time for Assignment and Return value</w:t>
        </w:r>
      </w:ins>
    </w:p>
    <w:p w:rsidR="009469C6" w:rsidRPr="00BD7C5C" w:rsidRDefault="009469C6" w:rsidP="009469C6">
      <w:pPr>
        <w:numPr>
          <w:ilvl w:val="0"/>
          <w:numId w:val="7"/>
        </w:numPr>
        <w:shd w:val="clear" w:color="auto" w:fill="FFFFFF"/>
        <w:spacing w:before="100" w:beforeAutospacing="1" w:after="100" w:afterAutospacing="1" w:line="480" w:lineRule="atLeast"/>
        <w:jc w:val="both"/>
        <w:rPr>
          <w:ins w:id="27" w:author="Unknown"/>
          <w:rFonts w:ascii="Times New Roman" w:eastAsia="Times New Roman" w:hAnsi="Times New Roman" w:cs="Times New Roman"/>
          <w:color w:val="333333"/>
          <w:sz w:val="21"/>
          <w:szCs w:val="21"/>
          <w:lang w:eastAsia="en-IN"/>
        </w:rPr>
      </w:pPr>
      <w:ins w:id="28" w:author="Unknown">
        <w:r w:rsidRPr="00BD7C5C">
          <w:rPr>
            <w:rFonts w:ascii="Times New Roman" w:eastAsia="Times New Roman" w:hAnsi="Times New Roman" w:cs="Times New Roman"/>
            <w:color w:val="333333"/>
            <w:sz w:val="21"/>
            <w:szCs w:val="21"/>
            <w:lang w:eastAsia="en-IN"/>
          </w:rPr>
          <w:t>It requires 1 unit of time for Read and Write operations</w:t>
        </w:r>
      </w:ins>
    </w:p>
    <w:p w:rsidR="009469C6" w:rsidRPr="00BD7C5C" w:rsidRDefault="009469C6" w:rsidP="009469C6">
      <w:pPr>
        <w:shd w:val="clear" w:color="auto" w:fill="FFFFFF"/>
        <w:spacing w:after="150" w:line="480" w:lineRule="atLeast"/>
        <w:jc w:val="both"/>
        <w:rPr>
          <w:ins w:id="29" w:author="Unknown"/>
          <w:rFonts w:ascii="Times New Roman" w:eastAsia="Times New Roman" w:hAnsi="Times New Roman" w:cs="Times New Roman"/>
          <w:color w:val="333333"/>
          <w:sz w:val="21"/>
          <w:szCs w:val="21"/>
          <w:lang w:eastAsia="en-IN"/>
        </w:rPr>
      </w:pPr>
      <w:ins w:id="30" w:author="Unknown">
        <w:r w:rsidRPr="00BD7C5C">
          <w:rPr>
            <w:rFonts w:ascii="Times New Roman" w:eastAsia="Times New Roman" w:hAnsi="Times New Roman" w:cs="Times New Roman"/>
            <w:color w:val="333333"/>
            <w:sz w:val="21"/>
            <w:szCs w:val="21"/>
            <w:lang w:eastAsia="en-IN"/>
          </w:rPr>
          <w:t>Now, we calculate the time complexity of following example code by using the above-defined model machine...</w:t>
        </w:r>
      </w:ins>
    </w:p>
    <w:p w:rsidR="009469C6" w:rsidRPr="00BD7C5C" w:rsidRDefault="009469C6" w:rsidP="009469C6">
      <w:pPr>
        <w:shd w:val="clear" w:color="auto" w:fill="FFFFFF"/>
        <w:spacing w:after="150" w:line="480" w:lineRule="atLeast"/>
        <w:jc w:val="both"/>
        <w:rPr>
          <w:ins w:id="31" w:author="Unknown"/>
          <w:rFonts w:ascii="Times New Roman" w:eastAsia="Times New Roman" w:hAnsi="Times New Roman" w:cs="Times New Roman"/>
          <w:color w:val="333333"/>
          <w:sz w:val="21"/>
          <w:szCs w:val="21"/>
          <w:lang w:eastAsia="en-IN"/>
        </w:rPr>
      </w:pPr>
      <w:ins w:id="32" w:author="Unknown">
        <w:r w:rsidRPr="00BD7C5C">
          <w:rPr>
            <w:rFonts w:ascii="Times New Roman" w:eastAsia="Times New Roman" w:hAnsi="Times New Roman" w:cs="Times New Roman"/>
            <w:color w:val="333333"/>
            <w:sz w:val="21"/>
            <w:szCs w:val="21"/>
            <w:lang w:eastAsia="en-IN"/>
          </w:rPr>
          <w:t>Consider the following piece of code...</w:t>
        </w:r>
      </w:ins>
    </w:p>
    <w:p w:rsidR="009469C6" w:rsidRPr="00BD7C5C" w:rsidRDefault="009469C6" w:rsidP="009469C6">
      <w:pPr>
        <w:shd w:val="clear" w:color="auto" w:fill="F0F8FF"/>
        <w:spacing w:after="150" w:line="240" w:lineRule="auto"/>
        <w:jc w:val="both"/>
        <w:outlineLvl w:val="0"/>
        <w:rPr>
          <w:ins w:id="33" w:author="Unknown"/>
          <w:rFonts w:ascii="Times New Roman" w:eastAsia="Times New Roman" w:hAnsi="Times New Roman" w:cs="Times New Roman"/>
          <w:b/>
          <w:bCs/>
          <w:color w:val="162F59"/>
          <w:kern w:val="36"/>
          <w:sz w:val="32"/>
          <w:szCs w:val="32"/>
          <w:lang w:eastAsia="en-IN"/>
        </w:rPr>
      </w:pPr>
      <w:ins w:id="34" w:author="Unknown">
        <w:r w:rsidRPr="00BD7C5C">
          <w:rPr>
            <w:rFonts w:ascii="Times New Roman" w:eastAsia="Times New Roman" w:hAnsi="Times New Roman" w:cs="Times New Roman"/>
            <w:b/>
            <w:bCs/>
            <w:color w:val="162F59"/>
            <w:kern w:val="36"/>
            <w:sz w:val="32"/>
            <w:szCs w:val="32"/>
            <w:lang w:eastAsia="en-IN"/>
          </w:rPr>
          <w:t>Example 1</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jc w:val="both"/>
        <w:rPr>
          <w:ins w:id="35" w:author="Unknown"/>
          <w:rFonts w:ascii="Times New Roman" w:eastAsia="Times New Roman" w:hAnsi="Times New Roman" w:cs="Times New Roman"/>
          <w:color w:val="333333"/>
          <w:sz w:val="20"/>
          <w:szCs w:val="20"/>
          <w:lang w:eastAsia="en-IN"/>
        </w:rPr>
      </w:pPr>
      <w:proofErr w:type="spellStart"/>
      <w:proofErr w:type="gramStart"/>
      <w:ins w:id="36" w:author="Unknown">
        <w:r w:rsidRPr="00BD7C5C">
          <w:rPr>
            <w:rFonts w:ascii="Times New Roman" w:eastAsia="Times New Roman" w:hAnsi="Times New Roman" w:cs="Times New Roman"/>
            <w:color w:val="333333"/>
            <w:sz w:val="20"/>
            <w:szCs w:val="20"/>
            <w:lang w:eastAsia="en-IN"/>
          </w:rPr>
          <w:t>int</w:t>
        </w:r>
        <w:proofErr w:type="spellEnd"/>
        <w:proofErr w:type="gramEnd"/>
        <w:r w:rsidRPr="00BD7C5C">
          <w:rPr>
            <w:rFonts w:ascii="Times New Roman" w:eastAsia="Times New Roman" w:hAnsi="Times New Roman" w:cs="Times New Roman"/>
            <w:color w:val="333333"/>
            <w:sz w:val="20"/>
            <w:szCs w:val="20"/>
            <w:lang w:eastAsia="en-IN"/>
          </w:rPr>
          <w:t xml:space="preserve"> sum(</w:t>
        </w:r>
        <w:proofErr w:type="spellStart"/>
        <w:r w:rsidRPr="00BD7C5C">
          <w:rPr>
            <w:rFonts w:ascii="Times New Roman" w:eastAsia="Times New Roman" w:hAnsi="Times New Roman" w:cs="Times New Roman"/>
            <w:color w:val="333333"/>
            <w:sz w:val="20"/>
            <w:szCs w:val="20"/>
            <w:lang w:eastAsia="en-IN"/>
          </w:rPr>
          <w:t>int</w:t>
        </w:r>
        <w:proofErr w:type="spellEnd"/>
        <w:r w:rsidRPr="00BD7C5C">
          <w:rPr>
            <w:rFonts w:ascii="Times New Roman" w:eastAsia="Times New Roman" w:hAnsi="Times New Roman" w:cs="Times New Roman"/>
            <w:color w:val="333333"/>
            <w:sz w:val="20"/>
            <w:szCs w:val="20"/>
            <w:lang w:eastAsia="en-IN"/>
          </w:rPr>
          <w:t xml:space="preserve"> a, </w:t>
        </w:r>
        <w:proofErr w:type="spellStart"/>
        <w:r w:rsidRPr="00BD7C5C">
          <w:rPr>
            <w:rFonts w:ascii="Times New Roman" w:eastAsia="Times New Roman" w:hAnsi="Times New Roman" w:cs="Times New Roman"/>
            <w:color w:val="333333"/>
            <w:sz w:val="20"/>
            <w:szCs w:val="20"/>
            <w:lang w:eastAsia="en-IN"/>
          </w:rPr>
          <w:t>int</w:t>
        </w:r>
        <w:proofErr w:type="spellEnd"/>
        <w:r w:rsidRPr="00BD7C5C">
          <w:rPr>
            <w:rFonts w:ascii="Times New Roman" w:eastAsia="Times New Roman" w:hAnsi="Times New Roman" w:cs="Times New Roman"/>
            <w:color w:val="333333"/>
            <w:sz w:val="20"/>
            <w:szCs w:val="20"/>
            <w:lang w:eastAsia="en-IN"/>
          </w:rPr>
          <w:t xml:space="preserve"> b)</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37" w:author="Unknown"/>
          <w:rFonts w:ascii="Times New Roman" w:eastAsia="Times New Roman" w:hAnsi="Times New Roman" w:cs="Times New Roman"/>
          <w:color w:val="333333"/>
          <w:sz w:val="20"/>
          <w:szCs w:val="20"/>
          <w:lang w:eastAsia="en-IN"/>
        </w:rPr>
      </w:pPr>
      <w:ins w:id="38" w:author="Unknown">
        <w:r w:rsidRPr="00BD7C5C">
          <w:rPr>
            <w:rFonts w:ascii="Times New Roman" w:eastAsia="Times New Roman" w:hAnsi="Times New Roman" w:cs="Times New Roman"/>
            <w:color w:val="333333"/>
            <w:sz w:val="20"/>
            <w:szCs w:val="20"/>
            <w:lang w:eastAsia="en-IN"/>
          </w:rPr>
          <w:t>{</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39" w:author="Unknown"/>
          <w:rFonts w:ascii="Times New Roman" w:eastAsia="Times New Roman" w:hAnsi="Times New Roman" w:cs="Times New Roman"/>
          <w:color w:val="333333"/>
          <w:sz w:val="20"/>
          <w:szCs w:val="20"/>
          <w:lang w:eastAsia="en-IN"/>
        </w:rPr>
      </w:pPr>
      <w:ins w:id="40" w:author="Unknown">
        <w:r w:rsidRPr="00BD7C5C">
          <w:rPr>
            <w:rFonts w:ascii="Times New Roman" w:eastAsia="Times New Roman" w:hAnsi="Times New Roman" w:cs="Times New Roman"/>
            <w:color w:val="333333"/>
            <w:sz w:val="20"/>
            <w:szCs w:val="20"/>
            <w:lang w:eastAsia="en-IN"/>
          </w:rPr>
          <w:t xml:space="preserve">   </w:t>
        </w:r>
        <w:proofErr w:type="gramStart"/>
        <w:r w:rsidRPr="00BD7C5C">
          <w:rPr>
            <w:rFonts w:ascii="Times New Roman" w:eastAsia="Times New Roman" w:hAnsi="Times New Roman" w:cs="Times New Roman"/>
            <w:color w:val="333333"/>
            <w:sz w:val="20"/>
            <w:szCs w:val="20"/>
            <w:lang w:eastAsia="en-IN"/>
          </w:rPr>
          <w:t>return</w:t>
        </w:r>
        <w:proofErr w:type="gramEnd"/>
        <w:r w:rsidRPr="00BD7C5C">
          <w:rPr>
            <w:rFonts w:ascii="Times New Roman" w:eastAsia="Times New Roman" w:hAnsi="Times New Roman" w:cs="Times New Roman"/>
            <w:color w:val="333333"/>
            <w:sz w:val="20"/>
            <w:szCs w:val="20"/>
            <w:lang w:eastAsia="en-IN"/>
          </w:rPr>
          <w:t xml:space="preserve"> </w:t>
        </w:r>
        <w:proofErr w:type="spellStart"/>
        <w:r w:rsidRPr="00BD7C5C">
          <w:rPr>
            <w:rFonts w:ascii="Times New Roman" w:eastAsia="Times New Roman" w:hAnsi="Times New Roman" w:cs="Times New Roman"/>
            <w:color w:val="333333"/>
            <w:sz w:val="20"/>
            <w:szCs w:val="20"/>
            <w:lang w:eastAsia="en-IN"/>
          </w:rPr>
          <w:t>a+b</w:t>
        </w:r>
        <w:proofErr w:type="spellEnd"/>
        <w:r w:rsidRPr="00BD7C5C">
          <w:rPr>
            <w:rFonts w:ascii="Times New Roman" w:eastAsia="Times New Roman" w:hAnsi="Times New Roman" w:cs="Times New Roman"/>
            <w:color w:val="333333"/>
            <w:sz w:val="20"/>
            <w:szCs w:val="20"/>
            <w:lang w:eastAsia="en-IN"/>
          </w:rPr>
          <w:t>;</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41" w:author="Unknown"/>
          <w:rFonts w:ascii="Times New Roman" w:eastAsia="Times New Roman" w:hAnsi="Times New Roman" w:cs="Times New Roman"/>
          <w:color w:val="333333"/>
          <w:sz w:val="20"/>
          <w:szCs w:val="20"/>
          <w:lang w:eastAsia="en-IN"/>
        </w:rPr>
      </w:pPr>
      <w:ins w:id="42" w:author="Unknown">
        <w:r w:rsidRPr="00BD7C5C">
          <w:rPr>
            <w:rFonts w:ascii="Times New Roman" w:eastAsia="Times New Roman" w:hAnsi="Times New Roman" w:cs="Times New Roman"/>
            <w:color w:val="333333"/>
            <w:sz w:val="20"/>
            <w:szCs w:val="20"/>
            <w:lang w:eastAsia="en-IN"/>
          </w:rPr>
          <w:t>}</w:t>
        </w:r>
      </w:ins>
    </w:p>
    <w:p w:rsidR="009469C6" w:rsidRPr="00BD7C5C" w:rsidRDefault="009469C6"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ins w:id="43" w:author="Unknown">
        <w:r w:rsidRPr="00BD7C5C">
          <w:rPr>
            <w:rFonts w:ascii="Times New Roman" w:eastAsia="Times New Roman" w:hAnsi="Times New Roman" w:cs="Times New Roman"/>
            <w:color w:val="333333"/>
            <w:sz w:val="21"/>
            <w:szCs w:val="21"/>
            <w:lang w:eastAsia="en-IN"/>
          </w:rPr>
          <w:t xml:space="preserve">In the above sample code, it requires 1 unit of time to calculate </w:t>
        </w:r>
        <w:proofErr w:type="spellStart"/>
        <w:r w:rsidRPr="00BD7C5C">
          <w:rPr>
            <w:rFonts w:ascii="Times New Roman" w:eastAsia="Times New Roman" w:hAnsi="Times New Roman" w:cs="Times New Roman"/>
            <w:color w:val="333333"/>
            <w:sz w:val="21"/>
            <w:szCs w:val="21"/>
            <w:lang w:eastAsia="en-IN"/>
          </w:rPr>
          <w:t>a+b</w:t>
        </w:r>
        <w:proofErr w:type="spellEnd"/>
        <w:r w:rsidRPr="00BD7C5C">
          <w:rPr>
            <w:rFonts w:ascii="Times New Roman" w:eastAsia="Times New Roman" w:hAnsi="Times New Roman" w:cs="Times New Roman"/>
            <w:color w:val="333333"/>
            <w:sz w:val="21"/>
            <w:szCs w:val="21"/>
            <w:lang w:eastAsia="en-IN"/>
          </w:rPr>
          <w:t xml:space="preserve"> and 1 unit of time to return the value. That means, totally it takes 2 units of time to complete its execution. And it does not change based on the input values of </w:t>
        </w:r>
        <w:proofErr w:type="gramStart"/>
        <w:r w:rsidRPr="00BD7C5C">
          <w:rPr>
            <w:rFonts w:ascii="Times New Roman" w:eastAsia="Times New Roman" w:hAnsi="Times New Roman" w:cs="Times New Roman"/>
            <w:color w:val="333333"/>
            <w:sz w:val="21"/>
            <w:szCs w:val="21"/>
            <w:lang w:eastAsia="en-IN"/>
          </w:rPr>
          <w:t>a and</w:t>
        </w:r>
        <w:proofErr w:type="gramEnd"/>
        <w:r w:rsidRPr="00BD7C5C">
          <w:rPr>
            <w:rFonts w:ascii="Times New Roman" w:eastAsia="Times New Roman" w:hAnsi="Times New Roman" w:cs="Times New Roman"/>
            <w:color w:val="333333"/>
            <w:sz w:val="21"/>
            <w:szCs w:val="21"/>
            <w:lang w:eastAsia="en-IN"/>
          </w:rPr>
          <w:t xml:space="preserve"> b. That means for all input values, it requires the same amount of time i.e. 2 units.</w:t>
        </w:r>
      </w:ins>
    </w:p>
    <w:p w:rsidR="0057104F" w:rsidRPr="00BD7C5C" w:rsidRDefault="0057104F" w:rsidP="0057104F">
      <w:pPr>
        <w:pStyle w:val="Heading1"/>
        <w:rPr>
          <w:ins w:id="44" w:author="Unknown"/>
          <w:rFonts w:ascii="Times New Roman" w:eastAsia="Times New Roman" w:hAnsi="Times New Roman" w:cs="Times New Roman"/>
          <w:lang w:eastAsia="en-IN"/>
        </w:rPr>
      </w:pPr>
      <w:r w:rsidRPr="00BD7C5C">
        <w:rPr>
          <w:rFonts w:ascii="Times New Roman" w:eastAsia="Times New Roman" w:hAnsi="Times New Roman" w:cs="Times New Roman"/>
          <w:lang w:eastAsia="en-IN"/>
        </w:rPr>
        <w:t>If any program requires a fixed amount of time for all input values then its time complexity is said to be constant time complexity.</w:t>
      </w:r>
    </w:p>
    <w:p w:rsidR="009469C6" w:rsidRPr="00BD7C5C" w:rsidRDefault="009469C6" w:rsidP="009469C6">
      <w:pPr>
        <w:shd w:val="clear" w:color="auto" w:fill="FFFFFF"/>
        <w:spacing w:after="150" w:line="480" w:lineRule="atLeast"/>
        <w:jc w:val="both"/>
        <w:rPr>
          <w:ins w:id="45" w:author="Unknown"/>
          <w:rFonts w:ascii="Times New Roman" w:eastAsia="Times New Roman" w:hAnsi="Times New Roman" w:cs="Times New Roman"/>
          <w:color w:val="333333"/>
          <w:sz w:val="21"/>
          <w:szCs w:val="21"/>
          <w:lang w:eastAsia="en-IN"/>
        </w:rPr>
      </w:pPr>
      <w:ins w:id="46" w:author="Unknown">
        <w:r w:rsidRPr="00BD7C5C">
          <w:rPr>
            <w:rFonts w:ascii="Times New Roman" w:eastAsia="Times New Roman" w:hAnsi="Times New Roman" w:cs="Times New Roman"/>
            <w:color w:val="333333"/>
            <w:sz w:val="21"/>
            <w:szCs w:val="21"/>
            <w:lang w:eastAsia="en-IN"/>
          </w:rPr>
          <w:t>Consider the following piece of code...</w:t>
        </w:r>
      </w:ins>
    </w:p>
    <w:p w:rsidR="009469C6" w:rsidRPr="00BD7C5C" w:rsidRDefault="009469C6" w:rsidP="009469C6">
      <w:pPr>
        <w:shd w:val="clear" w:color="auto" w:fill="F0F8FF"/>
        <w:spacing w:after="150" w:line="240" w:lineRule="auto"/>
        <w:jc w:val="both"/>
        <w:outlineLvl w:val="0"/>
        <w:rPr>
          <w:ins w:id="47" w:author="Unknown"/>
          <w:rFonts w:ascii="Times New Roman" w:eastAsia="Times New Roman" w:hAnsi="Times New Roman" w:cs="Times New Roman"/>
          <w:b/>
          <w:bCs/>
          <w:color w:val="162F59"/>
          <w:kern w:val="36"/>
          <w:sz w:val="32"/>
          <w:szCs w:val="32"/>
          <w:lang w:eastAsia="en-IN"/>
        </w:rPr>
      </w:pPr>
      <w:ins w:id="48" w:author="Unknown">
        <w:r w:rsidRPr="00BD7C5C">
          <w:rPr>
            <w:rFonts w:ascii="Times New Roman" w:eastAsia="Times New Roman" w:hAnsi="Times New Roman" w:cs="Times New Roman"/>
            <w:b/>
            <w:bCs/>
            <w:color w:val="162F59"/>
            <w:kern w:val="36"/>
            <w:sz w:val="32"/>
            <w:szCs w:val="32"/>
            <w:lang w:eastAsia="en-IN"/>
          </w:rPr>
          <w:t>Example 2</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jc w:val="both"/>
        <w:rPr>
          <w:ins w:id="49" w:author="Unknown"/>
          <w:rFonts w:ascii="Times New Roman" w:eastAsia="Times New Roman" w:hAnsi="Times New Roman" w:cs="Times New Roman"/>
          <w:color w:val="333333"/>
          <w:sz w:val="20"/>
          <w:szCs w:val="20"/>
          <w:lang w:eastAsia="en-IN"/>
        </w:rPr>
      </w:pPr>
      <w:proofErr w:type="spellStart"/>
      <w:proofErr w:type="gramStart"/>
      <w:ins w:id="50" w:author="Unknown">
        <w:r w:rsidRPr="00BD7C5C">
          <w:rPr>
            <w:rFonts w:ascii="Times New Roman" w:eastAsia="Times New Roman" w:hAnsi="Times New Roman" w:cs="Times New Roman"/>
            <w:color w:val="333333"/>
            <w:sz w:val="20"/>
            <w:szCs w:val="20"/>
            <w:lang w:eastAsia="en-IN"/>
          </w:rPr>
          <w:t>int</w:t>
        </w:r>
        <w:proofErr w:type="spellEnd"/>
        <w:proofErr w:type="gramEnd"/>
        <w:r w:rsidRPr="00BD7C5C">
          <w:rPr>
            <w:rFonts w:ascii="Times New Roman" w:eastAsia="Times New Roman" w:hAnsi="Times New Roman" w:cs="Times New Roman"/>
            <w:color w:val="333333"/>
            <w:sz w:val="20"/>
            <w:szCs w:val="20"/>
            <w:lang w:eastAsia="en-IN"/>
          </w:rPr>
          <w:t xml:space="preserve"> sum(</w:t>
        </w:r>
        <w:proofErr w:type="spellStart"/>
        <w:r w:rsidRPr="00BD7C5C">
          <w:rPr>
            <w:rFonts w:ascii="Times New Roman" w:eastAsia="Times New Roman" w:hAnsi="Times New Roman" w:cs="Times New Roman"/>
            <w:color w:val="333333"/>
            <w:sz w:val="20"/>
            <w:szCs w:val="20"/>
            <w:lang w:eastAsia="en-IN"/>
          </w:rPr>
          <w:t>int</w:t>
        </w:r>
        <w:proofErr w:type="spellEnd"/>
        <w:r w:rsidRPr="00BD7C5C">
          <w:rPr>
            <w:rFonts w:ascii="Times New Roman" w:eastAsia="Times New Roman" w:hAnsi="Times New Roman" w:cs="Times New Roman"/>
            <w:color w:val="333333"/>
            <w:sz w:val="20"/>
            <w:szCs w:val="20"/>
            <w:lang w:eastAsia="en-IN"/>
          </w:rPr>
          <w:t xml:space="preserve"> A[], </w:t>
        </w:r>
        <w:proofErr w:type="spellStart"/>
        <w:r w:rsidRPr="00BD7C5C">
          <w:rPr>
            <w:rFonts w:ascii="Times New Roman" w:eastAsia="Times New Roman" w:hAnsi="Times New Roman" w:cs="Times New Roman"/>
            <w:color w:val="333333"/>
            <w:sz w:val="20"/>
            <w:szCs w:val="20"/>
            <w:lang w:eastAsia="en-IN"/>
          </w:rPr>
          <w:t>int</w:t>
        </w:r>
        <w:proofErr w:type="spellEnd"/>
        <w:r w:rsidRPr="00BD7C5C">
          <w:rPr>
            <w:rFonts w:ascii="Times New Roman" w:eastAsia="Times New Roman" w:hAnsi="Times New Roman" w:cs="Times New Roman"/>
            <w:color w:val="333333"/>
            <w:sz w:val="20"/>
            <w:szCs w:val="20"/>
            <w:lang w:eastAsia="en-IN"/>
          </w:rPr>
          <w:t xml:space="preserve"> n)</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1" w:author="Unknown"/>
          <w:rFonts w:ascii="Times New Roman" w:eastAsia="Times New Roman" w:hAnsi="Times New Roman" w:cs="Times New Roman"/>
          <w:color w:val="333333"/>
          <w:sz w:val="20"/>
          <w:szCs w:val="20"/>
          <w:lang w:eastAsia="en-IN"/>
        </w:rPr>
      </w:pPr>
      <w:ins w:id="52" w:author="Unknown">
        <w:r w:rsidRPr="00BD7C5C">
          <w:rPr>
            <w:rFonts w:ascii="Times New Roman" w:eastAsia="Times New Roman" w:hAnsi="Times New Roman" w:cs="Times New Roman"/>
            <w:color w:val="333333"/>
            <w:sz w:val="20"/>
            <w:szCs w:val="20"/>
            <w:lang w:eastAsia="en-IN"/>
          </w:rPr>
          <w:t>{</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3" w:author="Unknown"/>
          <w:rFonts w:ascii="Times New Roman" w:eastAsia="Times New Roman" w:hAnsi="Times New Roman" w:cs="Times New Roman"/>
          <w:color w:val="333333"/>
          <w:sz w:val="20"/>
          <w:szCs w:val="20"/>
          <w:lang w:eastAsia="en-IN"/>
        </w:rPr>
      </w:pPr>
      <w:ins w:id="54" w:author="Unknown">
        <w:r w:rsidRPr="00BD7C5C">
          <w:rPr>
            <w:rFonts w:ascii="Times New Roman" w:eastAsia="Times New Roman" w:hAnsi="Times New Roman" w:cs="Times New Roman"/>
            <w:color w:val="333333"/>
            <w:sz w:val="20"/>
            <w:szCs w:val="20"/>
            <w:lang w:eastAsia="en-IN"/>
          </w:rPr>
          <w:t xml:space="preserve">   </w:t>
        </w:r>
        <w:proofErr w:type="spellStart"/>
        <w:proofErr w:type="gramStart"/>
        <w:r w:rsidRPr="00BD7C5C">
          <w:rPr>
            <w:rFonts w:ascii="Times New Roman" w:eastAsia="Times New Roman" w:hAnsi="Times New Roman" w:cs="Times New Roman"/>
            <w:color w:val="333333"/>
            <w:sz w:val="20"/>
            <w:szCs w:val="20"/>
            <w:lang w:eastAsia="en-IN"/>
          </w:rPr>
          <w:t>int</w:t>
        </w:r>
        <w:proofErr w:type="spellEnd"/>
        <w:proofErr w:type="gramEnd"/>
        <w:r w:rsidRPr="00BD7C5C">
          <w:rPr>
            <w:rFonts w:ascii="Times New Roman" w:eastAsia="Times New Roman" w:hAnsi="Times New Roman" w:cs="Times New Roman"/>
            <w:color w:val="333333"/>
            <w:sz w:val="20"/>
            <w:szCs w:val="20"/>
            <w:lang w:eastAsia="en-IN"/>
          </w:rPr>
          <w:t xml:space="preserve"> sum = 0, i;</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5" w:author="Unknown"/>
          <w:rFonts w:ascii="Times New Roman" w:eastAsia="Times New Roman" w:hAnsi="Times New Roman" w:cs="Times New Roman"/>
          <w:color w:val="333333"/>
          <w:sz w:val="20"/>
          <w:szCs w:val="20"/>
          <w:lang w:eastAsia="en-IN"/>
        </w:rPr>
      </w:pPr>
      <w:ins w:id="56" w:author="Unknown">
        <w:r w:rsidRPr="00BD7C5C">
          <w:rPr>
            <w:rFonts w:ascii="Times New Roman" w:eastAsia="Times New Roman" w:hAnsi="Times New Roman" w:cs="Times New Roman"/>
            <w:color w:val="333333"/>
            <w:sz w:val="20"/>
            <w:szCs w:val="20"/>
            <w:lang w:eastAsia="en-IN"/>
          </w:rPr>
          <w:t xml:space="preserve">   </w:t>
        </w:r>
        <w:proofErr w:type="gramStart"/>
        <w:r w:rsidRPr="00BD7C5C">
          <w:rPr>
            <w:rFonts w:ascii="Times New Roman" w:eastAsia="Times New Roman" w:hAnsi="Times New Roman" w:cs="Times New Roman"/>
            <w:color w:val="333333"/>
            <w:sz w:val="20"/>
            <w:szCs w:val="20"/>
            <w:lang w:eastAsia="en-IN"/>
          </w:rPr>
          <w:t>for(</w:t>
        </w:r>
        <w:proofErr w:type="gramEnd"/>
        <w:r w:rsidRPr="00BD7C5C">
          <w:rPr>
            <w:rFonts w:ascii="Times New Roman" w:eastAsia="Times New Roman" w:hAnsi="Times New Roman" w:cs="Times New Roman"/>
            <w:color w:val="333333"/>
            <w:sz w:val="20"/>
            <w:szCs w:val="20"/>
            <w:lang w:eastAsia="en-IN"/>
          </w:rPr>
          <w:t>i = 0; i &lt; n; i++)</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7" w:author="Unknown"/>
          <w:rFonts w:ascii="Times New Roman" w:eastAsia="Times New Roman" w:hAnsi="Times New Roman" w:cs="Times New Roman"/>
          <w:color w:val="333333"/>
          <w:sz w:val="20"/>
          <w:szCs w:val="20"/>
          <w:lang w:eastAsia="en-IN"/>
        </w:rPr>
      </w:pPr>
      <w:ins w:id="58" w:author="Unknown">
        <w:r w:rsidRPr="00BD7C5C">
          <w:rPr>
            <w:rFonts w:ascii="Times New Roman" w:eastAsia="Times New Roman" w:hAnsi="Times New Roman" w:cs="Times New Roman"/>
            <w:color w:val="333333"/>
            <w:sz w:val="20"/>
            <w:szCs w:val="20"/>
            <w:lang w:eastAsia="en-IN"/>
          </w:rPr>
          <w:t xml:space="preserve">      </w:t>
        </w:r>
        <w:proofErr w:type="gramStart"/>
        <w:r w:rsidRPr="00BD7C5C">
          <w:rPr>
            <w:rFonts w:ascii="Times New Roman" w:eastAsia="Times New Roman" w:hAnsi="Times New Roman" w:cs="Times New Roman"/>
            <w:color w:val="333333"/>
            <w:sz w:val="20"/>
            <w:szCs w:val="20"/>
            <w:lang w:eastAsia="en-IN"/>
          </w:rPr>
          <w:t>sum</w:t>
        </w:r>
        <w:proofErr w:type="gramEnd"/>
        <w:r w:rsidRPr="00BD7C5C">
          <w:rPr>
            <w:rFonts w:ascii="Times New Roman" w:eastAsia="Times New Roman" w:hAnsi="Times New Roman" w:cs="Times New Roman"/>
            <w:color w:val="333333"/>
            <w:sz w:val="20"/>
            <w:szCs w:val="20"/>
            <w:lang w:eastAsia="en-IN"/>
          </w:rPr>
          <w:t xml:space="preserve"> = sum + A[i];</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9" w:author="Unknown"/>
          <w:rFonts w:ascii="Times New Roman" w:eastAsia="Times New Roman" w:hAnsi="Times New Roman" w:cs="Times New Roman"/>
          <w:color w:val="333333"/>
          <w:sz w:val="20"/>
          <w:szCs w:val="20"/>
          <w:lang w:eastAsia="en-IN"/>
        </w:rPr>
      </w:pPr>
      <w:ins w:id="60" w:author="Unknown">
        <w:r w:rsidRPr="00BD7C5C">
          <w:rPr>
            <w:rFonts w:ascii="Times New Roman" w:eastAsia="Times New Roman" w:hAnsi="Times New Roman" w:cs="Times New Roman"/>
            <w:color w:val="333333"/>
            <w:sz w:val="20"/>
            <w:szCs w:val="20"/>
            <w:lang w:eastAsia="en-IN"/>
          </w:rPr>
          <w:t xml:space="preserve">   </w:t>
        </w:r>
        <w:proofErr w:type="gramStart"/>
        <w:r w:rsidRPr="00BD7C5C">
          <w:rPr>
            <w:rFonts w:ascii="Times New Roman" w:eastAsia="Times New Roman" w:hAnsi="Times New Roman" w:cs="Times New Roman"/>
            <w:color w:val="333333"/>
            <w:sz w:val="20"/>
            <w:szCs w:val="20"/>
            <w:lang w:eastAsia="en-IN"/>
          </w:rPr>
          <w:t>return</w:t>
        </w:r>
        <w:proofErr w:type="gramEnd"/>
        <w:r w:rsidRPr="00BD7C5C">
          <w:rPr>
            <w:rFonts w:ascii="Times New Roman" w:eastAsia="Times New Roman" w:hAnsi="Times New Roman" w:cs="Times New Roman"/>
            <w:color w:val="333333"/>
            <w:sz w:val="20"/>
            <w:szCs w:val="20"/>
            <w:lang w:eastAsia="en-IN"/>
          </w:rPr>
          <w:t xml:space="preserve"> sum;</w:t>
        </w:r>
      </w:ins>
    </w:p>
    <w:p w:rsidR="009469C6" w:rsidRPr="00BD7C5C"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61" w:author="Unknown"/>
          <w:rFonts w:ascii="Times New Roman" w:eastAsia="Times New Roman" w:hAnsi="Times New Roman" w:cs="Times New Roman"/>
          <w:color w:val="333333"/>
          <w:sz w:val="20"/>
          <w:szCs w:val="20"/>
          <w:lang w:eastAsia="en-IN"/>
        </w:rPr>
      </w:pPr>
      <w:ins w:id="62" w:author="Unknown">
        <w:r w:rsidRPr="00BD7C5C">
          <w:rPr>
            <w:rFonts w:ascii="Times New Roman" w:eastAsia="Times New Roman" w:hAnsi="Times New Roman" w:cs="Times New Roman"/>
            <w:color w:val="333333"/>
            <w:sz w:val="20"/>
            <w:szCs w:val="20"/>
            <w:lang w:eastAsia="en-IN"/>
          </w:rPr>
          <w:t>}</w:t>
        </w:r>
      </w:ins>
    </w:p>
    <w:p w:rsidR="009469C6" w:rsidRPr="00BD7C5C" w:rsidRDefault="009469C6" w:rsidP="009469C6">
      <w:pPr>
        <w:shd w:val="clear" w:color="auto" w:fill="FFFFFF"/>
        <w:spacing w:after="150" w:line="480" w:lineRule="atLeast"/>
        <w:jc w:val="both"/>
        <w:rPr>
          <w:ins w:id="63" w:author="Unknown"/>
          <w:rFonts w:ascii="Times New Roman" w:eastAsia="Times New Roman" w:hAnsi="Times New Roman" w:cs="Times New Roman"/>
          <w:color w:val="333333"/>
          <w:sz w:val="21"/>
          <w:szCs w:val="21"/>
          <w:lang w:eastAsia="en-IN"/>
        </w:rPr>
      </w:pPr>
      <w:ins w:id="64" w:author="Unknown">
        <w:r w:rsidRPr="00BD7C5C">
          <w:rPr>
            <w:rFonts w:ascii="Times New Roman" w:eastAsia="Times New Roman" w:hAnsi="Times New Roman" w:cs="Times New Roman"/>
            <w:color w:val="333333"/>
            <w:sz w:val="21"/>
            <w:szCs w:val="21"/>
            <w:lang w:eastAsia="en-IN"/>
          </w:rPr>
          <w:t>For the above code, time complexity can be calculated as follows...</w:t>
        </w:r>
      </w:ins>
    </w:p>
    <w:p w:rsidR="009469C6" w:rsidRPr="00BD7C5C" w:rsidRDefault="009469C6" w:rsidP="009469C6">
      <w:pPr>
        <w:shd w:val="clear" w:color="auto" w:fill="FFFFFF"/>
        <w:spacing w:after="0" w:line="480" w:lineRule="atLeast"/>
        <w:jc w:val="center"/>
        <w:rPr>
          <w:ins w:id="65" w:author="Unknown"/>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noProof/>
          <w:color w:val="333333"/>
          <w:sz w:val="21"/>
          <w:szCs w:val="21"/>
          <w:lang w:eastAsia="en-IN"/>
        </w:rPr>
        <w:drawing>
          <wp:inline distT="0" distB="0" distL="0" distR="0" wp14:anchorId="18C1068D" wp14:editId="40251FEC">
            <wp:extent cx="12378690" cy="4761865"/>
            <wp:effectExtent l="0" t="0" r="0" b="0"/>
            <wp:docPr id="1" name="Picture 1" descr="time complexity of a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omplexity of an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8690" cy="4761865"/>
                    </a:xfrm>
                    <a:prstGeom prst="rect">
                      <a:avLst/>
                    </a:prstGeom>
                    <a:noFill/>
                    <a:ln>
                      <a:noFill/>
                    </a:ln>
                  </pic:spPr>
                </pic:pic>
              </a:graphicData>
            </a:graphic>
          </wp:inline>
        </w:drawing>
      </w:r>
    </w:p>
    <w:p w:rsidR="0057104F" w:rsidRPr="00BD7C5C" w:rsidRDefault="0057104F"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 xml:space="preserve">In above calculation cost is the amount of computer time required for a single operation in each line </w:t>
      </w:r>
      <w:proofErr w:type="spellStart"/>
      <w:r w:rsidRPr="00BD7C5C">
        <w:rPr>
          <w:rFonts w:ascii="Times New Roman" w:eastAsia="Times New Roman" w:hAnsi="Times New Roman" w:cs="Times New Roman"/>
          <w:color w:val="333333"/>
          <w:sz w:val="21"/>
          <w:szCs w:val="21"/>
          <w:lang w:eastAsia="en-IN"/>
        </w:rPr>
        <w:t>repeatation</w:t>
      </w:r>
      <w:proofErr w:type="spellEnd"/>
      <w:r w:rsidRPr="00BD7C5C">
        <w:rPr>
          <w:rFonts w:ascii="Times New Roman" w:eastAsia="Times New Roman" w:hAnsi="Times New Roman" w:cs="Times New Roman"/>
          <w:color w:val="333333"/>
          <w:sz w:val="21"/>
          <w:szCs w:val="21"/>
          <w:lang w:eastAsia="en-IN"/>
        </w:rPr>
        <w:t xml:space="preserve"> the amount of computer time required by each operation for all its </w:t>
      </w:r>
      <w:proofErr w:type="spellStart"/>
      <w:r w:rsidRPr="00BD7C5C">
        <w:rPr>
          <w:rFonts w:ascii="Times New Roman" w:eastAsia="Times New Roman" w:hAnsi="Times New Roman" w:cs="Times New Roman"/>
          <w:color w:val="333333"/>
          <w:sz w:val="21"/>
          <w:szCs w:val="21"/>
          <w:lang w:eastAsia="en-IN"/>
        </w:rPr>
        <w:t>repeatations</w:t>
      </w:r>
      <w:proofErr w:type="spellEnd"/>
      <w:r w:rsidRPr="00BD7C5C">
        <w:rPr>
          <w:rFonts w:ascii="Times New Roman" w:eastAsia="Times New Roman" w:hAnsi="Times New Roman" w:cs="Times New Roman"/>
          <w:color w:val="333333"/>
          <w:sz w:val="21"/>
          <w:szCs w:val="21"/>
          <w:lang w:eastAsia="en-IN"/>
        </w:rPr>
        <w:t xml:space="preserve"> total is the amount of computer time required by each operation to execute so above code requires 4n+4 units of computer the task .Here, the exact time is not fixed and it changes based on the value if we increase the n value then the time required also increases linearly </w:t>
      </w:r>
    </w:p>
    <w:p w:rsidR="0057104F" w:rsidRPr="00BD7C5C" w:rsidRDefault="0057104F" w:rsidP="009469C6">
      <w:pPr>
        <w:shd w:val="clear" w:color="auto" w:fill="FFFFFF"/>
        <w:spacing w:after="150" w:line="480" w:lineRule="atLeast"/>
        <w:jc w:val="both"/>
        <w:rPr>
          <w:rFonts w:ascii="Times New Roman" w:eastAsia="Times New Roman" w:hAnsi="Times New Roman" w:cs="Times New Roman"/>
          <w:color w:val="333333"/>
          <w:sz w:val="21"/>
          <w:szCs w:val="21"/>
          <w:lang w:eastAsia="en-IN"/>
        </w:rPr>
      </w:pPr>
      <w:r w:rsidRPr="00BD7C5C">
        <w:rPr>
          <w:rFonts w:ascii="Times New Roman" w:eastAsia="Times New Roman" w:hAnsi="Times New Roman" w:cs="Times New Roman"/>
          <w:color w:val="333333"/>
          <w:sz w:val="21"/>
          <w:szCs w:val="21"/>
          <w:lang w:eastAsia="en-IN"/>
        </w:rPr>
        <w:t xml:space="preserve">Totally it takes </w:t>
      </w:r>
      <w:r w:rsidR="009E43DC" w:rsidRPr="00BD7C5C">
        <w:rPr>
          <w:rFonts w:ascii="Times New Roman" w:eastAsia="Times New Roman" w:hAnsi="Times New Roman" w:cs="Times New Roman"/>
          <w:color w:val="333333"/>
          <w:sz w:val="21"/>
          <w:szCs w:val="21"/>
          <w:lang w:eastAsia="en-IN"/>
        </w:rPr>
        <w:t>4n+4units of time to complete its execution and it is linear time complexity</w:t>
      </w:r>
    </w:p>
    <w:p w:rsidR="009469C6" w:rsidRPr="00BD7C5C" w:rsidRDefault="009E43DC" w:rsidP="009E43DC">
      <w:pPr>
        <w:pStyle w:val="Heading1"/>
        <w:rPr>
          <w:rFonts w:ascii="Times New Roman" w:eastAsia="Times New Roman" w:hAnsi="Times New Roman" w:cs="Times New Roman"/>
          <w:lang w:eastAsia="en-IN"/>
        </w:rPr>
      </w:pPr>
      <w:r w:rsidRPr="00BD7C5C">
        <w:rPr>
          <w:rFonts w:ascii="Times New Roman" w:eastAsia="Times New Roman" w:hAnsi="Times New Roman" w:cs="Times New Roman"/>
          <w:lang w:eastAsia="en-IN"/>
        </w:rPr>
        <w:t>If the amount of time required by an algorithm is increased with the increase of input value then that time complexity is said to be linear time complexity</w:t>
      </w:r>
    </w:p>
    <w:p w:rsidR="00A6580F" w:rsidRPr="00BD7C5C" w:rsidRDefault="00A6580F" w:rsidP="00A6580F">
      <w:pPr>
        <w:rPr>
          <w:rFonts w:ascii="Times New Roman" w:hAnsi="Times New Roman" w:cs="Times New Roman"/>
          <w:lang w:eastAsia="en-IN"/>
        </w:rPr>
      </w:pPr>
    </w:p>
    <w:p w:rsidR="00A6580F" w:rsidRPr="00BD7C5C" w:rsidRDefault="00A6580F" w:rsidP="00A6580F">
      <w:pPr>
        <w:rPr>
          <w:rFonts w:ascii="Times New Roman" w:hAnsi="Times New Roman" w:cs="Times New Roman"/>
          <w:lang w:eastAsia="en-IN"/>
        </w:rPr>
      </w:pPr>
    </w:p>
    <w:tbl>
      <w:tblPr>
        <w:tblpPr w:leftFromText="180" w:rightFromText="180" w:vertAnchor="text" w:tblpXSpec="center" w:tblpY="1"/>
        <w:tblOverlap w:val="never"/>
        <w:tblW w:w="22880" w:type="dxa"/>
        <w:tblCellSpacing w:w="15" w:type="dxa"/>
        <w:tblCellMar>
          <w:top w:w="15" w:type="dxa"/>
          <w:left w:w="15" w:type="dxa"/>
          <w:bottom w:w="15" w:type="dxa"/>
          <w:right w:w="15" w:type="dxa"/>
        </w:tblCellMar>
        <w:tblLook w:val="04A0" w:firstRow="1" w:lastRow="0" w:firstColumn="1" w:lastColumn="0" w:noHBand="0" w:noVBand="1"/>
      </w:tblPr>
      <w:tblGrid>
        <w:gridCol w:w="22890"/>
      </w:tblGrid>
      <w:tr w:rsidR="00525CA1" w:rsidRPr="00BD7C5C" w:rsidTr="00112FB2">
        <w:trPr>
          <w:tblCellSpacing w:w="15" w:type="dxa"/>
        </w:trPr>
        <w:tc>
          <w:tcPr>
            <w:tcW w:w="0" w:type="auto"/>
            <w:vAlign w:val="center"/>
            <w:hideMark/>
          </w:tcPr>
          <w:p w:rsidR="00525CA1" w:rsidRPr="00BD7C5C" w:rsidRDefault="00525CA1" w:rsidP="00FD63DF">
            <w:pPr>
              <w:pStyle w:val="Title"/>
              <w:jc w:val="center"/>
              <w:rPr>
                <w:rFonts w:ascii="Times New Roman" w:hAnsi="Times New Roman" w:cs="Times New Roman"/>
              </w:rPr>
            </w:pPr>
            <w:r w:rsidRPr="00BD7C5C">
              <w:rPr>
                <w:rFonts w:ascii="Times New Roman" w:hAnsi="Times New Roman" w:cs="Times New Roman"/>
              </w:rPr>
              <w:t>Asymptotic Analysis</w:t>
            </w:r>
          </w:p>
          <w:p w:rsidR="00525CA1" w:rsidRPr="00BD7C5C" w:rsidRDefault="00525CA1" w:rsidP="00FD63DF">
            <w:pPr>
              <w:pStyle w:val="NormalWeb"/>
              <w:jc w:val="center"/>
              <w:rPr>
                <w:color w:val="333333"/>
              </w:rPr>
            </w:pPr>
            <w:r w:rsidRPr="00BD7C5C">
              <w:rPr>
                <w:color w:val="333333"/>
              </w:rPr>
              <w:t>As we know that data structure is a way of organizing the data efficiently and that efficiency is measured either in terms of time or space. So, the ideal data structure is a structure that occupies the least possible time to perform all its operation and the memory space. Our focus would be on finding the time complexity rather than space complexity, and by finding the time complexity, we can decide which data structure is the best for an algorithm.</w:t>
            </w:r>
            <w:r w:rsidRPr="00BD7C5C">
              <w:rPr>
                <w:color w:val="FFFFFF"/>
                <w:sz w:val="18"/>
                <w:szCs w:val="18"/>
              </w:rPr>
              <w:t>54.9M</w:t>
            </w:r>
          </w:p>
          <w:p w:rsidR="00525CA1" w:rsidRPr="00BD7C5C" w:rsidRDefault="00525CA1" w:rsidP="00FD63DF">
            <w:pPr>
              <w:pStyle w:val="NormalWeb"/>
              <w:jc w:val="center"/>
              <w:rPr>
                <w:color w:val="333333"/>
              </w:rPr>
            </w:pPr>
            <w:r w:rsidRPr="00BD7C5C">
              <w:rPr>
                <w:color w:val="333333"/>
              </w:rPr>
              <w:t>Usually, the time required by an algorithm comes under three types:</w:t>
            </w:r>
          </w:p>
          <w:p w:rsidR="00525CA1" w:rsidRPr="00BD7C5C" w:rsidRDefault="00525CA1" w:rsidP="00FD63DF">
            <w:pPr>
              <w:pStyle w:val="NormalWeb"/>
              <w:jc w:val="center"/>
              <w:rPr>
                <w:color w:val="333333"/>
              </w:rPr>
            </w:pPr>
            <w:r w:rsidRPr="00BD7C5C">
              <w:rPr>
                <w:rStyle w:val="Strong"/>
                <w:color w:val="333333"/>
              </w:rPr>
              <w:t>Worst case:</w:t>
            </w:r>
            <w:r w:rsidRPr="00BD7C5C">
              <w:rPr>
                <w:color w:val="333333"/>
              </w:rPr>
              <w:t> It defines the input for which the algorithm takes a huge time.</w:t>
            </w:r>
          </w:p>
          <w:p w:rsidR="00525CA1" w:rsidRPr="00BD7C5C" w:rsidRDefault="00525CA1" w:rsidP="00FD63DF">
            <w:pPr>
              <w:pStyle w:val="NormalWeb"/>
              <w:jc w:val="center"/>
              <w:rPr>
                <w:color w:val="333333"/>
              </w:rPr>
            </w:pPr>
            <w:r w:rsidRPr="00BD7C5C">
              <w:rPr>
                <w:rStyle w:val="Strong"/>
                <w:color w:val="333333"/>
              </w:rPr>
              <w:t>Average case:</w:t>
            </w:r>
            <w:r w:rsidRPr="00BD7C5C">
              <w:rPr>
                <w:color w:val="333333"/>
              </w:rPr>
              <w:t> It takes average time for the program execution.</w:t>
            </w:r>
          </w:p>
          <w:p w:rsidR="00525CA1" w:rsidRPr="00BD7C5C" w:rsidRDefault="00525CA1" w:rsidP="00FD63DF">
            <w:pPr>
              <w:pStyle w:val="NormalWeb"/>
              <w:jc w:val="center"/>
              <w:rPr>
                <w:color w:val="333333"/>
              </w:rPr>
            </w:pPr>
            <w:r w:rsidRPr="00BD7C5C">
              <w:rPr>
                <w:rStyle w:val="Strong"/>
                <w:color w:val="333333"/>
              </w:rPr>
              <w:t>Best case:</w:t>
            </w:r>
            <w:r w:rsidRPr="00BD7C5C">
              <w:rPr>
                <w:color w:val="333333"/>
              </w:rPr>
              <w:t> It defines the input for which the algorithm takes the lowest time</w:t>
            </w:r>
          </w:p>
          <w:p w:rsidR="00525CA1" w:rsidRPr="00BD7C5C" w:rsidRDefault="00525CA1" w:rsidP="00FD63DF">
            <w:pPr>
              <w:pStyle w:val="Heading3"/>
              <w:spacing w:line="312" w:lineRule="atLeast"/>
              <w:jc w:val="center"/>
              <w:rPr>
                <w:rFonts w:ascii="Times New Roman" w:hAnsi="Times New Roman" w:cs="Times New Roman"/>
                <w:b w:val="0"/>
                <w:bCs w:val="0"/>
                <w:color w:val="610B4B"/>
                <w:sz w:val="32"/>
                <w:szCs w:val="32"/>
              </w:rPr>
            </w:pPr>
            <w:r w:rsidRPr="00BD7C5C">
              <w:rPr>
                <w:rFonts w:ascii="Times New Roman" w:hAnsi="Times New Roman" w:cs="Times New Roman"/>
                <w:b w:val="0"/>
                <w:bCs w:val="0"/>
                <w:color w:val="610B4B"/>
                <w:sz w:val="32"/>
                <w:szCs w:val="32"/>
              </w:rPr>
              <w:t>Asymptotic Notations</w:t>
            </w:r>
          </w:p>
          <w:p w:rsidR="00525CA1" w:rsidRPr="00BD7C5C" w:rsidRDefault="00525CA1" w:rsidP="00FD63DF">
            <w:pPr>
              <w:pStyle w:val="NormalWeb"/>
              <w:jc w:val="center"/>
              <w:rPr>
                <w:color w:val="333333"/>
              </w:rPr>
            </w:pPr>
            <w:r w:rsidRPr="00BD7C5C">
              <w:rPr>
                <w:color w:val="333333"/>
              </w:rPr>
              <w:t>The commonly used asymptotic notations used for calculating the running time complexity of an algorithm is given below:</w:t>
            </w:r>
          </w:p>
          <w:p w:rsidR="00525CA1" w:rsidRPr="00BD7C5C" w:rsidRDefault="00FD63DF" w:rsidP="00FD63DF">
            <w:pPr>
              <w:numPr>
                <w:ilvl w:val="0"/>
                <w:numId w:val="8"/>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Big oh Notation (O</w:t>
            </w:r>
            <w:r w:rsidR="00525CA1" w:rsidRPr="00BD7C5C">
              <w:rPr>
                <w:rFonts w:ascii="Times New Roman" w:hAnsi="Times New Roman" w:cs="Times New Roman"/>
                <w:color w:val="000000"/>
              </w:rPr>
              <w:t>)</w:t>
            </w:r>
          </w:p>
          <w:p w:rsidR="00525CA1" w:rsidRPr="00BD7C5C" w:rsidRDefault="00525CA1" w:rsidP="00FD63DF">
            <w:pPr>
              <w:numPr>
                <w:ilvl w:val="0"/>
                <w:numId w:val="8"/>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Omega Notation (Ω)</w:t>
            </w:r>
          </w:p>
          <w:p w:rsidR="00525CA1" w:rsidRPr="00BD7C5C" w:rsidRDefault="00525CA1" w:rsidP="00FD63DF">
            <w:pPr>
              <w:numPr>
                <w:ilvl w:val="0"/>
                <w:numId w:val="8"/>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Theta Notation (θ)</w:t>
            </w:r>
          </w:p>
          <w:p w:rsidR="00525CA1" w:rsidRPr="00BD7C5C" w:rsidRDefault="00525CA1" w:rsidP="00FD63DF">
            <w:pPr>
              <w:pStyle w:val="Heading3"/>
              <w:spacing w:line="312" w:lineRule="atLeast"/>
              <w:jc w:val="center"/>
              <w:rPr>
                <w:rFonts w:ascii="Times New Roman" w:hAnsi="Times New Roman" w:cs="Times New Roman"/>
                <w:b w:val="0"/>
                <w:bCs w:val="0"/>
                <w:color w:val="610B4B"/>
                <w:sz w:val="32"/>
                <w:szCs w:val="32"/>
              </w:rPr>
            </w:pPr>
            <w:r w:rsidRPr="00BD7C5C">
              <w:rPr>
                <w:rFonts w:ascii="Times New Roman" w:hAnsi="Times New Roman" w:cs="Times New Roman"/>
                <w:b w:val="0"/>
                <w:bCs w:val="0"/>
                <w:color w:val="610B4B"/>
                <w:sz w:val="32"/>
                <w:szCs w:val="32"/>
              </w:rPr>
              <w:t>Big oh Notation (O)</w:t>
            </w:r>
          </w:p>
          <w:p w:rsidR="00525CA1" w:rsidRPr="00BD7C5C" w:rsidRDefault="00525CA1" w:rsidP="00FD63DF">
            <w:pPr>
              <w:numPr>
                <w:ilvl w:val="0"/>
                <w:numId w:val="9"/>
              </w:numPr>
              <w:spacing w:before="60" w:after="100" w:afterAutospacing="1" w:line="375" w:lineRule="atLeast"/>
              <w:jc w:val="center"/>
              <w:rPr>
                <w:rFonts w:ascii="Times New Roman" w:hAnsi="Times New Roman" w:cs="Times New Roman"/>
                <w:color w:val="000000"/>
                <w:sz w:val="24"/>
                <w:szCs w:val="24"/>
              </w:rPr>
            </w:pPr>
            <w:r w:rsidRPr="00BD7C5C">
              <w:rPr>
                <w:rFonts w:ascii="Times New Roman" w:hAnsi="Times New Roman" w:cs="Times New Roman"/>
                <w:color w:val="000000"/>
              </w:rPr>
              <w:t>Big O notation is an asymptotic notation that measures the performance of an algorithm by simply providing the order of growth of the function.</w:t>
            </w:r>
          </w:p>
          <w:p w:rsidR="00525CA1" w:rsidRPr="00BD7C5C" w:rsidRDefault="00525CA1" w:rsidP="00FD63DF">
            <w:pPr>
              <w:numPr>
                <w:ilvl w:val="0"/>
                <w:numId w:val="9"/>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This notation provides an upper bound on a function which ensures that the function never grows faster than the upper bound. So, it gives the least upper bound on a function so that the function never grows faster than this upper bound.</w:t>
            </w:r>
          </w:p>
          <w:p w:rsidR="00525CA1" w:rsidRPr="00BD7C5C" w:rsidRDefault="00525CA1" w:rsidP="00FD63DF">
            <w:pPr>
              <w:pStyle w:val="NormalWeb"/>
              <w:jc w:val="center"/>
              <w:rPr>
                <w:color w:val="333333"/>
              </w:rPr>
            </w:pPr>
            <w:r w:rsidRPr="00BD7C5C">
              <w:rPr>
                <w:color w:val="333333"/>
              </w:rPr>
              <w:t>It is the formal way to express the upper boundary of an algorithm running time. It measures the worst case of time complexity or the algorithm's longest amount of time to complete its operation. It is represented as shown below:</w:t>
            </w:r>
          </w:p>
          <w:p w:rsidR="00525CA1" w:rsidRPr="00BD7C5C" w:rsidRDefault="00525CA1" w:rsidP="00FD63DF">
            <w:pPr>
              <w:jc w:val="center"/>
              <w:rPr>
                <w:rFonts w:ascii="Times New Roman" w:hAnsi="Times New Roman" w:cs="Times New Roman"/>
                <w:color w:val="333333"/>
              </w:rPr>
            </w:pPr>
            <w:r w:rsidRPr="00BD7C5C">
              <w:rPr>
                <w:rFonts w:ascii="Times New Roman" w:hAnsi="Times New Roman" w:cs="Times New Roman"/>
                <w:noProof/>
                <w:color w:val="333333"/>
                <w:lang w:eastAsia="en-IN"/>
              </w:rPr>
              <w:drawing>
                <wp:inline distT="0" distB="0" distL="0" distR="0" wp14:anchorId="6B466C43" wp14:editId="07B423C7">
                  <wp:extent cx="2855595" cy="2087880"/>
                  <wp:effectExtent l="0" t="0" r="1905" b="7620"/>
                  <wp:docPr id="6" name="Picture 6"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087880"/>
                          </a:xfrm>
                          <a:prstGeom prst="rect">
                            <a:avLst/>
                          </a:prstGeom>
                          <a:noFill/>
                          <a:ln>
                            <a:noFill/>
                          </a:ln>
                        </pic:spPr>
                      </pic:pic>
                    </a:graphicData>
                  </a:graphic>
                </wp:inline>
              </w:drawing>
            </w:r>
          </w:p>
          <w:p w:rsidR="00525CA1" w:rsidRPr="00BD7C5C" w:rsidRDefault="00525CA1" w:rsidP="00FD63DF">
            <w:pPr>
              <w:pStyle w:val="NormalWeb"/>
              <w:jc w:val="center"/>
              <w:rPr>
                <w:color w:val="333333"/>
              </w:rPr>
            </w:pPr>
            <w:r w:rsidRPr="00BD7C5C">
              <w:rPr>
                <w:rStyle w:val="Strong"/>
                <w:color w:val="333333"/>
              </w:rPr>
              <w:t>For example:</w:t>
            </w:r>
          </w:p>
          <w:p w:rsidR="00525CA1" w:rsidRPr="00BD7C5C" w:rsidRDefault="00525CA1" w:rsidP="00FD63DF">
            <w:pPr>
              <w:pStyle w:val="NormalWeb"/>
              <w:jc w:val="center"/>
              <w:rPr>
                <w:color w:val="333333"/>
              </w:rPr>
            </w:pPr>
            <w:r w:rsidRPr="00BD7C5C">
              <w:rPr>
                <w:color w:val="333333"/>
              </w:rPr>
              <w:t>If </w:t>
            </w:r>
            <w:r w:rsidRPr="00BD7C5C">
              <w:rPr>
                <w:rStyle w:val="Strong"/>
                <w:color w:val="333333"/>
              </w:rPr>
              <w:t>f(n)</w:t>
            </w:r>
            <w:r w:rsidRPr="00BD7C5C">
              <w:rPr>
                <w:color w:val="333333"/>
              </w:rPr>
              <w:t> and </w:t>
            </w:r>
            <w:r w:rsidRPr="00BD7C5C">
              <w:rPr>
                <w:rStyle w:val="Strong"/>
                <w:color w:val="333333"/>
              </w:rPr>
              <w:t>g(n)</w:t>
            </w:r>
            <w:r w:rsidRPr="00BD7C5C">
              <w:rPr>
                <w:color w:val="333333"/>
              </w:rPr>
              <w:t> are the two functions defined for positive integers,</w:t>
            </w:r>
          </w:p>
          <w:p w:rsidR="00525CA1" w:rsidRPr="00BD7C5C" w:rsidRDefault="00525CA1" w:rsidP="00FD63DF">
            <w:pPr>
              <w:pStyle w:val="NormalWeb"/>
              <w:jc w:val="center"/>
              <w:rPr>
                <w:color w:val="333333"/>
              </w:rPr>
            </w:pPr>
            <w:r w:rsidRPr="00BD7C5C">
              <w:rPr>
                <w:color w:val="333333"/>
              </w:rPr>
              <w:t>then </w:t>
            </w:r>
            <w:r w:rsidRPr="00BD7C5C">
              <w:rPr>
                <w:rStyle w:val="Strong"/>
                <w:color w:val="333333"/>
              </w:rPr>
              <w:t>f(n)</w:t>
            </w:r>
            <w:r w:rsidRPr="00BD7C5C">
              <w:rPr>
                <w:color w:val="333333"/>
              </w:rPr>
              <w:t> = </w:t>
            </w:r>
            <w:r w:rsidRPr="00BD7C5C">
              <w:rPr>
                <w:rStyle w:val="Strong"/>
                <w:color w:val="333333"/>
              </w:rPr>
              <w:t>O(g(n))</w:t>
            </w:r>
            <w:r w:rsidRPr="00BD7C5C">
              <w:rPr>
                <w:color w:val="333333"/>
              </w:rPr>
              <w:t> as </w:t>
            </w:r>
            <w:r w:rsidRPr="00BD7C5C">
              <w:rPr>
                <w:rStyle w:val="Strong"/>
                <w:color w:val="333333"/>
              </w:rPr>
              <w:t>f(n) is big oh of g(n)</w:t>
            </w:r>
            <w:r w:rsidRPr="00BD7C5C">
              <w:rPr>
                <w:color w:val="333333"/>
              </w:rPr>
              <w:t> or f(n) is on the order of g(n)) if there exists constants c and no such that:</w:t>
            </w:r>
          </w:p>
          <w:p w:rsidR="00525CA1" w:rsidRPr="00BD7C5C" w:rsidRDefault="00525CA1" w:rsidP="00FD63DF">
            <w:pPr>
              <w:pStyle w:val="NormalWeb"/>
              <w:jc w:val="center"/>
              <w:rPr>
                <w:color w:val="333333"/>
              </w:rPr>
            </w:pPr>
            <w:r w:rsidRPr="00BD7C5C">
              <w:rPr>
                <w:rStyle w:val="Strong"/>
                <w:color w:val="333333"/>
              </w:rPr>
              <w:t>f(n)≤</w:t>
            </w:r>
            <w:proofErr w:type="spellStart"/>
            <w:r w:rsidRPr="00BD7C5C">
              <w:rPr>
                <w:rStyle w:val="Strong"/>
                <w:color w:val="333333"/>
              </w:rPr>
              <w:t>c.g</w:t>
            </w:r>
            <w:proofErr w:type="spellEnd"/>
            <w:r w:rsidRPr="00BD7C5C">
              <w:rPr>
                <w:rStyle w:val="Strong"/>
                <w:color w:val="333333"/>
              </w:rPr>
              <w:t xml:space="preserve">(n) for all </w:t>
            </w:r>
            <w:proofErr w:type="spellStart"/>
            <w:r w:rsidRPr="00BD7C5C">
              <w:rPr>
                <w:rStyle w:val="Strong"/>
                <w:color w:val="333333"/>
              </w:rPr>
              <w:t>n≥no</w:t>
            </w:r>
            <w:proofErr w:type="spellEnd"/>
          </w:p>
          <w:p w:rsidR="00525CA1" w:rsidRPr="00BD7C5C" w:rsidRDefault="00525CA1" w:rsidP="00FD63DF">
            <w:pPr>
              <w:pStyle w:val="NormalWeb"/>
              <w:jc w:val="center"/>
              <w:rPr>
                <w:color w:val="333333"/>
              </w:rPr>
            </w:pPr>
            <w:r w:rsidRPr="00BD7C5C">
              <w:rPr>
                <w:color w:val="333333"/>
              </w:rPr>
              <w:t xml:space="preserve">This implies that </w:t>
            </w:r>
            <w:proofErr w:type="gramStart"/>
            <w:r w:rsidRPr="00BD7C5C">
              <w:rPr>
                <w:color w:val="333333"/>
              </w:rPr>
              <w:t>f(</w:t>
            </w:r>
            <w:proofErr w:type="gramEnd"/>
            <w:r w:rsidRPr="00BD7C5C">
              <w:rPr>
                <w:color w:val="333333"/>
              </w:rPr>
              <w:t>n) does not grow faster than g(n), or g(n) is an upper bound on the function f(n). In this case, we are calculating the growth rate of the function which eventually calculates the worst time complexity of a function, i.e., how worst an algorithm can perform.</w:t>
            </w:r>
          </w:p>
          <w:p w:rsidR="00525CA1" w:rsidRPr="00BD7C5C" w:rsidRDefault="00525CA1" w:rsidP="00FD63DF">
            <w:pPr>
              <w:pStyle w:val="NormalWeb"/>
              <w:jc w:val="center"/>
              <w:rPr>
                <w:color w:val="333333"/>
              </w:rPr>
            </w:pPr>
            <w:r w:rsidRPr="00BD7C5C">
              <w:rPr>
                <w:rStyle w:val="Strong"/>
                <w:color w:val="333333"/>
              </w:rPr>
              <w:t>Let's understand through examples</w:t>
            </w:r>
          </w:p>
          <w:p w:rsidR="00525CA1" w:rsidRPr="00BD7C5C" w:rsidRDefault="00525CA1" w:rsidP="00FD63DF">
            <w:pPr>
              <w:pStyle w:val="NormalWeb"/>
              <w:jc w:val="center"/>
              <w:rPr>
                <w:color w:val="333333"/>
              </w:rPr>
            </w:pPr>
            <w:r w:rsidRPr="00BD7C5C">
              <w:rPr>
                <w:color w:val="333333"/>
              </w:rPr>
              <w:t>Example 1: f(n)=2n+3 , g(n)=n</w:t>
            </w:r>
          </w:p>
          <w:p w:rsidR="00525CA1" w:rsidRPr="00BD7C5C" w:rsidRDefault="00525CA1" w:rsidP="00FD63DF">
            <w:pPr>
              <w:pStyle w:val="NormalWeb"/>
              <w:jc w:val="center"/>
              <w:rPr>
                <w:color w:val="333333"/>
              </w:rPr>
            </w:pPr>
            <w:r w:rsidRPr="00BD7C5C">
              <w:rPr>
                <w:color w:val="333333"/>
              </w:rPr>
              <w:t>Now, we have to find </w:t>
            </w:r>
            <w:r w:rsidRPr="00BD7C5C">
              <w:rPr>
                <w:rStyle w:val="Strong"/>
                <w:color w:val="333333"/>
              </w:rPr>
              <w:t xml:space="preserve">Is </w:t>
            </w:r>
            <w:proofErr w:type="gramStart"/>
            <w:r w:rsidRPr="00BD7C5C">
              <w:rPr>
                <w:rStyle w:val="Strong"/>
                <w:color w:val="333333"/>
              </w:rPr>
              <w:t>f(</w:t>
            </w:r>
            <w:proofErr w:type="gramEnd"/>
            <w:r w:rsidRPr="00BD7C5C">
              <w:rPr>
                <w:rStyle w:val="Strong"/>
                <w:color w:val="333333"/>
              </w:rPr>
              <w:t>n)=O(g(n))?</w:t>
            </w:r>
          </w:p>
          <w:p w:rsidR="00525CA1" w:rsidRPr="00BD7C5C" w:rsidRDefault="00525CA1" w:rsidP="00FD63DF">
            <w:pPr>
              <w:pStyle w:val="NormalWeb"/>
              <w:jc w:val="center"/>
              <w:rPr>
                <w:color w:val="333333"/>
              </w:rPr>
            </w:pPr>
            <w:r w:rsidRPr="00BD7C5C">
              <w:rPr>
                <w:color w:val="333333"/>
              </w:rPr>
              <w:t>To check f(n)=O(g(n)), it must satisfy the given condition:</w:t>
            </w:r>
          </w:p>
          <w:p w:rsidR="00525CA1" w:rsidRPr="00BD7C5C" w:rsidRDefault="00525CA1" w:rsidP="00FD63DF">
            <w:pPr>
              <w:pStyle w:val="NormalWeb"/>
              <w:jc w:val="center"/>
              <w:rPr>
                <w:color w:val="333333"/>
              </w:rPr>
            </w:pPr>
            <w:r w:rsidRPr="00BD7C5C">
              <w:rPr>
                <w:rStyle w:val="Strong"/>
                <w:color w:val="333333"/>
              </w:rPr>
              <w:t>f(n)&lt;=</w:t>
            </w:r>
            <w:proofErr w:type="spellStart"/>
            <w:r w:rsidRPr="00BD7C5C">
              <w:rPr>
                <w:rStyle w:val="Strong"/>
                <w:color w:val="333333"/>
              </w:rPr>
              <w:t>c.g</w:t>
            </w:r>
            <w:proofErr w:type="spellEnd"/>
            <w:r w:rsidRPr="00BD7C5C">
              <w:rPr>
                <w:rStyle w:val="Strong"/>
                <w:color w:val="333333"/>
              </w:rPr>
              <w:t>(n)</w:t>
            </w:r>
          </w:p>
          <w:p w:rsidR="00525CA1" w:rsidRPr="00BD7C5C" w:rsidRDefault="00525CA1" w:rsidP="00FD63DF">
            <w:pPr>
              <w:pStyle w:val="NormalWeb"/>
              <w:jc w:val="center"/>
              <w:rPr>
                <w:color w:val="333333"/>
              </w:rPr>
            </w:pPr>
            <w:r w:rsidRPr="00BD7C5C">
              <w:rPr>
                <w:color w:val="333333"/>
              </w:rPr>
              <w:t xml:space="preserve">First, we will replace </w:t>
            </w:r>
            <w:proofErr w:type="gramStart"/>
            <w:r w:rsidRPr="00BD7C5C">
              <w:rPr>
                <w:color w:val="333333"/>
              </w:rPr>
              <w:t>f(</w:t>
            </w:r>
            <w:proofErr w:type="gramEnd"/>
            <w:r w:rsidRPr="00BD7C5C">
              <w:rPr>
                <w:color w:val="333333"/>
              </w:rPr>
              <w:t>n) by 2n+3 and g(n) by n.</w:t>
            </w:r>
          </w:p>
          <w:p w:rsidR="00525CA1" w:rsidRPr="00BD7C5C" w:rsidRDefault="00525CA1" w:rsidP="00FD63DF">
            <w:pPr>
              <w:pStyle w:val="NormalWeb"/>
              <w:jc w:val="center"/>
              <w:rPr>
                <w:color w:val="333333"/>
              </w:rPr>
            </w:pPr>
            <w:r w:rsidRPr="00BD7C5C">
              <w:rPr>
                <w:color w:val="333333"/>
              </w:rPr>
              <w:t xml:space="preserve">2n+3 &lt;= </w:t>
            </w:r>
            <w:proofErr w:type="spellStart"/>
            <w:r w:rsidRPr="00BD7C5C">
              <w:rPr>
                <w:color w:val="333333"/>
              </w:rPr>
              <w:t>c.n</w:t>
            </w:r>
            <w:proofErr w:type="spellEnd"/>
          </w:p>
          <w:p w:rsidR="00525CA1" w:rsidRPr="00BD7C5C" w:rsidRDefault="00525CA1" w:rsidP="00FD63DF">
            <w:pPr>
              <w:pStyle w:val="NormalWeb"/>
              <w:jc w:val="center"/>
              <w:rPr>
                <w:color w:val="333333"/>
              </w:rPr>
            </w:pPr>
            <w:r w:rsidRPr="00BD7C5C">
              <w:rPr>
                <w:color w:val="333333"/>
              </w:rPr>
              <w:t>Let's assume c=5, n=1 then</w:t>
            </w:r>
          </w:p>
          <w:p w:rsidR="00525CA1" w:rsidRPr="00BD7C5C" w:rsidRDefault="00525CA1" w:rsidP="00FD63DF">
            <w:pPr>
              <w:pStyle w:val="NormalWeb"/>
              <w:jc w:val="center"/>
              <w:rPr>
                <w:color w:val="333333"/>
              </w:rPr>
            </w:pPr>
            <w:r w:rsidRPr="00BD7C5C">
              <w:rPr>
                <w:color w:val="333333"/>
              </w:rPr>
              <w:t>2*1+3&lt;=5*1</w:t>
            </w:r>
          </w:p>
          <w:p w:rsidR="00525CA1" w:rsidRPr="00BD7C5C" w:rsidRDefault="00525CA1" w:rsidP="00FD63DF">
            <w:pPr>
              <w:pStyle w:val="NormalWeb"/>
              <w:jc w:val="center"/>
              <w:rPr>
                <w:color w:val="333333"/>
              </w:rPr>
            </w:pPr>
            <w:r w:rsidRPr="00BD7C5C">
              <w:rPr>
                <w:color w:val="333333"/>
              </w:rPr>
              <w:t>5&lt;=5</w:t>
            </w:r>
          </w:p>
          <w:p w:rsidR="00525CA1" w:rsidRPr="00BD7C5C" w:rsidRDefault="00525CA1" w:rsidP="00FD63DF">
            <w:pPr>
              <w:pStyle w:val="NormalWeb"/>
              <w:jc w:val="center"/>
              <w:rPr>
                <w:color w:val="333333"/>
              </w:rPr>
            </w:pPr>
            <w:r w:rsidRPr="00BD7C5C">
              <w:rPr>
                <w:color w:val="333333"/>
              </w:rPr>
              <w:t>For n=1, the above condition is true.</w:t>
            </w:r>
          </w:p>
          <w:p w:rsidR="00525CA1" w:rsidRPr="00BD7C5C" w:rsidRDefault="00525CA1" w:rsidP="00FD63DF">
            <w:pPr>
              <w:pStyle w:val="NormalWeb"/>
              <w:jc w:val="center"/>
              <w:rPr>
                <w:color w:val="333333"/>
              </w:rPr>
            </w:pPr>
            <w:r w:rsidRPr="00BD7C5C">
              <w:rPr>
                <w:color w:val="333333"/>
              </w:rPr>
              <w:t>If n=2</w:t>
            </w:r>
          </w:p>
          <w:p w:rsidR="00525CA1" w:rsidRPr="00BD7C5C" w:rsidRDefault="00525CA1" w:rsidP="00FD63DF">
            <w:pPr>
              <w:pStyle w:val="NormalWeb"/>
              <w:jc w:val="center"/>
              <w:rPr>
                <w:color w:val="333333"/>
              </w:rPr>
            </w:pPr>
            <w:r w:rsidRPr="00BD7C5C">
              <w:rPr>
                <w:color w:val="333333"/>
              </w:rPr>
              <w:t>2*2+3&lt;=5*2</w:t>
            </w:r>
          </w:p>
          <w:p w:rsidR="00525CA1" w:rsidRPr="00BD7C5C" w:rsidRDefault="00525CA1" w:rsidP="00FD63DF">
            <w:pPr>
              <w:pStyle w:val="NormalWeb"/>
              <w:jc w:val="center"/>
              <w:rPr>
                <w:color w:val="333333"/>
              </w:rPr>
            </w:pPr>
            <w:r w:rsidRPr="00BD7C5C">
              <w:rPr>
                <w:color w:val="333333"/>
              </w:rPr>
              <w:t>7&lt;=10</w:t>
            </w:r>
          </w:p>
          <w:p w:rsidR="00525CA1" w:rsidRPr="00BD7C5C" w:rsidRDefault="00525CA1" w:rsidP="00FD63DF">
            <w:pPr>
              <w:pStyle w:val="NormalWeb"/>
              <w:jc w:val="center"/>
              <w:rPr>
                <w:color w:val="333333"/>
              </w:rPr>
            </w:pPr>
            <w:r w:rsidRPr="00BD7C5C">
              <w:rPr>
                <w:color w:val="333333"/>
              </w:rPr>
              <w:t>For n=2, the above condition is true.</w:t>
            </w:r>
          </w:p>
          <w:p w:rsidR="00525CA1" w:rsidRPr="00BD7C5C" w:rsidRDefault="00525CA1" w:rsidP="00FD63DF">
            <w:pPr>
              <w:pStyle w:val="NormalWeb"/>
              <w:jc w:val="center"/>
              <w:rPr>
                <w:color w:val="333333"/>
              </w:rPr>
            </w:pPr>
            <w:r w:rsidRPr="00BD7C5C">
              <w:rPr>
                <w:color w:val="333333"/>
              </w:rPr>
              <w:t>We know that for any value of n, it will satisfy the above condition, i.e., 2n+3&lt;=</w:t>
            </w:r>
            <w:proofErr w:type="spellStart"/>
            <w:r w:rsidRPr="00BD7C5C">
              <w:rPr>
                <w:color w:val="333333"/>
              </w:rPr>
              <w:t>c.n</w:t>
            </w:r>
            <w:proofErr w:type="spellEnd"/>
            <w:r w:rsidRPr="00BD7C5C">
              <w:rPr>
                <w:color w:val="333333"/>
              </w:rPr>
              <w:t>. If the value of c is equal to 5, then it will satisfy the condition 2n+3&lt;=</w:t>
            </w:r>
            <w:proofErr w:type="spellStart"/>
            <w:r w:rsidRPr="00BD7C5C">
              <w:rPr>
                <w:color w:val="333333"/>
              </w:rPr>
              <w:t>c.n</w:t>
            </w:r>
            <w:proofErr w:type="spellEnd"/>
            <w:r w:rsidRPr="00BD7C5C">
              <w:rPr>
                <w:color w:val="333333"/>
              </w:rPr>
              <w:t>. We can take any value of n starting from 1, it will always satisfy. Therefore, we can say that for some constants c and for some constants n0, it will always satisfy 2n+3&lt;=</w:t>
            </w:r>
            <w:proofErr w:type="spellStart"/>
            <w:r w:rsidRPr="00BD7C5C">
              <w:rPr>
                <w:color w:val="333333"/>
              </w:rPr>
              <w:t>c.n</w:t>
            </w:r>
            <w:proofErr w:type="spellEnd"/>
            <w:r w:rsidRPr="00BD7C5C">
              <w:rPr>
                <w:color w:val="333333"/>
              </w:rPr>
              <w:t xml:space="preserve">. As it is satisfying the above condition, so </w:t>
            </w:r>
            <w:proofErr w:type="gramStart"/>
            <w:r w:rsidRPr="00BD7C5C">
              <w:rPr>
                <w:color w:val="333333"/>
              </w:rPr>
              <w:t>f(</w:t>
            </w:r>
            <w:proofErr w:type="gramEnd"/>
            <w:r w:rsidRPr="00BD7C5C">
              <w:rPr>
                <w:color w:val="333333"/>
              </w:rPr>
              <w:t xml:space="preserve">n) is big oh of g(n) or we can say that f(n) grows linearly. Therefore, it concludes that </w:t>
            </w:r>
            <w:proofErr w:type="spellStart"/>
            <w:proofErr w:type="gramStart"/>
            <w:r w:rsidRPr="00BD7C5C">
              <w:rPr>
                <w:color w:val="333333"/>
              </w:rPr>
              <w:t>c.g</w:t>
            </w:r>
            <w:proofErr w:type="spellEnd"/>
            <w:r w:rsidRPr="00BD7C5C">
              <w:rPr>
                <w:color w:val="333333"/>
              </w:rPr>
              <w:t>(</w:t>
            </w:r>
            <w:proofErr w:type="gramEnd"/>
            <w:r w:rsidRPr="00BD7C5C">
              <w:rPr>
                <w:color w:val="333333"/>
              </w:rPr>
              <w:t>n) is the upper bound of the f(n). It can be represented graphically as:</w:t>
            </w:r>
          </w:p>
          <w:p w:rsidR="00525CA1" w:rsidRPr="00BD7C5C" w:rsidRDefault="00525CA1" w:rsidP="00FD63DF">
            <w:pPr>
              <w:jc w:val="center"/>
              <w:rPr>
                <w:rFonts w:ascii="Times New Roman" w:hAnsi="Times New Roman" w:cs="Times New Roman"/>
                <w:color w:val="333333"/>
              </w:rPr>
            </w:pPr>
            <w:r w:rsidRPr="00BD7C5C">
              <w:rPr>
                <w:rFonts w:ascii="Times New Roman" w:hAnsi="Times New Roman" w:cs="Times New Roman"/>
                <w:noProof/>
                <w:color w:val="333333"/>
                <w:lang w:eastAsia="en-IN"/>
              </w:rPr>
              <w:drawing>
                <wp:inline distT="0" distB="0" distL="0" distR="0" wp14:anchorId="24CD5041" wp14:editId="738C819C">
                  <wp:extent cx="4951730" cy="3855720"/>
                  <wp:effectExtent l="0" t="0" r="0" b="0"/>
                  <wp:docPr id="5" name="Picture 5"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3855720"/>
                          </a:xfrm>
                          <a:prstGeom prst="rect">
                            <a:avLst/>
                          </a:prstGeom>
                          <a:noFill/>
                          <a:ln>
                            <a:noFill/>
                          </a:ln>
                        </pic:spPr>
                      </pic:pic>
                    </a:graphicData>
                  </a:graphic>
                </wp:inline>
              </w:drawing>
            </w:r>
          </w:p>
          <w:p w:rsidR="00525CA1" w:rsidRPr="00BD7C5C" w:rsidRDefault="00525CA1" w:rsidP="00FD63DF">
            <w:pPr>
              <w:pStyle w:val="NormalWeb"/>
              <w:jc w:val="center"/>
              <w:rPr>
                <w:color w:val="333333"/>
              </w:rPr>
            </w:pPr>
            <w:r w:rsidRPr="00BD7C5C">
              <w:rPr>
                <w:color w:val="333333"/>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rsidR="00525CA1" w:rsidRPr="00BD7C5C" w:rsidRDefault="00525CA1" w:rsidP="00FD63DF">
            <w:pPr>
              <w:pStyle w:val="Heading3"/>
              <w:spacing w:line="312" w:lineRule="atLeast"/>
              <w:jc w:val="center"/>
              <w:rPr>
                <w:rFonts w:ascii="Times New Roman" w:hAnsi="Times New Roman" w:cs="Times New Roman"/>
                <w:b w:val="0"/>
                <w:bCs w:val="0"/>
                <w:color w:val="610B4B"/>
                <w:sz w:val="32"/>
                <w:szCs w:val="32"/>
              </w:rPr>
            </w:pPr>
            <w:r w:rsidRPr="00BD7C5C">
              <w:rPr>
                <w:rFonts w:ascii="Times New Roman" w:hAnsi="Times New Roman" w:cs="Times New Roman"/>
                <w:b w:val="0"/>
                <w:bCs w:val="0"/>
                <w:color w:val="610B4B"/>
                <w:sz w:val="32"/>
                <w:szCs w:val="32"/>
              </w:rPr>
              <w:t>Omega Notation (Ω)</w:t>
            </w:r>
          </w:p>
          <w:p w:rsidR="00525CA1" w:rsidRPr="00BD7C5C" w:rsidRDefault="00525CA1" w:rsidP="00FD63DF">
            <w:pPr>
              <w:numPr>
                <w:ilvl w:val="0"/>
                <w:numId w:val="10"/>
              </w:numPr>
              <w:spacing w:before="60" w:after="100" w:afterAutospacing="1" w:line="375" w:lineRule="atLeast"/>
              <w:jc w:val="center"/>
              <w:rPr>
                <w:rFonts w:ascii="Times New Roman" w:hAnsi="Times New Roman" w:cs="Times New Roman"/>
                <w:color w:val="000000"/>
                <w:sz w:val="24"/>
                <w:szCs w:val="24"/>
              </w:rPr>
            </w:pPr>
            <w:r w:rsidRPr="00BD7C5C">
              <w:rPr>
                <w:rFonts w:ascii="Times New Roman" w:hAnsi="Times New Roman" w:cs="Times New Roman"/>
                <w:color w:val="000000"/>
              </w:rPr>
              <w:t>It basically describes the best-case scenario which is opposite to the big o notation.</w:t>
            </w:r>
          </w:p>
          <w:p w:rsidR="00525CA1" w:rsidRPr="00BD7C5C" w:rsidRDefault="00525CA1" w:rsidP="00FD63DF">
            <w:pPr>
              <w:numPr>
                <w:ilvl w:val="0"/>
                <w:numId w:val="10"/>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It is the formal way to represent the lower bound of an algorithm's running time. It measures the best amount of time an algorithm can possibly take to complete or the best-case time complexity.</w:t>
            </w:r>
          </w:p>
          <w:p w:rsidR="00525CA1" w:rsidRPr="00BD7C5C" w:rsidRDefault="00525CA1" w:rsidP="00FD63DF">
            <w:pPr>
              <w:numPr>
                <w:ilvl w:val="0"/>
                <w:numId w:val="10"/>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 xml:space="preserve">It determines what </w:t>
            </w:r>
            <w:proofErr w:type="gramStart"/>
            <w:r w:rsidRPr="00BD7C5C">
              <w:rPr>
                <w:rFonts w:ascii="Times New Roman" w:hAnsi="Times New Roman" w:cs="Times New Roman"/>
                <w:color w:val="000000"/>
              </w:rPr>
              <w:t>is the fastest time that an algorithm can run</w:t>
            </w:r>
            <w:proofErr w:type="gramEnd"/>
            <w:r w:rsidRPr="00BD7C5C">
              <w:rPr>
                <w:rFonts w:ascii="Times New Roman" w:hAnsi="Times New Roman" w:cs="Times New Roman"/>
                <w:color w:val="000000"/>
              </w:rPr>
              <w:t>.</w:t>
            </w:r>
          </w:p>
          <w:p w:rsidR="00525CA1" w:rsidRPr="00BD7C5C" w:rsidRDefault="00525CA1" w:rsidP="00FD63DF">
            <w:pPr>
              <w:pStyle w:val="NormalWeb"/>
              <w:jc w:val="center"/>
              <w:rPr>
                <w:color w:val="333333"/>
              </w:rPr>
            </w:pPr>
            <w:r w:rsidRPr="00BD7C5C">
              <w:rPr>
                <w:color w:val="333333"/>
              </w:rPr>
              <w:t xml:space="preserve">If we required that an algorithm takes at least certain amount of time without using an upper bound, we use big- Ω notation i.e. the Greek letter "omega". It is used to </w:t>
            </w:r>
            <w:proofErr w:type="gramStart"/>
            <w:r w:rsidRPr="00BD7C5C">
              <w:rPr>
                <w:color w:val="333333"/>
              </w:rPr>
              <w:t>bound</w:t>
            </w:r>
            <w:proofErr w:type="gramEnd"/>
            <w:r w:rsidRPr="00BD7C5C">
              <w:rPr>
                <w:color w:val="333333"/>
              </w:rPr>
              <w:t xml:space="preserve"> the growth of running time for large input size.</w:t>
            </w:r>
          </w:p>
          <w:p w:rsidR="00525CA1" w:rsidRPr="00BD7C5C" w:rsidRDefault="00525CA1" w:rsidP="00FD63DF">
            <w:pPr>
              <w:pStyle w:val="NormalWeb"/>
              <w:jc w:val="center"/>
              <w:rPr>
                <w:color w:val="333333"/>
              </w:rPr>
            </w:pPr>
            <w:r w:rsidRPr="00BD7C5C">
              <w:rPr>
                <w:color w:val="333333"/>
              </w:rPr>
              <w:t>If </w:t>
            </w:r>
            <w:r w:rsidRPr="00BD7C5C">
              <w:rPr>
                <w:rStyle w:val="Strong"/>
                <w:color w:val="333333"/>
              </w:rPr>
              <w:t>f(n)</w:t>
            </w:r>
            <w:r w:rsidRPr="00BD7C5C">
              <w:rPr>
                <w:color w:val="333333"/>
              </w:rPr>
              <w:t> and </w:t>
            </w:r>
            <w:r w:rsidRPr="00BD7C5C">
              <w:rPr>
                <w:rStyle w:val="Strong"/>
                <w:color w:val="333333"/>
              </w:rPr>
              <w:t>g(n)</w:t>
            </w:r>
            <w:r w:rsidRPr="00BD7C5C">
              <w:rPr>
                <w:color w:val="333333"/>
              </w:rPr>
              <w:t> are the two functions defined for positive integers,</w:t>
            </w:r>
          </w:p>
          <w:p w:rsidR="00525CA1" w:rsidRPr="00BD7C5C" w:rsidRDefault="00525CA1" w:rsidP="00FD63DF">
            <w:pPr>
              <w:pStyle w:val="NormalWeb"/>
              <w:jc w:val="center"/>
              <w:rPr>
                <w:color w:val="333333"/>
              </w:rPr>
            </w:pPr>
            <w:r w:rsidRPr="00BD7C5C">
              <w:rPr>
                <w:color w:val="333333"/>
              </w:rPr>
              <w:t>then </w:t>
            </w:r>
            <w:r w:rsidRPr="00BD7C5C">
              <w:rPr>
                <w:rStyle w:val="Strong"/>
                <w:color w:val="333333"/>
              </w:rPr>
              <w:t>f(n) = Ω (g(n))</w:t>
            </w:r>
            <w:r w:rsidRPr="00BD7C5C">
              <w:rPr>
                <w:color w:val="333333"/>
              </w:rPr>
              <w:t> as </w:t>
            </w:r>
            <w:r w:rsidRPr="00BD7C5C">
              <w:rPr>
                <w:rStyle w:val="Strong"/>
                <w:color w:val="333333"/>
              </w:rPr>
              <w:t>f(n) is Omega of g(n)</w:t>
            </w:r>
            <w:r w:rsidRPr="00BD7C5C">
              <w:rPr>
                <w:color w:val="333333"/>
              </w:rPr>
              <w:t> or f(n) is on the order of g(n)) if there exists constants c and no such that:</w:t>
            </w:r>
          </w:p>
          <w:p w:rsidR="00525CA1" w:rsidRPr="00BD7C5C" w:rsidRDefault="00525CA1" w:rsidP="00FD63DF">
            <w:pPr>
              <w:pStyle w:val="NormalWeb"/>
              <w:jc w:val="center"/>
              <w:rPr>
                <w:color w:val="333333"/>
              </w:rPr>
            </w:pPr>
            <w:r w:rsidRPr="00BD7C5C">
              <w:rPr>
                <w:rStyle w:val="Strong"/>
                <w:color w:val="333333"/>
              </w:rPr>
              <w:t>f(n)&gt;=</w:t>
            </w:r>
            <w:proofErr w:type="spellStart"/>
            <w:r w:rsidRPr="00BD7C5C">
              <w:rPr>
                <w:rStyle w:val="Strong"/>
                <w:color w:val="333333"/>
              </w:rPr>
              <w:t>c.g</w:t>
            </w:r>
            <w:proofErr w:type="spellEnd"/>
            <w:r w:rsidRPr="00BD7C5C">
              <w:rPr>
                <w:rStyle w:val="Strong"/>
                <w:color w:val="333333"/>
              </w:rPr>
              <w:t xml:space="preserve">(n) for all </w:t>
            </w:r>
            <w:proofErr w:type="spellStart"/>
            <w:r w:rsidRPr="00BD7C5C">
              <w:rPr>
                <w:rStyle w:val="Strong"/>
                <w:color w:val="333333"/>
              </w:rPr>
              <w:t>n≥no</w:t>
            </w:r>
            <w:proofErr w:type="spellEnd"/>
            <w:r w:rsidRPr="00BD7C5C">
              <w:rPr>
                <w:rStyle w:val="Strong"/>
                <w:color w:val="333333"/>
              </w:rPr>
              <w:t xml:space="preserve"> and c&gt;0</w:t>
            </w:r>
          </w:p>
          <w:p w:rsidR="00525CA1" w:rsidRPr="00BD7C5C" w:rsidRDefault="00525CA1" w:rsidP="00FD63DF">
            <w:pPr>
              <w:pStyle w:val="NormalWeb"/>
              <w:jc w:val="center"/>
              <w:rPr>
                <w:color w:val="333333"/>
              </w:rPr>
            </w:pPr>
            <w:r w:rsidRPr="00BD7C5C">
              <w:rPr>
                <w:rStyle w:val="Strong"/>
                <w:color w:val="333333"/>
              </w:rPr>
              <w:t>Let's consider a simple example.</w:t>
            </w:r>
          </w:p>
          <w:p w:rsidR="00525CA1" w:rsidRPr="00BD7C5C" w:rsidRDefault="00525CA1" w:rsidP="00FD63DF">
            <w:pPr>
              <w:pStyle w:val="NormalWeb"/>
              <w:jc w:val="center"/>
              <w:rPr>
                <w:color w:val="333333"/>
              </w:rPr>
            </w:pPr>
            <w:r w:rsidRPr="00BD7C5C">
              <w:rPr>
                <w:color w:val="333333"/>
              </w:rPr>
              <w:t>If f(n) = 2n+3, g(n) = n,</w:t>
            </w:r>
          </w:p>
          <w:p w:rsidR="00525CA1" w:rsidRPr="00BD7C5C" w:rsidRDefault="00525CA1" w:rsidP="00FD63DF">
            <w:pPr>
              <w:pStyle w:val="NormalWeb"/>
              <w:jc w:val="center"/>
              <w:rPr>
                <w:color w:val="333333"/>
              </w:rPr>
            </w:pPr>
            <w:r w:rsidRPr="00BD7C5C">
              <w:rPr>
                <w:color w:val="333333"/>
              </w:rPr>
              <w:t xml:space="preserve">Is </w:t>
            </w:r>
            <w:proofErr w:type="gramStart"/>
            <w:r w:rsidRPr="00BD7C5C">
              <w:rPr>
                <w:color w:val="333333"/>
              </w:rPr>
              <w:t>f(</w:t>
            </w:r>
            <w:proofErr w:type="gramEnd"/>
            <w:r w:rsidRPr="00BD7C5C">
              <w:rPr>
                <w:color w:val="333333"/>
              </w:rPr>
              <w:t>n)= </w:t>
            </w:r>
            <w:r w:rsidRPr="00BD7C5C">
              <w:rPr>
                <w:rStyle w:val="Strong"/>
                <w:color w:val="333333"/>
              </w:rPr>
              <w:t>Ω</w:t>
            </w:r>
            <w:r w:rsidRPr="00BD7C5C">
              <w:rPr>
                <w:color w:val="333333"/>
              </w:rPr>
              <w:t> (g(n))?</w:t>
            </w:r>
          </w:p>
          <w:p w:rsidR="00525CA1" w:rsidRPr="00BD7C5C" w:rsidRDefault="00525CA1" w:rsidP="00FD63DF">
            <w:pPr>
              <w:pStyle w:val="NormalWeb"/>
              <w:jc w:val="center"/>
              <w:rPr>
                <w:color w:val="333333"/>
              </w:rPr>
            </w:pPr>
            <w:r w:rsidRPr="00BD7C5C">
              <w:rPr>
                <w:color w:val="333333"/>
              </w:rPr>
              <w:t>It must satisfy the condition:</w:t>
            </w:r>
          </w:p>
          <w:p w:rsidR="00525CA1" w:rsidRPr="00BD7C5C" w:rsidRDefault="00525CA1" w:rsidP="00FD63DF">
            <w:pPr>
              <w:pStyle w:val="NormalWeb"/>
              <w:jc w:val="center"/>
              <w:rPr>
                <w:color w:val="333333"/>
              </w:rPr>
            </w:pPr>
            <w:r w:rsidRPr="00BD7C5C">
              <w:rPr>
                <w:rStyle w:val="Strong"/>
                <w:color w:val="333333"/>
              </w:rPr>
              <w:t>f(n)&gt;=</w:t>
            </w:r>
            <w:proofErr w:type="spellStart"/>
            <w:r w:rsidRPr="00BD7C5C">
              <w:rPr>
                <w:rStyle w:val="Strong"/>
                <w:color w:val="333333"/>
              </w:rPr>
              <w:t>c.g</w:t>
            </w:r>
            <w:proofErr w:type="spellEnd"/>
            <w:r w:rsidRPr="00BD7C5C">
              <w:rPr>
                <w:rStyle w:val="Strong"/>
                <w:color w:val="333333"/>
              </w:rPr>
              <w:t>(n)</w:t>
            </w:r>
          </w:p>
          <w:p w:rsidR="00525CA1" w:rsidRPr="00BD7C5C" w:rsidRDefault="00525CA1" w:rsidP="00FD63DF">
            <w:pPr>
              <w:pStyle w:val="NormalWeb"/>
              <w:jc w:val="center"/>
              <w:rPr>
                <w:color w:val="333333"/>
              </w:rPr>
            </w:pPr>
            <w:r w:rsidRPr="00BD7C5C">
              <w:rPr>
                <w:color w:val="333333"/>
              </w:rPr>
              <w:t xml:space="preserve">To check the above condition, we first replace </w:t>
            </w:r>
            <w:proofErr w:type="gramStart"/>
            <w:r w:rsidRPr="00BD7C5C">
              <w:rPr>
                <w:color w:val="333333"/>
              </w:rPr>
              <w:t>f(</w:t>
            </w:r>
            <w:proofErr w:type="gramEnd"/>
            <w:r w:rsidRPr="00BD7C5C">
              <w:rPr>
                <w:color w:val="333333"/>
              </w:rPr>
              <w:t>n) by 2n+3 and g(n) by n.</w:t>
            </w:r>
          </w:p>
          <w:p w:rsidR="00525CA1" w:rsidRPr="00BD7C5C" w:rsidRDefault="00525CA1" w:rsidP="00FD63DF">
            <w:pPr>
              <w:pStyle w:val="NormalWeb"/>
              <w:jc w:val="center"/>
              <w:rPr>
                <w:color w:val="333333"/>
              </w:rPr>
            </w:pPr>
            <w:r w:rsidRPr="00BD7C5C">
              <w:rPr>
                <w:rStyle w:val="Strong"/>
                <w:color w:val="333333"/>
              </w:rPr>
              <w:t>2n+3&gt;=c*n</w:t>
            </w:r>
          </w:p>
          <w:p w:rsidR="00525CA1" w:rsidRPr="00BD7C5C" w:rsidRDefault="00525CA1" w:rsidP="00FD63DF">
            <w:pPr>
              <w:pStyle w:val="NormalWeb"/>
              <w:jc w:val="center"/>
              <w:rPr>
                <w:color w:val="333333"/>
              </w:rPr>
            </w:pPr>
            <w:r w:rsidRPr="00BD7C5C">
              <w:rPr>
                <w:color w:val="333333"/>
              </w:rPr>
              <w:t>Suppose c=1</w:t>
            </w:r>
          </w:p>
          <w:p w:rsidR="00525CA1" w:rsidRPr="00BD7C5C" w:rsidRDefault="00525CA1" w:rsidP="00FD63DF">
            <w:pPr>
              <w:pStyle w:val="NormalWeb"/>
              <w:jc w:val="center"/>
              <w:rPr>
                <w:color w:val="333333"/>
              </w:rPr>
            </w:pPr>
            <w:r w:rsidRPr="00BD7C5C">
              <w:rPr>
                <w:rStyle w:val="Strong"/>
                <w:color w:val="333333"/>
              </w:rPr>
              <w:t>2n+3&gt;=n</w:t>
            </w:r>
            <w:r w:rsidRPr="00BD7C5C">
              <w:rPr>
                <w:color w:val="333333"/>
              </w:rPr>
              <w:t> (This equation will be true for any value of n starting from 1).</w:t>
            </w:r>
          </w:p>
          <w:p w:rsidR="00525CA1" w:rsidRPr="00BD7C5C" w:rsidRDefault="00525CA1" w:rsidP="00FD63DF">
            <w:pPr>
              <w:pStyle w:val="NormalWeb"/>
              <w:jc w:val="center"/>
              <w:rPr>
                <w:color w:val="333333"/>
              </w:rPr>
            </w:pPr>
            <w:r w:rsidRPr="00BD7C5C">
              <w:rPr>
                <w:color w:val="333333"/>
              </w:rPr>
              <w:t xml:space="preserve">Therefore, it is proved that </w:t>
            </w:r>
            <w:proofErr w:type="gramStart"/>
            <w:r w:rsidRPr="00BD7C5C">
              <w:rPr>
                <w:color w:val="333333"/>
              </w:rPr>
              <w:t>g(</w:t>
            </w:r>
            <w:proofErr w:type="gramEnd"/>
            <w:r w:rsidRPr="00BD7C5C">
              <w:rPr>
                <w:color w:val="333333"/>
              </w:rPr>
              <w:t>n) is big omega of 2n+3 function.</w:t>
            </w:r>
          </w:p>
          <w:p w:rsidR="00525CA1" w:rsidRPr="00BD7C5C" w:rsidRDefault="00525CA1" w:rsidP="00FD63DF">
            <w:pPr>
              <w:jc w:val="center"/>
              <w:rPr>
                <w:rFonts w:ascii="Times New Roman" w:hAnsi="Times New Roman" w:cs="Times New Roman"/>
                <w:color w:val="333333"/>
              </w:rPr>
            </w:pPr>
            <w:r w:rsidRPr="00BD7C5C">
              <w:rPr>
                <w:rFonts w:ascii="Times New Roman" w:hAnsi="Times New Roman" w:cs="Times New Roman"/>
                <w:noProof/>
                <w:color w:val="333333"/>
                <w:lang w:eastAsia="en-IN"/>
              </w:rPr>
              <w:drawing>
                <wp:inline distT="0" distB="0" distL="0" distR="0" wp14:anchorId="7055401F" wp14:editId="1189C83F">
                  <wp:extent cx="4951730" cy="3855720"/>
                  <wp:effectExtent l="0" t="0" r="0" b="0"/>
                  <wp:docPr id="4" name="Picture 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mptotic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3855720"/>
                          </a:xfrm>
                          <a:prstGeom prst="rect">
                            <a:avLst/>
                          </a:prstGeom>
                          <a:noFill/>
                          <a:ln>
                            <a:noFill/>
                          </a:ln>
                        </pic:spPr>
                      </pic:pic>
                    </a:graphicData>
                  </a:graphic>
                </wp:inline>
              </w:drawing>
            </w:r>
          </w:p>
          <w:p w:rsidR="00525CA1" w:rsidRPr="00BD7C5C" w:rsidRDefault="00525CA1" w:rsidP="00FD63DF">
            <w:pPr>
              <w:pStyle w:val="NormalWeb"/>
              <w:jc w:val="center"/>
              <w:rPr>
                <w:color w:val="333333"/>
              </w:rPr>
            </w:pPr>
            <w:r w:rsidRPr="00BD7C5C">
              <w:rPr>
                <w:color w:val="333333"/>
              </w:rPr>
              <w:t xml:space="preserve">As we can see in the above figure that </w:t>
            </w:r>
            <w:proofErr w:type="gramStart"/>
            <w:r w:rsidRPr="00BD7C5C">
              <w:rPr>
                <w:color w:val="333333"/>
              </w:rPr>
              <w:t>g(</w:t>
            </w:r>
            <w:proofErr w:type="gramEnd"/>
            <w:r w:rsidRPr="00BD7C5C">
              <w:rPr>
                <w:color w:val="333333"/>
              </w:rPr>
              <w:t xml:space="preserve">n) function is the lower bound of the f(n) function when the value of c is equal to 1. Therefore, this notation gives the fastest running time. But, we are not more interested in finding the fastest running </w:t>
            </w:r>
            <w:proofErr w:type="gramStart"/>
            <w:r w:rsidRPr="00BD7C5C">
              <w:rPr>
                <w:color w:val="333333"/>
              </w:rPr>
              <w:t>time,</w:t>
            </w:r>
            <w:proofErr w:type="gramEnd"/>
            <w:r w:rsidRPr="00BD7C5C">
              <w:rPr>
                <w:color w:val="333333"/>
              </w:rPr>
              <w:t xml:space="preserve"> we are interested in calculating the worst-case scenarios because we want to check our algorithm for larger input that what is the worst time that it will take so that we can take further decision in the further process.</w:t>
            </w:r>
          </w:p>
          <w:p w:rsidR="00525CA1" w:rsidRPr="00BD7C5C" w:rsidRDefault="00525CA1" w:rsidP="00FD63DF">
            <w:pPr>
              <w:pStyle w:val="Heading3"/>
              <w:spacing w:line="312" w:lineRule="atLeast"/>
              <w:jc w:val="center"/>
              <w:rPr>
                <w:rFonts w:ascii="Times New Roman" w:hAnsi="Times New Roman" w:cs="Times New Roman"/>
                <w:b w:val="0"/>
                <w:bCs w:val="0"/>
                <w:color w:val="610B4B"/>
                <w:sz w:val="32"/>
                <w:szCs w:val="32"/>
              </w:rPr>
            </w:pPr>
            <w:r w:rsidRPr="00BD7C5C">
              <w:rPr>
                <w:rFonts w:ascii="Times New Roman" w:hAnsi="Times New Roman" w:cs="Times New Roman"/>
                <w:b w:val="0"/>
                <w:bCs w:val="0"/>
                <w:color w:val="610B4B"/>
                <w:sz w:val="32"/>
                <w:szCs w:val="32"/>
              </w:rPr>
              <w:t>Theta Notation (θ)</w:t>
            </w:r>
          </w:p>
          <w:p w:rsidR="00525CA1" w:rsidRPr="00BD7C5C" w:rsidRDefault="00525CA1" w:rsidP="00FD63DF">
            <w:pPr>
              <w:numPr>
                <w:ilvl w:val="0"/>
                <w:numId w:val="11"/>
              </w:numPr>
              <w:spacing w:before="60" w:after="100" w:afterAutospacing="1" w:line="375" w:lineRule="atLeast"/>
              <w:jc w:val="center"/>
              <w:rPr>
                <w:rFonts w:ascii="Times New Roman" w:hAnsi="Times New Roman" w:cs="Times New Roman"/>
                <w:color w:val="000000"/>
                <w:sz w:val="24"/>
                <w:szCs w:val="24"/>
              </w:rPr>
            </w:pPr>
            <w:r w:rsidRPr="00BD7C5C">
              <w:rPr>
                <w:rFonts w:ascii="Times New Roman" w:hAnsi="Times New Roman" w:cs="Times New Roman"/>
                <w:color w:val="000000"/>
              </w:rPr>
              <w:t>The theta notation mainly describes the average case scenarios.</w:t>
            </w:r>
          </w:p>
          <w:p w:rsidR="00525CA1" w:rsidRPr="00BD7C5C" w:rsidRDefault="00525CA1" w:rsidP="00FD63DF">
            <w:pPr>
              <w:numPr>
                <w:ilvl w:val="0"/>
                <w:numId w:val="11"/>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p>
          <w:p w:rsidR="00525CA1" w:rsidRPr="00BD7C5C" w:rsidRDefault="00525CA1" w:rsidP="00FD63DF">
            <w:pPr>
              <w:numPr>
                <w:ilvl w:val="0"/>
                <w:numId w:val="11"/>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Big theta is mainly used when the value of worst-case and the best-case is same.</w:t>
            </w:r>
          </w:p>
          <w:p w:rsidR="00525CA1" w:rsidRPr="00BD7C5C" w:rsidRDefault="00525CA1" w:rsidP="00FD63DF">
            <w:pPr>
              <w:numPr>
                <w:ilvl w:val="0"/>
                <w:numId w:val="11"/>
              </w:numPr>
              <w:spacing w:before="60" w:after="100" w:afterAutospacing="1" w:line="375" w:lineRule="atLeast"/>
              <w:jc w:val="center"/>
              <w:rPr>
                <w:rFonts w:ascii="Times New Roman" w:hAnsi="Times New Roman" w:cs="Times New Roman"/>
                <w:color w:val="000000"/>
              </w:rPr>
            </w:pPr>
            <w:r w:rsidRPr="00BD7C5C">
              <w:rPr>
                <w:rFonts w:ascii="Times New Roman" w:hAnsi="Times New Roman" w:cs="Times New Roman"/>
                <w:color w:val="000000"/>
              </w:rPr>
              <w:t>It is the formal way to express both the upper bound and lower bound of an algorithm running time.</w:t>
            </w:r>
          </w:p>
          <w:p w:rsidR="00525CA1" w:rsidRPr="00BD7C5C" w:rsidRDefault="00525CA1" w:rsidP="00FD63DF">
            <w:pPr>
              <w:pStyle w:val="NormalWeb"/>
              <w:jc w:val="center"/>
              <w:rPr>
                <w:color w:val="333333"/>
              </w:rPr>
            </w:pPr>
            <w:r w:rsidRPr="00BD7C5C">
              <w:rPr>
                <w:color w:val="333333"/>
              </w:rPr>
              <w:t>Let's understand the big theta notation mathematically:</w:t>
            </w:r>
          </w:p>
          <w:p w:rsidR="00525CA1" w:rsidRPr="00BD7C5C" w:rsidRDefault="00525CA1" w:rsidP="00FD63DF">
            <w:pPr>
              <w:pStyle w:val="NormalWeb"/>
              <w:jc w:val="center"/>
              <w:rPr>
                <w:color w:val="333333"/>
              </w:rPr>
            </w:pPr>
            <w:r w:rsidRPr="00BD7C5C">
              <w:rPr>
                <w:color w:val="333333"/>
              </w:rPr>
              <w:t>Let f(n) and g(n) be the functions of n where n is the steps required to execute the program then:</w:t>
            </w:r>
          </w:p>
          <w:p w:rsidR="00525CA1" w:rsidRPr="00BD7C5C" w:rsidRDefault="00525CA1" w:rsidP="00FD63DF">
            <w:pPr>
              <w:pStyle w:val="NormalWeb"/>
              <w:jc w:val="center"/>
              <w:rPr>
                <w:color w:val="333333"/>
              </w:rPr>
            </w:pPr>
            <w:r w:rsidRPr="00BD7C5C">
              <w:rPr>
                <w:rStyle w:val="Strong"/>
                <w:color w:val="333333"/>
              </w:rPr>
              <w:t xml:space="preserve">f(n)= </w:t>
            </w:r>
            <w:proofErr w:type="spellStart"/>
            <w:r w:rsidRPr="00BD7C5C">
              <w:rPr>
                <w:rStyle w:val="Strong"/>
                <w:color w:val="333333"/>
              </w:rPr>
              <w:t>θg</w:t>
            </w:r>
            <w:proofErr w:type="spellEnd"/>
            <w:r w:rsidRPr="00BD7C5C">
              <w:rPr>
                <w:rStyle w:val="Strong"/>
                <w:color w:val="333333"/>
              </w:rPr>
              <w:t>(n)</w:t>
            </w:r>
          </w:p>
          <w:p w:rsidR="00525CA1" w:rsidRPr="00BD7C5C" w:rsidRDefault="00525CA1" w:rsidP="00FD63DF">
            <w:pPr>
              <w:pStyle w:val="NormalWeb"/>
              <w:jc w:val="center"/>
              <w:rPr>
                <w:color w:val="333333"/>
              </w:rPr>
            </w:pPr>
            <w:r w:rsidRPr="00BD7C5C">
              <w:rPr>
                <w:color w:val="333333"/>
              </w:rPr>
              <w:t>The above condition is satisfied only if when</w:t>
            </w:r>
          </w:p>
          <w:p w:rsidR="00525CA1" w:rsidRPr="00BD7C5C" w:rsidRDefault="00525CA1" w:rsidP="00FD63DF">
            <w:pPr>
              <w:pStyle w:val="NormalWeb"/>
              <w:jc w:val="center"/>
              <w:rPr>
                <w:color w:val="333333"/>
              </w:rPr>
            </w:pPr>
            <w:r w:rsidRPr="00BD7C5C">
              <w:rPr>
                <w:rStyle w:val="Strong"/>
                <w:color w:val="333333"/>
              </w:rPr>
              <w:t>c1.g(n)&lt;=f(n)&lt;=c2.g(n)</w:t>
            </w:r>
          </w:p>
          <w:p w:rsidR="00525CA1" w:rsidRPr="00BD7C5C" w:rsidRDefault="00525CA1" w:rsidP="00FD63DF">
            <w:pPr>
              <w:pStyle w:val="NormalWeb"/>
              <w:jc w:val="center"/>
              <w:rPr>
                <w:color w:val="333333"/>
              </w:rPr>
            </w:pPr>
            <w:proofErr w:type="gramStart"/>
            <w:r w:rsidRPr="00BD7C5C">
              <w:rPr>
                <w:color w:val="333333"/>
              </w:rPr>
              <w:t>where</w:t>
            </w:r>
            <w:proofErr w:type="gramEnd"/>
            <w:r w:rsidRPr="00BD7C5C">
              <w:rPr>
                <w:color w:val="333333"/>
              </w:rPr>
              <w:t xml:space="preserve"> the function is bounded by two limits, i.e., upper and lower limit, and f(n) comes in between. The condition </w:t>
            </w:r>
            <w:proofErr w:type="gramStart"/>
            <w:r w:rsidRPr="00BD7C5C">
              <w:rPr>
                <w:rStyle w:val="Strong"/>
                <w:color w:val="333333"/>
              </w:rPr>
              <w:t>f(</w:t>
            </w:r>
            <w:proofErr w:type="gramEnd"/>
            <w:r w:rsidRPr="00BD7C5C">
              <w:rPr>
                <w:rStyle w:val="Strong"/>
                <w:color w:val="333333"/>
              </w:rPr>
              <w:t xml:space="preserve">n)= </w:t>
            </w:r>
            <w:proofErr w:type="spellStart"/>
            <w:r w:rsidRPr="00BD7C5C">
              <w:rPr>
                <w:rStyle w:val="Strong"/>
                <w:color w:val="333333"/>
              </w:rPr>
              <w:t>θg</w:t>
            </w:r>
            <w:proofErr w:type="spellEnd"/>
            <w:r w:rsidRPr="00BD7C5C">
              <w:rPr>
                <w:rStyle w:val="Strong"/>
                <w:color w:val="333333"/>
              </w:rPr>
              <w:t>(n)</w:t>
            </w:r>
            <w:r w:rsidRPr="00BD7C5C">
              <w:rPr>
                <w:color w:val="333333"/>
              </w:rPr>
              <w:t> will be true if and only if c1.g(n) is less than or equal to f(n) and c2.g(n) is greater than or equal to f(n). The graphical representation of theta notation is given below:</w:t>
            </w:r>
          </w:p>
          <w:p w:rsidR="00525CA1" w:rsidRPr="00BD7C5C" w:rsidRDefault="00525CA1" w:rsidP="00FD63DF">
            <w:pPr>
              <w:jc w:val="center"/>
              <w:rPr>
                <w:rFonts w:ascii="Times New Roman" w:hAnsi="Times New Roman" w:cs="Times New Roman"/>
                <w:color w:val="333333"/>
              </w:rPr>
            </w:pPr>
            <w:r w:rsidRPr="00BD7C5C">
              <w:rPr>
                <w:rFonts w:ascii="Times New Roman" w:hAnsi="Times New Roman" w:cs="Times New Roman"/>
                <w:noProof/>
                <w:color w:val="333333"/>
                <w:lang w:eastAsia="en-IN"/>
              </w:rPr>
              <w:drawing>
                <wp:inline distT="0" distB="0" distL="0" distR="0" wp14:anchorId="6DD3CA69" wp14:editId="710920D1">
                  <wp:extent cx="4951730" cy="3855720"/>
                  <wp:effectExtent l="0" t="0" r="0" b="0"/>
                  <wp:docPr id="3" name="Picture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ymptotic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3855720"/>
                          </a:xfrm>
                          <a:prstGeom prst="rect">
                            <a:avLst/>
                          </a:prstGeom>
                          <a:noFill/>
                          <a:ln>
                            <a:noFill/>
                          </a:ln>
                        </pic:spPr>
                      </pic:pic>
                    </a:graphicData>
                  </a:graphic>
                </wp:inline>
              </w:drawing>
            </w:r>
          </w:p>
          <w:p w:rsidR="00525CA1" w:rsidRPr="00BD7C5C" w:rsidRDefault="00FE4E83" w:rsidP="00FD63DF">
            <w:pPr>
              <w:pStyle w:val="NormalWeb"/>
              <w:jc w:val="center"/>
              <w:rPr>
                <w:color w:val="333333"/>
              </w:rPr>
            </w:pPr>
            <w:r w:rsidRPr="00BD7C5C">
              <w:rPr>
                <w:color w:val="333333"/>
              </w:rPr>
              <w:t xml:space="preserve">Let's consider the same </w:t>
            </w:r>
            <w:r w:rsidR="00525CA1" w:rsidRPr="00BD7C5C">
              <w:rPr>
                <w:color w:val="333333"/>
              </w:rPr>
              <w:t>example where</w:t>
            </w:r>
            <w:r w:rsidR="00525CA1" w:rsidRPr="00BD7C5C">
              <w:rPr>
                <w:color w:val="333333"/>
              </w:rPr>
              <w:br/>
              <w:t>f(n)=2n+3</w:t>
            </w:r>
            <w:r w:rsidR="00525CA1" w:rsidRPr="00BD7C5C">
              <w:rPr>
                <w:color w:val="333333"/>
              </w:rPr>
              <w:br/>
              <w:t>g(n)=n</w:t>
            </w:r>
          </w:p>
          <w:p w:rsidR="00525CA1" w:rsidRPr="00BD7C5C" w:rsidRDefault="00525CA1" w:rsidP="00FD63DF">
            <w:pPr>
              <w:pStyle w:val="NormalWeb"/>
              <w:jc w:val="center"/>
              <w:rPr>
                <w:color w:val="333333"/>
              </w:rPr>
            </w:pPr>
            <w:r w:rsidRPr="00BD7C5C">
              <w:rPr>
                <w:color w:val="333333"/>
              </w:rPr>
              <w:t xml:space="preserve">As c1.g(n) should be less than f(n) so c1 has to be 1 whereas c2.g(n) should be greater than f(n) so c2 is equal to 5. The </w:t>
            </w:r>
            <w:proofErr w:type="gramStart"/>
            <w:r w:rsidRPr="00BD7C5C">
              <w:rPr>
                <w:color w:val="333333"/>
              </w:rPr>
              <w:t>c1.g(</w:t>
            </w:r>
            <w:proofErr w:type="gramEnd"/>
            <w:r w:rsidRPr="00BD7C5C">
              <w:rPr>
                <w:color w:val="333333"/>
              </w:rPr>
              <w:t>n) is the lower limit of the of the f(n) while c2.g(n) is the upper limit of the f(n).</w:t>
            </w:r>
          </w:p>
          <w:p w:rsidR="00525CA1" w:rsidRPr="00BD7C5C" w:rsidRDefault="00525CA1" w:rsidP="00FD63DF">
            <w:pPr>
              <w:pStyle w:val="NormalWeb"/>
              <w:jc w:val="center"/>
              <w:rPr>
                <w:color w:val="333333"/>
              </w:rPr>
            </w:pPr>
            <w:r w:rsidRPr="00BD7C5C">
              <w:rPr>
                <w:color w:val="333333"/>
              </w:rPr>
              <w:t>c1.g(n)&lt;=f(n)&lt;=c2.g(n)</w:t>
            </w:r>
          </w:p>
          <w:p w:rsidR="00525CA1" w:rsidRPr="00BD7C5C" w:rsidRDefault="00525CA1" w:rsidP="00FD63DF">
            <w:pPr>
              <w:pStyle w:val="NormalWeb"/>
              <w:jc w:val="center"/>
              <w:rPr>
                <w:color w:val="333333"/>
              </w:rPr>
            </w:pPr>
            <w:r w:rsidRPr="00BD7C5C">
              <w:rPr>
                <w:color w:val="333333"/>
              </w:rPr>
              <w:t>Replace g(n) by n and f(n) by 2n+3</w:t>
            </w:r>
          </w:p>
          <w:p w:rsidR="00525CA1" w:rsidRPr="00BD7C5C" w:rsidRDefault="00525CA1" w:rsidP="00FD63DF">
            <w:pPr>
              <w:pStyle w:val="NormalWeb"/>
              <w:jc w:val="center"/>
              <w:rPr>
                <w:color w:val="333333"/>
              </w:rPr>
            </w:pPr>
            <w:r w:rsidRPr="00BD7C5C">
              <w:rPr>
                <w:color w:val="333333"/>
              </w:rPr>
              <w:t>c1.n &lt;=2n+3&lt;=c2.n</w:t>
            </w:r>
          </w:p>
          <w:p w:rsidR="00525CA1" w:rsidRPr="00BD7C5C" w:rsidRDefault="00525CA1" w:rsidP="00FD63DF">
            <w:pPr>
              <w:pStyle w:val="NormalWeb"/>
              <w:jc w:val="center"/>
              <w:rPr>
                <w:color w:val="333333"/>
              </w:rPr>
            </w:pPr>
            <w:r w:rsidRPr="00BD7C5C">
              <w:rPr>
                <w:color w:val="333333"/>
              </w:rPr>
              <w:t>if c1=1, c2=2, n=1</w:t>
            </w:r>
          </w:p>
          <w:p w:rsidR="00525CA1" w:rsidRPr="00BD7C5C" w:rsidRDefault="00525CA1" w:rsidP="00FD63DF">
            <w:pPr>
              <w:pStyle w:val="NormalWeb"/>
              <w:jc w:val="center"/>
              <w:rPr>
                <w:color w:val="333333"/>
              </w:rPr>
            </w:pPr>
            <w:r w:rsidRPr="00BD7C5C">
              <w:rPr>
                <w:color w:val="333333"/>
              </w:rPr>
              <w:t>1*1 &lt;=2*1+3 &lt;=2*1</w:t>
            </w:r>
          </w:p>
          <w:p w:rsidR="00525CA1" w:rsidRPr="00BD7C5C" w:rsidRDefault="00525CA1" w:rsidP="00FD63DF">
            <w:pPr>
              <w:pStyle w:val="NormalWeb"/>
              <w:jc w:val="center"/>
              <w:rPr>
                <w:color w:val="333333"/>
              </w:rPr>
            </w:pPr>
            <w:r w:rsidRPr="00BD7C5C">
              <w:rPr>
                <w:rStyle w:val="Strong"/>
                <w:color w:val="333333"/>
              </w:rPr>
              <w:t>1</w:t>
            </w:r>
            <w:r w:rsidRPr="00BD7C5C">
              <w:rPr>
                <w:color w:val="333333"/>
              </w:rPr>
              <w:t> &lt;= </w:t>
            </w:r>
            <w:r w:rsidRPr="00BD7C5C">
              <w:rPr>
                <w:rStyle w:val="Strong"/>
                <w:color w:val="333333"/>
              </w:rPr>
              <w:t>5</w:t>
            </w:r>
            <w:r w:rsidRPr="00BD7C5C">
              <w:rPr>
                <w:color w:val="333333"/>
              </w:rPr>
              <w:t> &lt;= </w:t>
            </w:r>
            <w:r w:rsidRPr="00BD7C5C">
              <w:rPr>
                <w:rStyle w:val="Strong"/>
                <w:color w:val="333333"/>
              </w:rPr>
              <w:t>2</w:t>
            </w:r>
            <w:r w:rsidRPr="00BD7C5C">
              <w:rPr>
                <w:color w:val="333333"/>
              </w:rPr>
              <w:t> // for n=1, it satisfies the condition c1.g(n)&lt;=f(n)&lt;=c2.g(n)</w:t>
            </w:r>
          </w:p>
          <w:p w:rsidR="00525CA1" w:rsidRPr="00BD7C5C" w:rsidRDefault="00525CA1" w:rsidP="00FD63DF">
            <w:pPr>
              <w:pStyle w:val="NormalWeb"/>
              <w:jc w:val="center"/>
              <w:rPr>
                <w:color w:val="333333"/>
              </w:rPr>
            </w:pPr>
            <w:r w:rsidRPr="00BD7C5C">
              <w:rPr>
                <w:rStyle w:val="Strong"/>
                <w:color w:val="333333"/>
              </w:rPr>
              <w:t>If n=2</w:t>
            </w:r>
          </w:p>
          <w:p w:rsidR="00525CA1" w:rsidRPr="00BD7C5C" w:rsidRDefault="00525CA1" w:rsidP="00FD63DF">
            <w:pPr>
              <w:pStyle w:val="NormalWeb"/>
              <w:jc w:val="center"/>
              <w:rPr>
                <w:color w:val="333333"/>
              </w:rPr>
            </w:pPr>
            <w:r w:rsidRPr="00BD7C5C">
              <w:rPr>
                <w:color w:val="333333"/>
              </w:rPr>
              <w:t>1*2&lt;=2*2+3&lt;=2*2</w:t>
            </w:r>
          </w:p>
          <w:p w:rsidR="00525CA1" w:rsidRPr="00BD7C5C" w:rsidRDefault="00525CA1" w:rsidP="00FD63DF">
            <w:pPr>
              <w:pStyle w:val="NormalWeb"/>
              <w:jc w:val="center"/>
              <w:rPr>
                <w:color w:val="333333"/>
              </w:rPr>
            </w:pPr>
            <w:r w:rsidRPr="00BD7C5C">
              <w:rPr>
                <w:color w:val="333333"/>
              </w:rPr>
              <w:t>2&lt;=7&lt;=4 // for n=2, it satisfies the condition c1.g(n)&lt;=f(n)&lt;=c2.g(n)</w:t>
            </w:r>
          </w:p>
          <w:p w:rsidR="00525CA1" w:rsidRPr="00BD7C5C" w:rsidRDefault="00525CA1" w:rsidP="00FD63DF">
            <w:pPr>
              <w:pStyle w:val="NormalWeb"/>
              <w:jc w:val="center"/>
              <w:rPr>
                <w:color w:val="333333"/>
              </w:rPr>
            </w:pPr>
            <w:r w:rsidRPr="00BD7C5C">
              <w:rPr>
                <w:color w:val="333333"/>
              </w:rPr>
              <w:t xml:space="preserve">Therefore, we can say that for any value of n, it satisfies the condition </w:t>
            </w:r>
            <w:proofErr w:type="gramStart"/>
            <w:r w:rsidRPr="00BD7C5C">
              <w:rPr>
                <w:color w:val="333333"/>
              </w:rPr>
              <w:t>c1.g(</w:t>
            </w:r>
            <w:proofErr w:type="gramEnd"/>
            <w:r w:rsidRPr="00BD7C5C">
              <w:rPr>
                <w:color w:val="333333"/>
              </w:rPr>
              <w:t xml:space="preserve">n)&lt;=f(n)&lt;=c2.g(n). Hence, it is proved that </w:t>
            </w:r>
            <w:proofErr w:type="gramStart"/>
            <w:r w:rsidRPr="00BD7C5C">
              <w:rPr>
                <w:color w:val="333333"/>
              </w:rPr>
              <w:t>f(</w:t>
            </w:r>
            <w:proofErr w:type="gramEnd"/>
            <w:r w:rsidRPr="00BD7C5C">
              <w:rPr>
                <w:color w:val="333333"/>
              </w:rPr>
              <w:t>n) is big theta of g(n). So, this is the average-case scenario which provides the realistic time complexity.</w:t>
            </w:r>
          </w:p>
          <w:p w:rsidR="00525CA1" w:rsidRPr="00BD7C5C" w:rsidRDefault="00525CA1" w:rsidP="00FD63DF">
            <w:pPr>
              <w:pStyle w:val="Heading3"/>
              <w:spacing w:line="312" w:lineRule="atLeast"/>
              <w:jc w:val="center"/>
              <w:rPr>
                <w:rFonts w:ascii="Times New Roman" w:hAnsi="Times New Roman" w:cs="Times New Roman"/>
                <w:b w:val="0"/>
                <w:bCs w:val="0"/>
                <w:color w:val="610B4B"/>
                <w:sz w:val="32"/>
                <w:szCs w:val="32"/>
              </w:rPr>
            </w:pPr>
            <w:r w:rsidRPr="00BD7C5C">
              <w:rPr>
                <w:rFonts w:ascii="Times New Roman" w:hAnsi="Times New Roman" w:cs="Times New Roman"/>
                <w:b w:val="0"/>
                <w:bCs w:val="0"/>
                <w:color w:val="610B4B"/>
                <w:sz w:val="32"/>
                <w:szCs w:val="32"/>
              </w:rPr>
              <w:t xml:space="preserve">Why we have three different asymptotic </w:t>
            </w:r>
            <w:proofErr w:type="gramStart"/>
            <w:r w:rsidRPr="00BD7C5C">
              <w:rPr>
                <w:rFonts w:ascii="Times New Roman" w:hAnsi="Times New Roman" w:cs="Times New Roman"/>
                <w:b w:val="0"/>
                <w:bCs w:val="0"/>
                <w:color w:val="610B4B"/>
                <w:sz w:val="32"/>
                <w:szCs w:val="32"/>
              </w:rPr>
              <w:t>analysis</w:t>
            </w:r>
            <w:proofErr w:type="gramEnd"/>
            <w:r w:rsidRPr="00BD7C5C">
              <w:rPr>
                <w:rFonts w:ascii="Times New Roman" w:hAnsi="Times New Roman" w:cs="Times New Roman"/>
                <w:b w:val="0"/>
                <w:bCs w:val="0"/>
                <w:color w:val="610B4B"/>
                <w:sz w:val="32"/>
                <w:szCs w:val="32"/>
              </w:rPr>
              <w:t>?</w:t>
            </w:r>
          </w:p>
          <w:p w:rsidR="00525CA1" w:rsidRPr="00BD7C5C" w:rsidRDefault="00525CA1" w:rsidP="00FD63DF">
            <w:pPr>
              <w:pStyle w:val="NormalWeb"/>
              <w:jc w:val="center"/>
              <w:rPr>
                <w:color w:val="333333"/>
              </w:rPr>
            </w:pPr>
            <w:r w:rsidRPr="00BD7C5C">
              <w:rPr>
                <w:color w:val="333333"/>
              </w:rPr>
              <w:t>As we know that big omega is for the best case, big oh is for the worst case while big theta is for the average case. Now, we will find out the average, worst and the best case of the linear search algorithm.</w:t>
            </w:r>
          </w:p>
          <w:p w:rsidR="00525CA1" w:rsidRPr="00BD7C5C" w:rsidRDefault="00525CA1" w:rsidP="00FD63DF">
            <w:pPr>
              <w:pStyle w:val="NormalWeb"/>
              <w:jc w:val="center"/>
              <w:rPr>
                <w:color w:val="333333"/>
              </w:rPr>
            </w:pPr>
            <w:r w:rsidRPr="00BD7C5C">
              <w:rPr>
                <w:color w:val="333333"/>
              </w:rPr>
              <w:t xml:space="preserve">Suppose we have an array of n numbers, and we want to find the particular element in an array using the linear search. In the linear search, every element is compared with the searched element </w:t>
            </w:r>
            <w:proofErr w:type="gramStart"/>
            <w:r w:rsidRPr="00BD7C5C">
              <w:rPr>
                <w:color w:val="333333"/>
              </w:rPr>
              <w:t>on each iteration</w:t>
            </w:r>
            <w:proofErr w:type="gramEnd"/>
            <w:r w:rsidRPr="00BD7C5C">
              <w:rPr>
                <w:color w:val="333333"/>
              </w:rPr>
              <w:t>. Suppose, if the match is found in a first iteration only, then the best case would be Ω(1), if the element matches with the last element, i.e., nth element of the array then the worst case would be O(n). The average case is the mid of the best and the worst-case, so it becomes </w:t>
            </w:r>
            <w:proofErr w:type="gramStart"/>
            <w:r w:rsidRPr="00BD7C5C">
              <w:rPr>
                <w:rStyle w:val="Strong"/>
                <w:color w:val="333333"/>
              </w:rPr>
              <w:t>θ(</w:t>
            </w:r>
            <w:proofErr w:type="gramEnd"/>
            <w:r w:rsidRPr="00BD7C5C">
              <w:rPr>
                <w:rStyle w:val="Strong"/>
                <w:color w:val="333333"/>
              </w:rPr>
              <w:t xml:space="preserve">n/1). The constant terms can be ignored in the time complexity so average case would be </w:t>
            </w:r>
            <w:proofErr w:type="gramStart"/>
            <w:r w:rsidRPr="00BD7C5C">
              <w:rPr>
                <w:rStyle w:val="Strong"/>
                <w:color w:val="333333"/>
              </w:rPr>
              <w:t>θ(</w:t>
            </w:r>
            <w:proofErr w:type="gramEnd"/>
            <w:r w:rsidRPr="00BD7C5C">
              <w:rPr>
                <w:rStyle w:val="Strong"/>
                <w:color w:val="333333"/>
              </w:rPr>
              <w:t>n)</w:t>
            </w:r>
            <w:r w:rsidRPr="00BD7C5C">
              <w:rPr>
                <w:color w:val="333333"/>
              </w:rPr>
              <w:t>.</w:t>
            </w:r>
          </w:p>
          <w:p w:rsidR="00525CA1" w:rsidRPr="00BD7C5C" w:rsidRDefault="00525CA1" w:rsidP="00FD63DF">
            <w:pPr>
              <w:pStyle w:val="NormalWeb"/>
              <w:jc w:val="center"/>
              <w:rPr>
                <w:color w:val="333333"/>
              </w:rPr>
            </w:pPr>
            <w:r w:rsidRPr="00BD7C5C">
              <w:rPr>
                <w:color w:val="333333"/>
              </w:rPr>
              <w:t xml:space="preserve">So, three different </w:t>
            </w:r>
            <w:proofErr w:type="gramStart"/>
            <w:r w:rsidRPr="00BD7C5C">
              <w:rPr>
                <w:color w:val="333333"/>
              </w:rPr>
              <w:t>analysis</w:t>
            </w:r>
            <w:proofErr w:type="gramEnd"/>
            <w:r w:rsidRPr="00BD7C5C">
              <w:rPr>
                <w:color w:val="333333"/>
              </w:rPr>
              <w:t xml:space="preserve"> provide the proper bounding between the actual functions. Here, bounding means that we have upper as well as lower limit which assures that the algorithm will behave between these limits only, i.e., it will not go beyond these limits.</w:t>
            </w:r>
          </w:p>
          <w:p w:rsidR="00525CA1" w:rsidRPr="00BD7C5C" w:rsidRDefault="00525CA1" w:rsidP="00FD63DF">
            <w:pPr>
              <w:pStyle w:val="Heading3"/>
              <w:spacing w:line="312" w:lineRule="atLeast"/>
              <w:jc w:val="center"/>
              <w:rPr>
                <w:rFonts w:ascii="Times New Roman" w:hAnsi="Times New Roman" w:cs="Times New Roman"/>
                <w:b w:val="0"/>
                <w:bCs w:val="0"/>
                <w:color w:val="610B4B"/>
                <w:sz w:val="32"/>
                <w:szCs w:val="32"/>
              </w:rPr>
            </w:pPr>
            <w:r w:rsidRPr="00BD7C5C">
              <w:rPr>
                <w:rFonts w:ascii="Times New Roman" w:hAnsi="Times New Roman" w:cs="Times New Roman"/>
                <w:b w:val="0"/>
                <w:bCs w:val="0"/>
                <w:color w:val="610B4B"/>
                <w:sz w:val="32"/>
                <w:szCs w:val="32"/>
              </w:rPr>
              <w:t>Common Asymptotic Notations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136"/>
              <w:gridCol w:w="1273"/>
              <w:gridCol w:w="4690"/>
            </w:tblGrid>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O</w:t>
                  </w:r>
                  <w:r w:rsidR="00525CA1" w:rsidRPr="00BD7C5C">
                    <w:rPr>
                      <w:rFonts w:ascii="Times New Roman" w:hAnsi="Times New Roman" w:cs="Times New Roman"/>
                      <w:color w:val="333333"/>
                    </w:rPr>
                    <w:t>(1)</w:t>
                  </w:r>
                </w:p>
              </w:tc>
            </w:tr>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linear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O</w:t>
                  </w:r>
                  <w:r w:rsidR="00525CA1" w:rsidRPr="00BD7C5C">
                    <w:rPr>
                      <w:rFonts w:ascii="Times New Roman" w:hAnsi="Times New Roman" w:cs="Times New Roman"/>
                      <w:color w:val="333333"/>
                    </w:rPr>
                    <w:t>(n)</w:t>
                  </w:r>
                </w:p>
              </w:tc>
            </w:tr>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logarithmic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O</w:t>
                  </w:r>
                  <w:r w:rsidR="00525CA1" w:rsidRPr="00BD7C5C">
                    <w:rPr>
                      <w:rFonts w:ascii="Times New Roman" w:hAnsi="Times New Roman" w:cs="Times New Roman"/>
                      <w:color w:val="333333"/>
                    </w:rPr>
                    <w:t>(log n)</w:t>
                  </w:r>
                </w:p>
              </w:tc>
            </w:tr>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O</w:t>
                  </w:r>
                  <w:r w:rsidR="00525CA1" w:rsidRPr="00BD7C5C">
                    <w:rPr>
                      <w:rFonts w:ascii="Times New Roman" w:hAnsi="Times New Roman" w:cs="Times New Roman"/>
                      <w:color w:val="333333"/>
                    </w:rPr>
                    <w:t>(n log n)</w:t>
                  </w:r>
                </w:p>
              </w:tc>
            </w:tr>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exponential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2^O(n)</w:t>
                  </w:r>
                </w:p>
              </w:tc>
            </w:tr>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cubic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O</w:t>
                  </w:r>
                  <w:r w:rsidR="00525CA1" w:rsidRPr="00BD7C5C">
                    <w:rPr>
                      <w:rFonts w:ascii="Times New Roman" w:hAnsi="Times New Roman" w:cs="Times New Roman"/>
                      <w:color w:val="333333"/>
                    </w:rPr>
                    <w:t>(n3)</w:t>
                  </w:r>
                </w:p>
              </w:tc>
            </w:tr>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polynomial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proofErr w:type="spellStart"/>
                  <w:r w:rsidRPr="00BD7C5C">
                    <w:rPr>
                      <w:rFonts w:ascii="Times New Roman" w:hAnsi="Times New Roman" w:cs="Times New Roman"/>
                      <w:color w:val="333333"/>
                    </w:rPr>
                    <w:t>n^O</w:t>
                  </w:r>
                  <w:proofErr w:type="spellEnd"/>
                  <w:r w:rsidRPr="00BD7C5C">
                    <w:rPr>
                      <w:rFonts w:ascii="Times New Roman" w:hAnsi="Times New Roman" w:cs="Times New Roman"/>
                      <w:color w:val="333333"/>
                    </w:rPr>
                    <w:t>(1)</w:t>
                  </w:r>
                </w:p>
              </w:tc>
            </w:tr>
            <w:tr w:rsidR="00525CA1" w:rsidRPr="00BD7C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quadratic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525CA1"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Pr="00BD7C5C" w:rsidRDefault="00FE4E83" w:rsidP="005A789B">
                  <w:pPr>
                    <w:framePr w:hSpace="180" w:wrap="around" w:vAnchor="text" w:hAnchor="text" w:xAlign="center" w:y="1"/>
                    <w:suppressOverlap/>
                    <w:jc w:val="center"/>
                    <w:rPr>
                      <w:rFonts w:ascii="Times New Roman" w:hAnsi="Times New Roman" w:cs="Times New Roman"/>
                      <w:color w:val="333333"/>
                      <w:sz w:val="24"/>
                      <w:szCs w:val="24"/>
                    </w:rPr>
                  </w:pPr>
                  <w:r w:rsidRPr="00BD7C5C">
                    <w:rPr>
                      <w:rFonts w:ascii="Times New Roman" w:hAnsi="Times New Roman" w:cs="Times New Roman"/>
                      <w:color w:val="333333"/>
                    </w:rPr>
                    <w:t>O</w:t>
                  </w:r>
                  <w:r w:rsidR="00525CA1" w:rsidRPr="00BD7C5C">
                    <w:rPr>
                      <w:rFonts w:ascii="Times New Roman" w:hAnsi="Times New Roman" w:cs="Times New Roman"/>
                      <w:color w:val="333333"/>
                    </w:rPr>
                    <w:t>(n2)</w:t>
                  </w:r>
                </w:p>
              </w:tc>
            </w:tr>
          </w:tbl>
          <w:p w:rsidR="00525CA1" w:rsidRPr="00BD7C5C" w:rsidRDefault="00BD7C5C" w:rsidP="00FD63DF">
            <w:pPr>
              <w:jc w:val="center"/>
              <w:rPr>
                <w:rFonts w:ascii="Times New Roman" w:hAnsi="Times New Roman" w:cs="Times New Roman"/>
                <w:color w:val="333333"/>
                <w:sz w:val="24"/>
                <w:szCs w:val="24"/>
              </w:rPr>
            </w:pPr>
            <w:r w:rsidRPr="00BD7C5C">
              <w:rPr>
                <w:rFonts w:ascii="Times New Roman" w:hAnsi="Times New Roman" w:cs="Times New Roman"/>
                <w:color w:val="333333"/>
              </w:rPr>
              <w:pict>
                <v:rect id="_x0000_i1025" style="width:0;height:.75pt" o:hralign="center" o:hrstd="t" o:hrnoshade="t" o:hr="t" fillcolor="#d4d4d4" stroked="f"/>
              </w:pict>
            </w:r>
          </w:p>
          <w:tbl>
            <w:tblPr>
              <w:tblW w:w="0" w:type="auto"/>
              <w:tblCellMar>
                <w:left w:w="0" w:type="dxa"/>
                <w:right w:w="0" w:type="dxa"/>
              </w:tblCellMar>
              <w:tblLook w:val="04A0" w:firstRow="1" w:lastRow="0" w:firstColumn="1" w:lastColumn="0" w:noHBand="0" w:noVBand="1"/>
            </w:tblPr>
            <w:tblGrid>
              <w:gridCol w:w="1710"/>
              <w:gridCol w:w="1451"/>
              <w:gridCol w:w="1794"/>
              <w:gridCol w:w="2105"/>
              <w:gridCol w:w="2361"/>
            </w:tblGrid>
            <w:tr w:rsidR="002A2B3B" w:rsidRPr="00BD7C5C" w:rsidTr="002A2B3B">
              <w:trPr>
                <w:tblHeader/>
              </w:trPr>
              <w:tc>
                <w:tcPr>
                  <w:tcW w:w="0" w:type="auto"/>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b/>
                      <w:bCs/>
                      <w:sz w:val="28"/>
                      <w:szCs w:val="28"/>
                      <w:bdr w:val="none" w:sz="0" w:space="0" w:color="auto" w:frame="1"/>
                      <w:lang w:eastAsia="en-IN"/>
                    </w:rPr>
                    <w:t>Algorithm</w:t>
                  </w:r>
                </w:p>
              </w:tc>
              <w:tc>
                <w:tcPr>
                  <w:tcW w:w="0" w:type="auto"/>
                  <w:gridSpan w:val="3"/>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b/>
                      <w:bCs/>
                      <w:sz w:val="28"/>
                      <w:szCs w:val="28"/>
                      <w:bdr w:val="none" w:sz="0" w:space="0" w:color="auto" w:frame="1"/>
                      <w:lang w:eastAsia="en-IN"/>
                    </w:rPr>
                    <w:t>Time Complexity</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sz w:val="28"/>
                      <w:szCs w:val="28"/>
                      <w:lang w:eastAsia="en-IN"/>
                    </w:rPr>
                    <w:t>Space Complexity</w:t>
                  </w:r>
                </w:p>
              </w:tc>
            </w:tr>
            <w:tr w:rsidR="002A2B3B" w:rsidRPr="00BD7C5C" w:rsidTr="002A2B3B">
              <w:trPr>
                <w:tblHeader/>
              </w:trPr>
              <w:tc>
                <w:tcPr>
                  <w:tcW w:w="0" w:type="auto"/>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sz w:val="28"/>
                      <w:szCs w:val="28"/>
                      <w:lang w:eastAsia="en-IN"/>
                    </w:rPr>
                    <w:t> </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sz w:val="28"/>
                      <w:szCs w:val="28"/>
                      <w:lang w:eastAsia="en-IN"/>
                    </w:rPr>
                    <w:t>  </w:t>
                  </w:r>
                  <w:r w:rsidRPr="00BD7C5C">
                    <w:rPr>
                      <w:rFonts w:ascii="Times New Roman" w:eastAsia="Times New Roman" w:hAnsi="Times New Roman" w:cs="Times New Roman"/>
                      <w:b/>
                      <w:bCs/>
                      <w:sz w:val="28"/>
                      <w:szCs w:val="28"/>
                      <w:bdr w:val="none" w:sz="0" w:space="0" w:color="auto" w:frame="1"/>
                      <w:lang w:eastAsia="en-IN"/>
                    </w:rPr>
                    <w:t>Best</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b/>
                      <w:bCs/>
                      <w:sz w:val="28"/>
                      <w:szCs w:val="28"/>
                      <w:bdr w:val="none" w:sz="0" w:space="0" w:color="auto" w:frame="1"/>
                      <w:lang w:eastAsia="en-IN"/>
                    </w:rPr>
                    <w:t>Average</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b/>
                      <w:bCs/>
                      <w:sz w:val="28"/>
                      <w:szCs w:val="28"/>
                      <w:bdr w:val="none" w:sz="0" w:space="0" w:color="auto" w:frame="1"/>
                      <w:lang w:eastAsia="en-IN"/>
                    </w:rPr>
                    <w:t>Worst</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BD7C5C">
                    <w:rPr>
                      <w:rFonts w:ascii="Times New Roman" w:eastAsia="Times New Roman" w:hAnsi="Times New Roman" w:cs="Times New Roman"/>
                      <w:sz w:val="28"/>
                      <w:szCs w:val="28"/>
                      <w:lang w:eastAsia="en-IN"/>
                    </w:rPr>
                    <w:t>      Worst</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2" w:tgtFrame="_blank" w:history="1">
                    <w:r w:rsidR="002A2B3B" w:rsidRPr="00BD7C5C">
                      <w:rPr>
                        <w:rFonts w:ascii="Times New Roman" w:eastAsia="Times New Roman" w:hAnsi="Times New Roman" w:cs="Times New Roman"/>
                        <w:color w:val="0000FF"/>
                        <w:sz w:val="25"/>
                        <w:szCs w:val="25"/>
                        <w:u w:val="single"/>
                        <w:bdr w:val="none" w:sz="0" w:space="0" w:color="auto" w:frame="1"/>
                        <w:lang w:eastAsia="en-IN"/>
                      </w:rPr>
                      <w:t>Selection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O(1)</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3" w:tgtFrame="_blank" w:history="1">
                    <w:r w:rsidR="002A2B3B" w:rsidRPr="00BD7C5C">
                      <w:rPr>
                        <w:rFonts w:ascii="Times New Roman" w:eastAsia="Times New Roman" w:hAnsi="Times New Roman" w:cs="Times New Roman"/>
                        <w:color w:val="0000FF"/>
                        <w:sz w:val="25"/>
                        <w:szCs w:val="25"/>
                        <w:u w:val="single"/>
                        <w:bdr w:val="none" w:sz="0" w:space="0" w:color="auto" w:frame="1"/>
                        <w:lang w:eastAsia="en-IN"/>
                      </w:rPr>
                      <w:t>Bubble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O(1)</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4" w:tgtFrame="_blank" w:history="1">
                    <w:r w:rsidR="002A2B3B" w:rsidRPr="00BD7C5C">
                      <w:rPr>
                        <w:rFonts w:ascii="Times New Roman" w:eastAsia="Times New Roman" w:hAnsi="Times New Roman" w:cs="Times New Roman"/>
                        <w:color w:val="0000FF"/>
                        <w:sz w:val="25"/>
                        <w:szCs w:val="25"/>
                        <w:u w:val="single"/>
                        <w:bdr w:val="none" w:sz="0" w:space="0" w:color="auto" w:frame="1"/>
                        <w:lang w:eastAsia="en-IN"/>
                      </w:rPr>
                      <w:t>Insertion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O(1)</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5" w:tgtFrame="_blank" w:history="1">
                    <w:r w:rsidR="002A2B3B" w:rsidRPr="00BD7C5C">
                      <w:rPr>
                        <w:rFonts w:ascii="Times New Roman" w:eastAsia="Times New Roman" w:hAnsi="Times New Roman" w:cs="Times New Roman"/>
                        <w:color w:val="0000FF"/>
                        <w:sz w:val="25"/>
                        <w:szCs w:val="25"/>
                        <w:u w:val="single"/>
                        <w:bdr w:val="none" w:sz="0" w:space="0" w:color="auto" w:frame="1"/>
                        <w:lang w:eastAsia="en-IN"/>
                      </w:rPr>
                      <w:t>Heap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O(1)</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6" w:tgtFrame="_blank" w:history="1">
                    <w:r w:rsidR="002A2B3B" w:rsidRPr="00BD7C5C">
                      <w:rPr>
                        <w:rFonts w:ascii="Times New Roman" w:eastAsia="Times New Roman" w:hAnsi="Times New Roman" w:cs="Times New Roman"/>
                        <w:color w:val="0000FF"/>
                        <w:sz w:val="25"/>
                        <w:szCs w:val="25"/>
                        <w:u w:val="single"/>
                        <w:bdr w:val="none" w:sz="0" w:space="0" w:color="auto" w:frame="1"/>
                        <w:lang w:eastAsia="en-IN"/>
                      </w:rPr>
                      <w:t>Quick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O(log(n))</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7" w:tgtFrame="_blank" w:history="1">
                    <w:r w:rsidR="002A2B3B" w:rsidRPr="00BD7C5C">
                      <w:rPr>
                        <w:rFonts w:ascii="Times New Roman" w:eastAsia="Times New Roman" w:hAnsi="Times New Roman" w:cs="Times New Roman"/>
                        <w:color w:val="0000FF"/>
                        <w:sz w:val="25"/>
                        <w:szCs w:val="25"/>
                        <w:u w:val="single"/>
                        <w:bdr w:val="none" w:sz="0" w:space="0" w:color="auto" w:frame="1"/>
                        <w:lang w:eastAsia="en-IN"/>
                      </w:rPr>
                      <w:t>Merge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8" w:history="1">
                    <w:r w:rsidR="002A2B3B" w:rsidRPr="00BD7C5C">
                      <w:rPr>
                        <w:rFonts w:ascii="Times New Roman" w:eastAsia="Times New Roman" w:hAnsi="Times New Roman" w:cs="Times New Roman"/>
                        <w:color w:val="0000FF"/>
                        <w:sz w:val="25"/>
                        <w:szCs w:val="25"/>
                        <w:u w:val="single"/>
                        <w:bdr w:val="none" w:sz="0" w:space="0" w:color="auto" w:frame="1"/>
                        <w:lang w:eastAsia="en-IN"/>
                      </w:rPr>
                      <w:t>Bucket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9" w:history="1">
                    <w:r w:rsidR="002A2B3B" w:rsidRPr="00BD7C5C">
                      <w:rPr>
                        <w:rFonts w:ascii="Times New Roman" w:eastAsia="Times New Roman" w:hAnsi="Times New Roman" w:cs="Times New Roman"/>
                        <w:color w:val="0000FF"/>
                        <w:sz w:val="25"/>
                        <w:szCs w:val="25"/>
                        <w:u w:val="single"/>
                        <w:bdr w:val="none" w:sz="0" w:space="0" w:color="auto" w:frame="1"/>
                        <w:lang w:eastAsia="en-IN"/>
                      </w:rPr>
                      <w:t>Radix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w:t>
                  </w:r>
                  <w:proofErr w:type="spellStart"/>
                  <w:r w:rsidRPr="00BD7C5C">
                    <w:rPr>
                      <w:rFonts w:ascii="Times New Roman" w:eastAsia="Times New Roman" w:hAnsi="Times New Roman" w:cs="Times New Roman"/>
                      <w:sz w:val="25"/>
                      <w:szCs w:val="25"/>
                      <w:lang w:eastAsia="en-IN"/>
                    </w:rPr>
                    <w:t>nk</w:t>
                  </w:r>
                  <w:proofErr w:type="spellEnd"/>
                  <w:r w:rsidRPr="00BD7C5C">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w:t>
                  </w:r>
                  <w:proofErr w:type="spellStart"/>
                  <w:r w:rsidRPr="00BD7C5C">
                    <w:rPr>
                      <w:rFonts w:ascii="Times New Roman" w:eastAsia="Times New Roman" w:hAnsi="Times New Roman" w:cs="Times New Roman"/>
                      <w:sz w:val="25"/>
                      <w:szCs w:val="25"/>
                      <w:lang w:eastAsia="en-IN"/>
                    </w:rPr>
                    <w:t>nk</w:t>
                  </w:r>
                  <w:proofErr w:type="spellEnd"/>
                  <w:r w:rsidRPr="00BD7C5C">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w:t>
                  </w:r>
                  <w:proofErr w:type="spellStart"/>
                  <w:r w:rsidRPr="00BD7C5C">
                    <w:rPr>
                      <w:rFonts w:ascii="Times New Roman" w:eastAsia="Times New Roman" w:hAnsi="Times New Roman" w:cs="Times New Roman"/>
                      <w:sz w:val="25"/>
                      <w:szCs w:val="25"/>
                      <w:lang w:eastAsia="en-IN"/>
                    </w:rPr>
                    <w:t>nk</w:t>
                  </w:r>
                  <w:proofErr w:type="spellEnd"/>
                  <w:r w:rsidRPr="00BD7C5C">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 + k)</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0" w:history="1">
                    <w:r w:rsidR="002A2B3B" w:rsidRPr="00BD7C5C">
                      <w:rPr>
                        <w:rFonts w:ascii="Times New Roman" w:eastAsia="Times New Roman" w:hAnsi="Times New Roman" w:cs="Times New Roman"/>
                        <w:color w:val="0000FF"/>
                        <w:sz w:val="25"/>
                        <w:szCs w:val="25"/>
                        <w:u w:val="single"/>
                        <w:bdr w:val="none" w:sz="0" w:space="0" w:color="auto" w:frame="1"/>
                        <w:lang w:eastAsia="en-IN"/>
                      </w:rPr>
                      <w:t>Count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O(k)</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1" w:history="1">
                    <w:r w:rsidR="002A2B3B" w:rsidRPr="00BD7C5C">
                      <w:rPr>
                        <w:rFonts w:ascii="Times New Roman" w:eastAsia="Times New Roman" w:hAnsi="Times New Roman" w:cs="Times New Roman"/>
                        <w:color w:val="0000FF"/>
                        <w:sz w:val="25"/>
                        <w:szCs w:val="25"/>
                        <w:u w:val="single"/>
                        <w:bdr w:val="none" w:sz="0" w:space="0" w:color="auto" w:frame="1"/>
                        <w:lang w:eastAsia="en-IN"/>
                      </w:rPr>
                      <w:t>Shell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O(1)</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2" w:history="1">
                    <w:r w:rsidR="002A2B3B" w:rsidRPr="00BD7C5C">
                      <w:rPr>
                        <w:rFonts w:ascii="Times New Roman" w:eastAsia="Times New Roman" w:hAnsi="Times New Roman" w:cs="Times New Roman"/>
                        <w:color w:val="0000FF"/>
                        <w:sz w:val="25"/>
                        <w:szCs w:val="25"/>
                        <w:u w:val="single"/>
                        <w:bdr w:val="none" w:sz="0" w:space="0" w:color="auto" w:frame="1"/>
                        <w:lang w:eastAsia="en-IN"/>
                      </w:rPr>
                      <w:t>Tim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log(n))^2)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 log n (n))^2)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3" w:history="1">
                    <w:r w:rsidR="002A2B3B" w:rsidRPr="00BD7C5C">
                      <w:rPr>
                        <w:rFonts w:ascii="Times New Roman" w:eastAsia="Times New Roman" w:hAnsi="Times New Roman" w:cs="Times New Roman"/>
                        <w:color w:val="0000FF"/>
                        <w:sz w:val="25"/>
                        <w:szCs w:val="25"/>
                        <w:u w:val="single"/>
                        <w:bdr w:val="none" w:sz="0" w:space="0" w:color="auto" w:frame="1"/>
                        <w:lang w:eastAsia="en-IN"/>
                      </w:rPr>
                      <w:t>Tree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w:t>
                  </w:r>
                </w:p>
              </w:tc>
            </w:tr>
            <w:tr w:rsidR="002A2B3B" w:rsidRPr="00BD7C5C"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BD7C5C"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4" w:history="1">
                    <w:r w:rsidR="002A2B3B" w:rsidRPr="00BD7C5C">
                      <w:rPr>
                        <w:rFonts w:ascii="Times New Roman" w:eastAsia="Times New Roman" w:hAnsi="Times New Roman" w:cs="Times New Roman"/>
                        <w:color w:val="0000FF"/>
                        <w:sz w:val="25"/>
                        <w:szCs w:val="25"/>
                        <w:u w:val="single"/>
                        <w:bdr w:val="none" w:sz="0" w:space="0" w:color="auto" w:frame="1"/>
                        <w:lang w:eastAsia="en-IN"/>
                      </w:rPr>
                      <w:t>Cube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F74F45" w:rsidRPr="00BD7C5C" w:rsidRDefault="002A2B3B" w:rsidP="005A789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BD7C5C">
                    <w:rPr>
                      <w:rFonts w:ascii="Times New Roman" w:eastAsia="Times New Roman" w:hAnsi="Times New Roman" w:cs="Times New Roman"/>
                      <w:sz w:val="25"/>
                      <w:szCs w:val="25"/>
                      <w:lang w:eastAsia="en-IN"/>
                    </w:rPr>
                    <w:t>O(n)</w:t>
                  </w:r>
                </w:p>
              </w:tc>
            </w:tr>
          </w:tbl>
          <w:p w:rsidR="00F74F45" w:rsidRPr="00BD7C5C" w:rsidRDefault="00F74F45" w:rsidP="00F74F45">
            <w:pPr>
              <w:pStyle w:val="Title"/>
              <w:rPr>
                <w:rFonts w:ascii="Times New Roman" w:hAnsi="Times New Roman" w:cs="Times New Roman"/>
              </w:rPr>
            </w:pPr>
            <w:r w:rsidRPr="00BD7C5C">
              <w:rPr>
                <w:rFonts w:ascii="Times New Roman" w:hAnsi="Times New Roman" w:cs="Times New Roman"/>
              </w:rPr>
              <w:t>Divide and Conquer Technique:</w:t>
            </w:r>
          </w:p>
          <w:p w:rsidR="002A2B3B" w:rsidRPr="00BD7C5C" w:rsidRDefault="002A2B3B" w:rsidP="00F74F45">
            <w:pPr>
              <w:pStyle w:val="Heading1"/>
              <w:rPr>
                <w:rFonts w:ascii="Times New Roman" w:hAnsi="Times New Roman" w:cs="Times New Roman"/>
              </w:rPr>
            </w:pPr>
            <w:r w:rsidRPr="00BD7C5C">
              <w:rPr>
                <w:rFonts w:ascii="Times New Roman" w:hAnsi="Times New Roman" w:cs="Times New Roman"/>
              </w:rPr>
              <w:t xml:space="preserve">Maximum </w:t>
            </w:r>
            <w:proofErr w:type="spellStart"/>
            <w:r w:rsidRPr="00BD7C5C">
              <w:rPr>
                <w:rFonts w:ascii="Times New Roman" w:hAnsi="Times New Roman" w:cs="Times New Roman"/>
              </w:rPr>
              <w:t>Subarray</w:t>
            </w:r>
            <w:proofErr w:type="spellEnd"/>
            <w:r w:rsidRPr="00BD7C5C">
              <w:rPr>
                <w:rFonts w:ascii="Times New Roman" w:hAnsi="Times New Roman" w:cs="Times New Roman"/>
              </w:rPr>
              <w:t xml:space="preserve"> Sum using Divide and Conquer algorithm</w:t>
            </w:r>
          </w:p>
          <w:p w:rsidR="00F74F45" w:rsidRPr="00BD7C5C" w:rsidRDefault="00F74F45" w:rsidP="00F74F45">
            <w:pPr>
              <w:rPr>
                <w:rFonts w:ascii="Times New Roman" w:hAnsi="Times New Roman" w:cs="Times New Roman"/>
              </w:rPr>
            </w:pPr>
          </w:p>
          <w:p w:rsidR="00F74F45" w:rsidRPr="00BD7C5C" w:rsidRDefault="00F74F45" w:rsidP="00F74F45">
            <w:pPr>
              <w:rPr>
                <w:rFonts w:ascii="Times New Roman" w:hAnsi="Times New Roman" w:cs="Times New Roman"/>
              </w:rPr>
            </w:pPr>
          </w:p>
          <w:p w:rsidR="002A2B3B" w:rsidRPr="00BD7C5C" w:rsidRDefault="002A2B3B" w:rsidP="002A2B3B">
            <w:pPr>
              <w:pStyle w:val="NormalWeb"/>
              <w:shd w:val="clear" w:color="auto" w:fill="FDFDFD"/>
              <w:spacing w:before="0" w:beforeAutospacing="0" w:after="120" w:afterAutospacing="0"/>
              <w:jc w:val="both"/>
              <w:textAlignment w:val="baseline"/>
              <w:rPr>
                <w:color w:val="000000"/>
              </w:rPr>
            </w:pPr>
            <w:r w:rsidRPr="00BD7C5C">
              <w:rPr>
                <w:color w:val="000000"/>
              </w:rPr>
              <w:t xml:space="preserve">You are given a one dimensional array that may contain both positive and negative integers, find the sum of contiguous </w:t>
            </w:r>
            <w:proofErr w:type="spellStart"/>
            <w:r w:rsidRPr="00BD7C5C">
              <w:rPr>
                <w:color w:val="000000"/>
              </w:rPr>
              <w:t>subarray</w:t>
            </w:r>
            <w:proofErr w:type="spellEnd"/>
            <w:r w:rsidRPr="00BD7C5C">
              <w:rPr>
                <w:color w:val="000000"/>
              </w:rPr>
              <w:t xml:space="preserve"> of numbers which has the largest sum.</w:t>
            </w:r>
          </w:p>
          <w:p w:rsidR="002A2B3B" w:rsidRPr="00BD7C5C" w:rsidRDefault="002A2B3B" w:rsidP="002A2B3B">
            <w:pPr>
              <w:pStyle w:val="NormalWeb"/>
              <w:shd w:val="clear" w:color="auto" w:fill="FDFDFD"/>
              <w:spacing w:before="0" w:beforeAutospacing="0" w:after="0" w:afterAutospacing="0"/>
              <w:jc w:val="both"/>
              <w:textAlignment w:val="baseline"/>
              <w:rPr>
                <w:color w:val="000000"/>
              </w:rPr>
            </w:pPr>
            <w:r w:rsidRPr="00BD7C5C">
              <w:rPr>
                <w:color w:val="000000"/>
              </w:rPr>
              <w:t>For example, if the given array is {-2, -5, </w:t>
            </w:r>
            <w:r w:rsidRPr="00BD7C5C">
              <w:rPr>
                <w:rStyle w:val="Strong"/>
                <w:rFonts w:eastAsiaTheme="majorEastAsia"/>
                <w:color w:val="000000"/>
                <w:bdr w:val="none" w:sz="0" w:space="0" w:color="auto" w:frame="1"/>
              </w:rPr>
              <w:t>6, -2, -3, 1, 5</w:t>
            </w:r>
            <w:r w:rsidRPr="00BD7C5C">
              <w:rPr>
                <w:color w:val="000000"/>
              </w:rPr>
              <w:t xml:space="preserve">, -6}, then the maximum </w:t>
            </w:r>
            <w:proofErr w:type="spellStart"/>
            <w:r w:rsidRPr="00BD7C5C">
              <w:rPr>
                <w:color w:val="000000"/>
              </w:rPr>
              <w:t>subarray</w:t>
            </w:r>
            <w:proofErr w:type="spellEnd"/>
            <w:r w:rsidRPr="00BD7C5C">
              <w:rPr>
                <w:color w:val="000000"/>
              </w:rPr>
              <w:t xml:space="preserve"> sum is 7 (see highlighted elements).</w:t>
            </w:r>
          </w:p>
          <w:p w:rsidR="002A2B3B" w:rsidRPr="00BD7C5C" w:rsidRDefault="002A2B3B" w:rsidP="002A2B3B">
            <w:pPr>
              <w:pStyle w:val="Heading2"/>
              <w:shd w:val="clear" w:color="auto" w:fill="FDFDFD"/>
              <w:spacing w:before="0"/>
              <w:textAlignment w:val="baseline"/>
              <w:rPr>
                <w:rFonts w:ascii="Times New Roman" w:hAnsi="Times New Roman" w:cs="Times New Roman"/>
                <w:b w:val="0"/>
                <w:bCs w:val="0"/>
                <w:color w:val="383838"/>
                <w:sz w:val="21"/>
                <w:szCs w:val="21"/>
              </w:rPr>
            </w:pPr>
          </w:p>
          <w:p w:rsidR="002A2B3B" w:rsidRPr="00BD7C5C" w:rsidRDefault="002A2B3B" w:rsidP="002A2B3B">
            <w:pPr>
              <w:pStyle w:val="NormalWeb"/>
              <w:shd w:val="clear" w:color="auto" w:fill="FDFDFD"/>
              <w:spacing w:before="0" w:beforeAutospacing="0" w:after="0" w:afterAutospacing="0"/>
              <w:jc w:val="both"/>
              <w:textAlignment w:val="baseline"/>
              <w:rPr>
                <w:color w:val="000000"/>
              </w:rPr>
            </w:pPr>
            <w:r w:rsidRPr="00BD7C5C">
              <w:rPr>
                <w:rStyle w:val="Strong"/>
                <w:rFonts w:eastAsiaTheme="majorEastAsia"/>
                <w:color w:val="000000"/>
                <w:bdr w:val="none" w:sz="0" w:space="0" w:color="auto" w:frame="1"/>
              </w:rPr>
              <w:t>The naive method </w:t>
            </w:r>
            <w:r w:rsidRPr="00BD7C5C">
              <w:rPr>
                <w:color w:val="000000"/>
              </w:rPr>
              <w:t xml:space="preserve">is to run two loops. The outer loop picks the beginning </w:t>
            </w:r>
            <w:proofErr w:type="gramStart"/>
            <w:r w:rsidRPr="00BD7C5C">
              <w:rPr>
                <w:color w:val="000000"/>
              </w:rPr>
              <w:t>element,</w:t>
            </w:r>
            <w:proofErr w:type="gramEnd"/>
            <w:r w:rsidRPr="00BD7C5C">
              <w:rPr>
                <w:color w:val="000000"/>
              </w:rPr>
              <w:t xml:space="preserve"> the inner loop finds the maximum possible sum with first element picked by outer loop and compares this maximum with the overall maximum. Finally return the overall maximum. The time complexity of the Naive method is </w:t>
            </w:r>
            <w:proofErr w:type="gramStart"/>
            <w:r w:rsidRPr="00BD7C5C">
              <w:rPr>
                <w:color w:val="000000"/>
              </w:rPr>
              <w:t>O(</w:t>
            </w:r>
            <w:proofErr w:type="gramEnd"/>
            <w:r w:rsidRPr="00BD7C5C">
              <w:rPr>
                <w:color w:val="000000"/>
              </w:rPr>
              <w:t>n^2).</w:t>
            </w:r>
          </w:p>
          <w:p w:rsidR="002A2B3B" w:rsidRPr="00BD7C5C" w:rsidRDefault="002A2B3B" w:rsidP="00B22B76">
            <w:pPr>
              <w:pStyle w:val="NormalWeb"/>
              <w:shd w:val="clear" w:color="auto" w:fill="FDFDFD"/>
              <w:spacing w:before="0" w:beforeAutospacing="0" w:after="0" w:afterAutospacing="0"/>
              <w:jc w:val="both"/>
              <w:textAlignment w:val="baseline"/>
              <w:rPr>
                <w:color w:val="000000"/>
              </w:rPr>
            </w:pPr>
            <w:r w:rsidRPr="00BD7C5C">
              <w:rPr>
                <w:color w:val="000000"/>
              </w:rPr>
              <w:t>Using </w:t>
            </w:r>
            <w:r w:rsidRPr="00BD7C5C">
              <w:rPr>
                <w:rStyle w:val="Strong"/>
                <w:rFonts w:eastAsiaTheme="majorEastAsia"/>
                <w:color w:val="000000"/>
                <w:bdr w:val="none" w:sz="0" w:space="0" w:color="auto" w:frame="1"/>
              </w:rPr>
              <w:t>Divide and Conquer</w:t>
            </w:r>
            <w:r w:rsidRPr="00BD7C5C">
              <w:rPr>
                <w:color w:val="000000"/>
              </w:rPr>
              <w:t xml:space="preserve"> approach, we can find the maximum </w:t>
            </w:r>
            <w:proofErr w:type="spellStart"/>
            <w:r w:rsidRPr="00BD7C5C">
              <w:rPr>
                <w:color w:val="000000"/>
              </w:rPr>
              <w:t>subarray</w:t>
            </w:r>
            <w:proofErr w:type="spellEnd"/>
            <w:r w:rsidRPr="00BD7C5C">
              <w:rPr>
                <w:color w:val="000000"/>
              </w:rPr>
              <w:t xml:space="preserve"> sum in </w:t>
            </w:r>
            <w:proofErr w:type="gramStart"/>
            <w:r w:rsidRPr="00BD7C5C">
              <w:rPr>
                <w:color w:val="000000"/>
              </w:rPr>
              <w:t>O(</w:t>
            </w:r>
            <w:proofErr w:type="spellStart"/>
            <w:proofErr w:type="gramEnd"/>
            <w:r w:rsidRPr="00BD7C5C">
              <w:rPr>
                <w:color w:val="000000"/>
              </w:rPr>
              <w:t>nLogn</w:t>
            </w:r>
            <w:proofErr w:type="spellEnd"/>
            <w:r w:rsidRPr="00BD7C5C">
              <w:rPr>
                <w:color w:val="000000"/>
              </w:rPr>
              <w:t>) time. Following is th</w:t>
            </w:r>
            <w:r w:rsidR="00B22B76" w:rsidRPr="00BD7C5C">
              <w:rPr>
                <w:color w:val="000000"/>
              </w:rPr>
              <w:t>e Divide and Conquer algorithm.</w:t>
            </w:r>
          </w:p>
          <w:p w:rsidR="002A2B3B" w:rsidRPr="00BD7C5C" w:rsidRDefault="002A2B3B" w:rsidP="002A2B3B">
            <w:pPr>
              <w:pStyle w:val="NormalWeb"/>
              <w:shd w:val="clear" w:color="auto" w:fill="FDFDFD"/>
              <w:spacing w:before="0" w:beforeAutospacing="0" w:after="0" w:afterAutospacing="0"/>
              <w:jc w:val="both"/>
              <w:textAlignment w:val="baseline"/>
              <w:rPr>
                <w:color w:val="000000"/>
              </w:rPr>
            </w:pPr>
            <w:r w:rsidRPr="00BD7C5C">
              <w:rPr>
                <w:rStyle w:val="Strong"/>
                <w:rFonts w:eastAsiaTheme="majorEastAsia"/>
                <w:color w:val="000000"/>
                <w:bdr w:val="none" w:sz="0" w:space="0" w:color="auto" w:frame="1"/>
              </w:rPr>
              <w:t>1)</w:t>
            </w:r>
            <w:r w:rsidRPr="00BD7C5C">
              <w:rPr>
                <w:color w:val="000000"/>
              </w:rPr>
              <w:t> Divide the given array in two halves</w:t>
            </w:r>
            <w:r w:rsidRPr="00BD7C5C">
              <w:rPr>
                <w:color w:val="000000"/>
              </w:rPr>
              <w:br/>
            </w:r>
            <w:r w:rsidRPr="00BD7C5C">
              <w:rPr>
                <w:rStyle w:val="Strong"/>
                <w:rFonts w:eastAsiaTheme="majorEastAsia"/>
                <w:color w:val="000000"/>
                <w:bdr w:val="none" w:sz="0" w:space="0" w:color="auto" w:frame="1"/>
              </w:rPr>
              <w:t>2)</w:t>
            </w:r>
            <w:r w:rsidRPr="00BD7C5C">
              <w:rPr>
                <w:color w:val="000000"/>
              </w:rPr>
              <w:t> Return the maximum of following three</w:t>
            </w:r>
            <w:r w:rsidRPr="00BD7C5C">
              <w:rPr>
                <w:color w:val="000000"/>
              </w:rPr>
              <w:br/>
              <w:t>….</w:t>
            </w:r>
            <w:r w:rsidRPr="00BD7C5C">
              <w:rPr>
                <w:rStyle w:val="Strong"/>
                <w:rFonts w:eastAsiaTheme="majorEastAsia"/>
                <w:color w:val="000000"/>
                <w:bdr w:val="none" w:sz="0" w:space="0" w:color="auto" w:frame="1"/>
              </w:rPr>
              <w:t>a)</w:t>
            </w:r>
            <w:r w:rsidRPr="00BD7C5C">
              <w:rPr>
                <w:color w:val="000000"/>
              </w:rPr>
              <w:t xml:space="preserve"> Maximum </w:t>
            </w:r>
            <w:proofErr w:type="spellStart"/>
            <w:r w:rsidRPr="00BD7C5C">
              <w:rPr>
                <w:color w:val="000000"/>
              </w:rPr>
              <w:t>subarray</w:t>
            </w:r>
            <w:proofErr w:type="spellEnd"/>
            <w:r w:rsidRPr="00BD7C5C">
              <w:rPr>
                <w:color w:val="000000"/>
              </w:rPr>
              <w:t xml:space="preserve"> sum in left half (Make a recursive call)</w:t>
            </w:r>
            <w:r w:rsidRPr="00BD7C5C">
              <w:rPr>
                <w:color w:val="000000"/>
              </w:rPr>
              <w:br/>
              <w:t>….</w:t>
            </w:r>
            <w:r w:rsidRPr="00BD7C5C">
              <w:rPr>
                <w:rStyle w:val="Strong"/>
                <w:rFonts w:eastAsiaTheme="majorEastAsia"/>
                <w:color w:val="000000"/>
                <w:bdr w:val="none" w:sz="0" w:space="0" w:color="auto" w:frame="1"/>
              </w:rPr>
              <w:t>b)</w:t>
            </w:r>
            <w:r w:rsidRPr="00BD7C5C">
              <w:rPr>
                <w:color w:val="000000"/>
              </w:rPr>
              <w:t xml:space="preserve"> Maximum </w:t>
            </w:r>
            <w:proofErr w:type="spellStart"/>
            <w:r w:rsidRPr="00BD7C5C">
              <w:rPr>
                <w:color w:val="000000"/>
              </w:rPr>
              <w:t>subarray</w:t>
            </w:r>
            <w:proofErr w:type="spellEnd"/>
            <w:r w:rsidRPr="00BD7C5C">
              <w:rPr>
                <w:color w:val="000000"/>
              </w:rPr>
              <w:t xml:space="preserve"> sum in right half (Make a recursive call)</w:t>
            </w:r>
            <w:r w:rsidRPr="00BD7C5C">
              <w:rPr>
                <w:color w:val="000000"/>
              </w:rPr>
              <w:br/>
              <w:t>….</w:t>
            </w:r>
            <w:r w:rsidRPr="00BD7C5C">
              <w:rPr>
                <w:rStyle w:val="Strong"/>
                <w:rFonts w:eastAsiaTheme="majorEastAsia"/>
                <w:color w:val="000000"/>
                <w:bdr w:val="none" w:sz="0" w:space="0" w:color="auto" w:frame="1"/>
              </w:rPr>
              <w:t>c)</w:t>
            </w:r>
            <w:r w:rsidRPr="00BD7C5C">
              <w:rPr>
                <w:color w:val="000000"/>
              </w:rPr>
              <w:t xml:space="preserve"> Maximum </w:t>
            </w:r>
            <w:proofErr w:type="spellStart"/>
            <w:r w:rsidRPr="00BD7C5C">
              <w:rPr>
                <w:color w:val="000000"/>
              </w:rPr>
              <w:t>subarray</w:t>
            </w:r>
            <w:proofErr w:type="spellEnd"/>
            <w:r w:rsidRPr="00BD7C5C">
              <w:rPr>
                <w:color w:val="000000"/>
              </w:rPr>
              <w:t xml:space="preserve"> sum such that the </w:t>
            </w:r>
            <w:proofErr w:type="spellStart"/>
            <w:r w:rsidRPr="00BD7C5C">
              <w:rPr>
                <w:color w:val="000000"/>
              </w:rPr>
              <w:t>subarray</w:t>
            </w:r>
            <w:proofErr w:type="spellEnd"/>
            <w:r w:rsidRPr="00BD7C5C">
              <w:rPr>
                <w:color w:val="000000"/>
              </w:rPr>
              <w:t xml:space="preserve"> crosses the midpoint</w:t>
            </w:r>
          </w:p>
          <w:p w:rsidR="002A2B3B" w:rsidRPr="00BD7C5C" w:rsidRDefault="002A2B3B" w:rsidP="00B22B76">
            <w:pPr>
              <w:pStyle w:val="NormalWeb"/>
              <w:shd w:val="clear" w:color="auto" w:fill="FDFDFD"/>
              <w:spacing w:before="0" w:beforeAutospacing="0" w:after="120" w:afterAutospacing="0"/>
              <w:jc w:val="both"/>
              <w:textAlignment w:val="baseline"/>
              <w:rPr>
                <w:ins w:id="66" w:author="Unknown"/>
                <w:color w:val="000000"/>
              </w:rPr>
            </w:pPr>
            <w:r w:rsidRPr="00BD7C5C">
              <w:rPr>
                <w:color w:val="000000"/>
              </w:rPr>
              <w:t xml:space="preserve">The lines 2.a and 2.b are simple recursive calls. How to find maximum </w:t>
            </w:r>
            <w:proofErr w:type="spellStart"/>
            <w:r w:rsidRPr="00BD7C5C">
              <w:rPr>
                <w:color w:val="000000"/>
              </w:rPr>
              <w:t>subarray</w:t>
            </w:r>
            <w:proofErr w:type="spellEnd"/>
            <w:r w:rsidRPr="00BD7C5C">
              <w:rPr>
                <w:color w:val="000000"/>
              </w:rPr>
              <w:t xml:space="preserve"> sum such that the </w:t>
            </w:r>
            <w:proofErr w:type="spellStart"/>
            <w:r w:rsidRPr="00BD7C5C">
              <w:rPr>
                <w:color w:val="000000"/>
              </w:rPr>
              <w:t>subarray</w:t>
            </w:r>
            <w:proofErr w:type="spellEnd"/>
            <w:r w:rsidRPr="00BD7C5C">
              <w:rPr>
                <w:color w:val="000000"/>
              </w:rPr>
              <w:t xml:space="preserve"> crosses the midpoint? We can easily find the crossing sum in linear time. The idea is simple, find the maximum sum starting from </w:t>
            </w:r>
            <w:proofErr w:type="spellStart"/>
            <w:r w:rsidRPr="00BD7C5C">
              <w:rPr>
                <w:color w:val="000000"/>
              </w:rPr>
              <w:t>mid point</w:t>
            </w:r>
            <w:proofErr w:type="spellEnd"/>
            <w:r w:rsidRPr="00BD7C5C">
              <w:rPr>
                <w:color w:val="000000"/>
              </w:rPr>
              <w:t xml:space="preserve"> and ending at some point on left of mid, then find the maximum sum starting from mid + 1 and ending with sum point on right of mid + 1. Finally, combine the </w:t>
            </w:r>
            <w:r w:rsidR="00B22B76" w:rsidRPr="00BD7C5C">
              <w:rPr>
                <w:color w:val="000000"/>
              </w:rPr>
              <w:t>two and return.</w:t>
            </w:r>
          </w:p>
          <w:tbl>
            <w:tblPr>
              <w:tblW w:w="9668" w:type="dxa"/>
              <w:tblCellSpacing w:w="0" w:type="dxa"/>
              <w:tblCellMar>
                <w:left w:w="0" w:type="dxa"/>
                <w:right w:w="0" w:type="dxa"/>
              </w:tblCellMar>
              <w:tblLook w:val="04A0" w:firstRow="1" w:lastRow="0" w:firstColumn="1" w:lastColumn="0" w:noHBand="0" w:noVBand="1"/>
            </w:tblPr>
            <w:tblGrid>
              <w:gridCol w:w="9668"/>
            </w:tblGrid>
            <w:tr w:rsidR="002A2B3B" w:rsidRPr="00BD7C5C" w:rsidTr="002A2B3B">
              <w:trPr>
                <w:tblCellSpacing w:w="0" w:type="dxa"/>
              </w:trPr>
              <w:tc>
                <w:tcPr>
                  <w:tcW w:w="9668" w:type="dxa"/>
                  <w:tcBorders>
                    <w:top w:val="nil"/>
                    <w:left w:val="nil"/>
                    <w:bottom w:val="nil"/>
                    <w:right w:val="nil"/>
                  </w:tcBorders>
                  <w:vAlign w:val="bottom"/>
                  <w:hideMark/>
                </w:tcPr>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8200"/>
                      <w:sz w:val="24"/>
                      <w:szCs w:val="24"/>
                      <w:bdr w:val="none" w:sz="0" w:space="0" w:color="auto" w:frame="1"/>
                    </w:rPr>
                    <w:t xml:space="preserve">// A Divide and Conquer based program for maximum </w:t>
                  </w:r>
                  <w:proofErr w:type="spellStart"/>
                  <w:r w:rsidRPr="00BD7C5C">
                    <w:rPr>
                      <w:rStyle w:val="HTMLCode"/>
                      <w:rFonts w:ascii="Times New Roman" w:eastAsiaTheme="minorHAnsi" w:hAnsi="Times New Roman" w:cs="Times New Roman"/>
                      <w:color w:val="008200"/>
                      <w:sz w:val="24"/>
                      <w:szCs w:val="24"/>
                      <w:bdr w:val="none" w:sz="0" w:space="0" w:color="auto" w:frame="1"/>
                    </w:rPr>
                    <w:t>subarray</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sum problem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808080"/>
                      <w:sz w:val="24"/>
                      <w:szCs w:val="24"/>
                      <w:bdr w:val="none" w:sz="0" w:space="0" w:color="auto" w:frame="1"/>
                    </w:rPr>
                    <w:t>#include &lt;</w:t>
                  </w:r>
                  <w:proofErr w:type="spellStart"/>
                  <w:r w:rsidRPr="00BD7C5C">
                    <w:rPr>
                      <w:rStyle w:val="HTMLCode"/>
                      <w:rFonts w:ascii="Times New Roman" w:eastAsiaTheme="minorHAnsi" w:hAnsi="Times New Roman" w:cs="Times New Roman"/>
                      <w:color w:val="808080"/>
                      <w:sz w:val="24"/>
                      <w:szCs w:val="24"/>
                      <w:bdr w:val="none" w:sz="0" w:space="0" w:color="auto" w:frame="1"/>
                    </w:rPr>
                    <w:t>stdio.h</w:t>
                  </w:r>
                  <w:proofErr w:type="spellEnd"/>
                  <w:r w:rsidRPr="00BD7C5C">
                    <w:rPr>
                      <w:rStyle w:val="HTMLCode"/>
                      <w:rFonts w:ascii="Times New Roman" w:eastAsiaTheme="minorHAnsi" w:hAnsi="Times New Roman" w:cs="Times New Roman"/>
                      <w:color w:val="808080"/>
                      <w:sz w:val="24"/>
                      <w:szCs w:val="24"/>
                      <w:bdr w:val="none" w:sz="0" w:space="0" w:color="auto" w:frame="1"/>
                    </w:rPr>
                    <w:t xml:space="preserve">&gt;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808080"/>
                      <w:sz w:val="24"/>
                      <w:szCs w:val="24"/>
                      <w:bdr w:val="none" w:sz="0" w:space="0" w:color="auto" w:frame="1"/>
                    </w:rPr>
                    <w:t>#include &lt;</w:t>
                  </w:r>
                  <w:proofErr w:type="spellStart"/>
                  <w:r w:rsidRPr="00BD7C5C">
                    <w:rPr>
                      <w:rStyle w:val="HTMLCode"/>
                      <w:rFonts w:ascii="Times New Roman" w:eastAsiaTheme="minorHAnsi" w:hAnsi="Times New Roman" w:cs="Times New Roman"/>
                      <w:color w:val="808080"/>
                      <w:sz w:val="24"/>
                      <w:szCs w:val="24"/>
                      <w:bdr w:val="none" w:sz="0" w:space="0" w:color="auto" w:frame="1"/>
                    </w:rPr>
                    <w:t>limits.h</w:t>
                  </w:r>
                  <w:proofErr w:type="spellEnd"/>
                  <w:r w:rsidRPr="00BD7C5C">
                    <w:rPr>
                      <w:rStyle w:val="HTMLCode"/>
                      <w:rFonts w:ascii="Times New Roman" w:eastAsiaTheme="minorHAnsi" w:hAnsi="Times New Roman" w:cs="Times New Roman"/>
                      <w:color w:val="808080"/>
                      <w:sz w:val="24"/>
                      <w:szCs w:val="24"/>
                      <w:bdr w:val="none" w:sz="0" w:space="0" w:color="auto" w:frame="1"/>
                    </w:rPr>
                    <w:t xml:space="preserve">&gt;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8200"/>
                      <w:sz w:val="24"/>
                      <w:szCs w:val="24"/>
                      <w:bdr w:val="none" w:sz="0" w:space="0" w:color="auto" w:frame="1"/>
                    </w:rPr>
                    <w:t xml:space="preserve">// A utility </w:t>
                  </w:r>
                  <w:proofErr w:type="spellStart"/>
                  <w:r w:rsidRPr="00BD7C5C">
                    <w:rPr>
                      <w:rStyle w:val="HTMLCode"/>
                      <w:rFonts w:ascii="Times New Roman" w:eastAsiaTheme="minorHAnsi" w:hAnsi="Times New Roman" w:cs="Times New Roman"/>
                      <w:color w:val="008200"/>
                      <w:sz w:val="24"/>
                      <w:szCs w:val="24"/>
                      <w:bdr w:val="none" w:sz="0" w:space="0" w:color="auto" w:frame="1"/>
                    </w:rPr>
                    <w:t>funtion</w:t>
                  </w:r>
                  <w:proofErr w:type="spellEnd"/>
                  <w:r w:rsidR="00B22B76" w:rsidRPr="00BD7C5C">
                    <w:rPr>
                      <w:rStyle w:val="HTMLCode"/>
                      <w:rFonts w:ascii="Times New Roman" w:eastAsiaTheme="minorHAnsi" w:hAnsi="Times New Roman" w:cs="Times New Roman"/>
                      <w:color w:val="008200"/>
                      <w:sz w:val="24"/>
                      <w:szCs w:val="24"/>
                      <w:bdr w:val="none" w:sz="0" w:space="0" w:color="auto" w:frame="1"/>
                    </w:rPr>
                    <w:t xml:space="preserve"> to find maximum of two integer</w:t>
                  </w:r>
                  <w:r w:rsidRPr="00BD7C5C">
                    <w:rPr>
                      <w:rStyle w:val="HTMLCode"/>
                      <w:rFonts w:ascii="Times New Roman" w:eastAsiaTheme="minorHAnsi" w:hAnsi="Times New Roman" w:cs="Times New Roman"/>
                      <w:color w:val="0082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max(</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a,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b) { </w:t>
                  </w:r>
                  <w:r w:rsidRPr="00BD7C5C">
                    <w:rPr>
                      <w:rStyle w:val="HTMLCode"/>
                      <w:rFonts w:ascii="Times New Roman" w:eastAsiaTheme="minorHAnsi" w:hAnsi="Times New Roman" w:cs="Times New Roman"/>
                      <w:b/>
                      <w:bCs/>
                      <w:color w:val="006699"/>
                      <w:sz w:val="24"/>
                      <w:szCs w:val="24"/>
                      <w:bdr w:val="none" w:sz="0" w:space="0" w:color="auto" w:frame="1"/>
                    </w:rPr>
                    <w:t>return</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(a &gt; b)? a : b; }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8200"/>
                      <w:sz w:val="24"/>
                      <w:szCs w:val="24"/>
                      <w:bdr w:val="none" w:sz="0" w:space="0" w:color="auto" w:frame="1"/>
                    </w:rPr>
                    <w:t xml:space="preserve">// A utility </w:t>
                  </w:r>
                  <w:proofErr w:type="spellStart"/>
                  <w:r w:rsidRPr="00BD7C5C">
                    <w:rPr>
                      <w:rStyle w:val="HTMLCode"/>
                      <w:rFonts w:ascii="Times New Roman" w:eastAsiaTheme="minorHAnsi" w:hAnsi="Times New Roman" w:cs="Times New Roman"/>
                      <w:color w:val="008200"/>
                      <w:sz w:val="24"/>
                      <w:szCs w:val="24"/>
                      <w:bdr w:val="none" w:sz="0" w:space="0" w:color="auto" w:frame="1"/>
                    </w:rPr>
                    <w:t>funtion</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to find maximum of three integers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max(</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a,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b,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c) { </w:t>
                  </w:r>
                  <w:r w:rsidRPr="00BD7C5C">
                    <w:rPr>
                      <w:rStyle w:val="HTMLCode"/>
                      <w:rFonts w:ascii="Times New Roman" w:eastAsiaTheme="minorHAnsi" w:hAnsi="Times New Roman" w:cs="Times New Roman"/>
                      <w:b/>
                      <w:bCs/>
                      <w:color w:val="006699"/>
                      <w:sz w:val="24"/>
                      <w:szCs w:val="24"/>
                      <w:bdr w:val="none" w:sz="0" w:space="0" w:color="auto" w:frame="1"/>
                    </w:rPr>
                    <w:t>return</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max(max(a, b), c); }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8200"/>
                      <w:sz w:val="24"/>
                      <w:szCs w:val="24"/>
                      <w:bdr w:val="none" w:sz="0" w:space="0" w:color="auto" w:frame="1"/>
                    </w:rPr>
                    <w:t xml:space="preserve">// Find the maximum possible sum in </w:t>
                  </w:r>
                  <w:proofErr w:type="spellStart"/>
                  <w:r w:rsidRPr="00BD7C5C">
                    <w:rPr>
                      <w:rStyle w:val="HTMLCode"/>
                      <w:rFonts w:ascii="Times New Roman" w:eastAsiaTheme="minorHAnsi" w:hAnsi="Times New Roman" w:cs="Times New Roman"/>
                      <w:color w:val="008200"/>
                      <w:sz w:val="24"/>
                      <w:szCs w:val="24"/>
                      <w:bdr w:val="none" w:sz="0" w:space="0" w:color="auto" w:frame="1"/>
                    </w:rPr>
                    <w:t>arr</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w:t>
                  </w:r>
                  <w:proofErr w:type="spellStart"/>
                  <w:r w:rsidRPr="00BD7C5C">
                    <w:rPr>
                      <w:rStyle w:val="HTMLCode"/>
                      <w:rFonts w:ascii="Times New Roman" w:eastAsiaTheme="minorHAnsi" w:hAnsi="Times New Roman" w:cs="Times New Roman"/>
                      <w:color w:val="008200"/>
                      <w:sz w:val="24"/>
                      <w:szCs w:val="24"/>
                      <w:bdr w:val="none" w:sz="0" w:space="0" w:color="auto" w:frame="1"/>
                    </w:rPr>
                    <w:t>auch</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that </w:t>
                  </w:r>
                  <w:proofErr w:type="spellStart"/>
                  <w:r w:rsidRPr="00BD7C5C">
                    <w:rPr>
                      <w:rStyle w:val="HTMLCode"/>
                      <w:rFonts w:ascii="Times New Roman" w:eastAsiaTheme="minorHAnsi" w:hAnsi="Times New Roman" w:cs="Times New Roman"/>
                      <w:color w:val="008200"/>
                      <w:sz w:val="24"/>
                      <w:szCs w:val="24"/>
                      <w:bdr w:val="none" w:sz="0" w:space="0" w:color="auto" w:frame="1"/>
                    </w:rPr>
                    <w:t>arr</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[m] is part of it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maxCrossingSum</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l,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m,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h)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 Include elements on left of mid.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sum = 0;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left_sum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 INT_MIN;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for</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i = m; i &gt;= l; i--)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0000"/>
                      <w:sz w:val="24"/>
                      <w:szCs w:val="24"/>
                      <w:bdr w:val="none" w:sz="0" w:space="0" w:color="auto" w:frame="1"/>
                    </w:rPr>
                    <w:t xml:space="preserve">sum = sum + </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[i];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if</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(sum &gt; </w:t>
                  </w:r>
                  <w:proofErr w:type="spellStart"/>
                  <w:r w:rsidRPr="00BD7C5C">
                    <w:rPr>
                      <w:rStyle w:val="HTMLCode"/>
                      <w:rFonts w:ascii="Times New Roman" w:eastAsiaTheme="minorHAnsi" w:hAnsi="Times New Roman" w:cs="Times New Roman"/>
                      <w:color w:val="000000"/>
                      <w:sz w:val="24"/>
                      <w:szCs w:val="24"/>
                      <w:bdr w:val="none" w:sz="0" w:space="0" w:color="auto" w:frame="1"/>
                    </w:rPr>
                    <w:t>left_sum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color w:val="000000"/>
                      <w:sz w:val="24"/>
                      <w:szCs w:val="24"/>
                      <w:bdr w:val="none" w:sz="0" w:space="0" w:color="auto" w:frame="1"/>
                    </w:rPr>
                    <w:t>left_sum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 sum;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Fonts w:ascii="Times New Roman" w:hAnsi="Times New Roman" w:cs="Times New Roman"/>
                    </w:rPr>
                    <w:t>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 Include elements on right of mid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0000"/>
                      <w:sz w:val="24"/>
                      <w:szCs w:val="24"/>
                      <w:bdr w:val="none" w:sz="0" w:space="0" w:color="auto" w:frame="1"/>
                    </w:rPr>
                    <w:t xml:space="preserve">sum = 0;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right_sum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 INT_MIN;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for</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i = m+1; i &lt;= h; i++)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0000"/>
                      <w:sz w:val="24"/>
                      <w:szCs w:val="24"/>
                      <w:bdr w:val="none" w:sz="0" w:space="0" w:color="auto" w:frame="1"/>
                    </w:rPr>
                    <w:t xml:space="preserve">sum = sum + </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[i];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if</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(sum &gt; </w:t>
                  </w:r>
                  <w:proofErr w:type="spellStart"/>
                  <w:r w:rsidRPr="00BD7C5C">
                    <w:rPr>
                      <w:rStyle w:val="HTMLCode"/>
                      <w:rFonts w:ascii="Times New Roman" w:eastAsiaTheme="minorHAnsi" w:hAnsi="Times New Roman" w:cs="Times New Roman"/>
                      <w:color w:val="000000"/>
                      <w:sz w:val="24"/>
                      <w:szCs w:val="24"/>
                      <w:bdr w:val="none" w:sz="0" w:space="0" w:color="auto" w:frame="1"/>
                    </w:rPr>
                    <w:t>right_sum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color w:val="000000"/>
                      <w:sz w:val="24"/>
                      <w:szCs w:val="24"/>
                      <w:bdr w:val="none" w:sz="0" w:space="0" w:color="auto" w:frame="1"/>
                    </w:rPr>
                    <w:t>right_sum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 sum;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Fonts w:ascii="Times New Roman" w:hAnsi="Times New Roman" w:cs="Times New Roman"/>
                    </w:rPr>
                    <w:t>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 Return sum of elements on left and right of mid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return</w:t>
                  </w:r>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left_sum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 </w:t>
                  </w:r>
                  <w:proofErr w:type="spellStart"/>
                  <w:r w:rsidRPr="00BD7C5C">
                    <w:rPr>
                      <w:rStyle w:val="HTMLCode"/>
                      <w:rFonts w:ascii="Times New Roman" w:eastAsiaTheme="minorHAnsi" w:hAnsi="Times New Roman" w:cs="Times New Roman"/>
                      <w:color w:val="000000"/>
                      <w:sz w:val="24"/>
                      <w:szCs w:val="24"/>
                      <w:bdr w:val="none" w:sz="0" w:space="0" w:color="auto" w:frame="1"/>
                    </w:rPr>
                    <w:t>right_sum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Fonts w:ascii="Times New Roman" w:hAnsi="Times New Roman" w:cs="Times New Roman"/>
                    </w:rPr>
                    <w:t>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8200"/>
                      <w:sz w:val="24"/>
                      <w:szCs w:val="24"/>
                      <w:bdr w:val="none" w:sz="0" w:space="0" w:color="auto" w:frame="1"/>
                    </w:rPr>
                    <w:t xml:space="preserve">// Returns sum of </w:t>
                  </w:r>
                  <w:proofErr w:type="spellStart"/>
                  <w:r w:rsidRPr="00BD7C5C">
                    <w:rPr>
                      <w:rStyle w:val="HTMLCode"/>
                      <w:rFonts w:ascii="Times New Roman" w:eastAsiaTheme="minorHAnsi" w:hAnsi="Times New Roman" w:cs="Times New Roman"/>
                      <w:color w:val="008200"/>
                      <w:sz w:val="24"/>
                      <w:szCs w:val="24"/>
                      <w:bdr w:val="none" w:sz="0" w:space="0" w:color="auto" w:frame="1"/>
                    </w:rPr>
                    <w:t>maxium</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sum </w:t>
                  </w:r>
                  <w:proofErr w:type="spellStart"/>
                  <w:r w:rsidRPr="00BD7C5C">
                    <w:rPr>
                      <w:rStyle w:val="HTMLCode"/>
                      <w:rFonts w:ascii="Times New Roman" w:eastAsiaTheme="minorHAnsi" w:hAnsi="Times New Roman" w:cs="Times New Roman"/>
                      <w:color w:val="008200"/>
                      <w:sz w:val="24"/>
                      <w:szCs w:val="24"/>
                      <w:bdr w:val="none" w:sz="0" w:space="0" w:color="auto" w:frame="1"/>
                    </w:rPr>
                    <w:t>subarray</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in </w:t>
                  </w:r>
                  <w:proofErr w:type="spellStart"/>
                  <w:proofErr w:type="gramStart"/>
                  <w:r w:rsidRPr="00BD7C5C">
                    <w:rPr>
                      <w:rStyle w:val="HTMLCode"/>
                      <w:rFonts w:ascii="Times New Roman" w:eastAsiaTheme="minorHAnsi" w:hAnsi="Times New Roman" w:cs="Times New Roman"/>
                      <w:color w:val="008200"/>
                      <w:sz w:val="24"/>
                      <w:szCs w:val="24"/>
                      <w:bdr w:val="none" w:sz="0" w:space="0" w:color="auto" w:frame="1"/>
                    </w:rPr>
                    <w:t>aa</w:t>
                  </w:r>
                  <w:proofErr w:type="spellEnd"/>
                  <w:r w:rsidRPr="00BD7C5C">
                    <w:rPr>
                      <w:rStyle w:val="HTMLCode"/>
                      <w:rFonts w:ascii="Times New Roman" w:eastAsiaTheme="minorHAnsi" w:hAnsi="Times New Roman" w:cs="Times New Roman"/>
                      <w:color w:val="008200"/>
                      <w:sz w:val="24"/>
                      <w:szCs w:val="24"/>
                      <w:bdr w:val="none" w:sz="0" w:space="0" w:color="auto" w:frame="1"/>
                    </w:rPr>
                    <w:t>[</w:t>
                  </w:r>
                  <w:proofErr w:type="spellStart"/>
                  <w:proofErr w:type="gramEnd"/>
                  <w:r w:rsidRPr="00BD7C5C">
                    <w:rPr>
                      <w:rStyle w:val="HTMLCode"/>
                      <w:rFonts w:ascii="Times New Roman" w:eastAsiaTheme="minorHAnsi" w:hAnsi="Times New Roman" w:cs="Times New Roman"/>
                      <w:color w:val="008200"/>
                      <w:sz w:val="24"/>
                      <w:szCs w:val="24"/>
                      <w:bdr w:val="none" w:sz="0" w:space="0" w:color="auto" w:frame="1"/>
                    </w:rPr>
                    <w:t>l..h</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maxSubArraySum</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l,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h)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 Base Case: Only one element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if</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(l == h)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return</w:t>
                  </w:r>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[l];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Fonts w:ascii="Times New Roman" w:hAnsi="Times New Roman" w:cs="Times New Roman"/>
                    </w:rPr>
                    <w:t>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 Find middle point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m = (l + h)/2;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Fonts w:ascii="Times New Roman" w:hAnsi="Times New Roman" w:cs="Times New Roman"/>
                    </w:rPr>
                    <w:t>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 Return maximum of following three possible cases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a) Maximum </w:t>
                  </w:r>
                  <w:proofErr w:type="spellStart"/>
                  <w:r w:rsidRPr="00BD7C5C">
                    <w:rPr>
                      <w:rStyle w:val="HTMLCode"/>
                      <w:rFonts w:ascii="Times New Roman" w:eastAsiaTheme="minorHAnsi" w:hAnsi="Times New Roman" w:cs="Times New Roman"/>
                      <w:color w:val="008200"/>
                      <w:sz w:val="24"/>
                      <w:szCs w:val="24"/>
                      <w:bdr w:val="none" w:sz="0" w:space="0" w:color="auto" w:frame="1"/>
                    </w:rPr>
                    <w:t>subarray</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sum in left half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b) Maximum </w:t>
                  </w:r>
                  <w:proofErr w:type="spellStart"/>
                  <w:r w:rsidRPr="00BD7C5C">
                    <w:rPr>
                      <w:rStyle w:val="HTMLCode"/>
                      <w:rFonts w:ascii="Times New Roman" w:eastAsiaTheme="minorHAnsi" w:hAnsi="Times New Roman" w:cs="Times New Roman"/>
                      <w:color w:val="008200"/>
                      <w:sz w:val="24"/>
                      <w:szCs w:val="24"/>
                      <w:bdr w:val="none" w:sz="0" w:space="0" w:color="auto" w:frame="1"/>
                    </w:rPr>
                    <w:t>subarray</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sum in right half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color w:val="008200"/>
                      <w:sz w:val="24"/>
                      <w:szCs w:val="24"/>
                      <w:bdr w:val="none" w:sz="0" w:space="0" w:color="auto" w:frame="1"/>
                    </w:rPr>
                    <w:t xml:space="preserve">c) Maximum </w:t>
                  </w:r>
                  <w:proofErr w:type="spellStart"/>
                  <w:r w:rsidRPr="00BD7C5C">
                    <w:rPr>
                      <w:rStyle w:val="HTMLCode"/>
                      <w:rFonts w:ascii="Times New Roman" w:eastAsiaTheme="minorHAnsi" w:hAnsi="Times New Roman" w:cs="Times New Roman"/>
                      <w:color w:val="008200"/>
                      <w:sz w:val="24"/>
                      <w:szCs w:val="24"/>
                      <w:bdr w:val="none" w:sz="0" w:space="0" w:color="auto" w:frame="1"/>
                    </w:rPr>
                    <w:t>subarray</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sum such that the </w:t>
                  </w:r>
                  <w:proofErr w:type="spellStart"/>
                  <w:r w:rsidRPr="00BD7C5C">
                    <w:rPr>
                      <w:rStyle w:val="HTMLCode"/>
                      <w:rFonts w:ascii="Times New Roman" w:eastAsiaTheme="minorHAnsi" w:hAnsi="Times New Roman" w:cs="Times New Roman"/>
                      <w:color w:val="008200"/>
                      <w:sz w:val="24"/>
                      <w:szCs w:val="24"/>
                      <w:bdr w:val="none" w:sz="0" w:space="0" w:color="auto" w:frame="1"/>
                    </w:rPr>
                    <w:t>subarray</w:t>
                  </w:r>
                  <w:proofErr w:type="spellEnd"/>
                  <w:r w:rsidRPr="00BD7C5C">
                    <w:rPr>
                      <w:rStyle w:val="HTMLCode"/>
                      <w:rFonts w:ascii="Times New Roman" w:eastAsiaTheme="minorHAnsi" w:hAnsi="Times New Roman" w:cs="Times New Roman"/>
                      <w:color w:val="008200"/>
                      <w:sz w:val="24"/>
                      <w:szCs w:val="24"/>
                      <w:bdr w:val="none" w:sz="0" w:space="0" w:color="auto" w:frame="1"/>
                    </w:rPr>
                    <w:t xml:space="preserve"> crosses the midpoint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return</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max(</w:t>
                  </w:r>
                  <w:proofErr w:type="spellStart"/>
                  <w:r w:rsidRPr="00BD7C5C">
                    <w:rPr>
                      <w:rStyle w:val="HTMLCode"/>
                      <w:rFonts w:ascii="Times New Roman" w:eastAsiaTheme="minorHAnsi" w:hAnsi="Times New Roman" w:cs="Times New Roman"/>
                      <w:color w:val="000000"/>
                      <w:sz w:val="24"/>
                      <w:szCs w:val="24"/>
                      <w:bdr w:val="none" w:sz="0" w:space="0" w:color="auto" w:frame="1"/>
                    </w:rPr>
                    <w:t>maxSubArraySum</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l, m),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color w:val="000000"/>
                      <w:sz w:val="24"/>
                      <w:szCs w:val="24"/>
                      <w:bdr w:val="none" w:sz="0" w:space="0" w:color="auto" w:frame="1"/>
                    </w:rPr>
                    <w:t>maxSubArraySum</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m+1, h),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color w:val="000000"/>
                      <w:sz w:val="24"/>
                      <w:szCs w:val="24"/>
                      <w:bdr w:val="none" w:sz="0" w:space="0" w:color="auto" w:frame="1"/>
                    </w:rPr>
                    <w:t>maxCrossingSum</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l, m, h)); </w:t>
                  </w:r>
                </w:p>
                <w:p w:rsidR="002A2B3B" w:rsidRPr="00BD7C5C" w:rsidRDefault="002A2B3B" w:rsidP="005A789B">
                  <w:pPr>
                    <w:framePr w:hSpace="180" w:wrap="around" w:vAnchor="text" w:hAnchor="text" w:xAlign="center" w:y="1"/>
                    <w:shd w:val="clear" w:color="auto" w:fill="E0E0E0"/>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Fonts w:ascii="Times New Roman" w:hAnsi="Times New Roman" w:cs="Times New Roman"/>
                    </w:rPr>
                    <w:t>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8200"/>
                      <w:sz w:val="24"/>
                      <w:szCs w:val="24"/>
                      <w:bdr w:val="none" w:sz="0" w:space="0" w:color="auto" w:frame="1"/>
                    </w:rPr>
                    <w:t xml:space="preserve">/*Driver program to test </w:t>
                  </w:r>
                  <w:proofErr w:type="spellStart"/>
                  <w:r w:rsidRPr="00BD7C5C">
                    <w:rPr>
                      <w:rStyle w:val="HTMLCode"/>
                      <w:rFonts w:ascii="Times New Roman" w:eastAsiaTheme="minorHAnsi" w:hAnsi="Times New Roman" w:cs="Times New Roman"/>
                      <w:color w:val="008200"/>
                      <w:sz w:val="24"/>
                      <w:szCs w:val="24"/>
                      <w:bdr w:val="none" w:sz="0" w:space="0" w:color="auto" w:frame="1"/>
                    </w:rPr>
                    <w:t>maxSubArraySum</w:t>
                  </w:r>
                  <w:proofErr w:type="spellEnd"/>
                  <w:r w:rsidRPr="00BD7C5C">
                    <w:rPr>
                      <w:rStyle w:val="HTMLCode"/>
                      <w:rFonts w:ascii="Times New Roman" w:eastAsiaTheme="minorHAnsi" w:hAnsi="Times New Roman" w:cs="Times New Roman"/>
                      <w:color w:val="008200"/>
                      <w:sz w:val="24"/>
                      <w:szCs w:val="24"/>
                      <w:bdr w:val="none" w:sz="0" w:space="0" w:color="auto" w:frame="1"/>
                    </w:rPr>
                    <w:t>*/</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main()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 {2, 3, 4, 5, 7};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n = </w:t>
                  </w:r>
                  <w:proofErr w:type="spellStart"/>
                  <w:r w:rsidRPr="00BD7C5C">
                    <w:rPr>
                      <w:rStyle w:val="HTMLCode"/>
                      <w:rFonts w:ascii="Times New Roman" w:eastAsiaTheme="minorHAnsi" w:hAnsi="Times New Roman" w:cs="Times New Roman"/>
                      <w:b/>
                      <w:bCs/>
                      <w:color w:val="006699"/>
                      <w:sz w:val="24"/>
                      <w:szCs w:val="24"/>
                      <w:bdr w:val="none" w:sz="0" w:space="0" w:color="auto" w:frame="1"/>
                    </w:rPr>
                    <w:t>sizeof</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b/>
                      <w:bCs/>
                      <w:color w:val="006699"/>
                      <w:sz w:val="24"/>
                      <w:szCs w:val="24"/>
                      <w:bdr w:val="none" w:sz="0" w:space="0" w:color="auto" w:frame="1"/>
                    </w:rPr>
                    <w:t>sizeof</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[0]);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808080"/>
                      <w:sz w:val="24"/>
                      <w:szCs w:val="24"/>
                      <w:bdr w:val="none" w:sz="0" w:space="0" w:color="auto" w:frame="1"/>
                    </w:rPr>
                    <w:t>int</w:t>
                  </w:r>
                  <w:proofErr w:type="spellEnd"/>
                  <w:r w:rsidRPr="00BD7C5C">
                    <w:rPr>
                      <w:rFonts w:ascii="Times New Roman" w:hAnsi="Times New Roman" w:cs="Times New Roman"/>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max_sum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 </w:t>
                  </w:r>
                  <w:proofErr w:type="spellStart"/>
                  <w:r w:rsidRPr="00BD7C5C">
                    <w:rPr>
                      <w:rStyle w:val="HTMLCode"/>
                      <w:rFonts w:ascii="Times New Roman" w:eastAsiaTheme="minorHAnsi" w:hAnsi="Times New Roman" w:cs="Times New Roman"/>
                      <w:color w:val="000000"/>
                      <w:sz w:val="24"/>
                      <w:szCs w:val="24"/>
                      <w:bdr w:val="none" w:sz="0" w:space="0" w:color="auto" w:frame="1"/>
                    </w:rPr>
                    <w:t>maxSubArraySum</w:t>
                  </w:r>
                  <w:proofErr w:type="spellEnd"/>
                  <w:r w:rsidRPr="00BD7C5C">
                    <w:rPr>
                      <w:rStyle w:val="HTMLCode"/>
                      <w:rFonts w:ascii="Times New Roman" w:eastAsiaTheme="minorHAnsi" w:hAnsi="Times New Roman" w:cs="Times New Roman"/>
                      <w:color w:val="000000"/>
                      <w:sz w:val="24"/>
                      <w:szCs w:val="24"/>
                      <w:bdr w:val="none" w:sz="0" w:space="0" w:color="auto" w:frame="1"/>
                    </w:rPr>
                    <w:t>(</w:t>
                  </w:r>
                  <w:proofErr w:type="spellStart"/>
                  <w:r w:rsidRPr="00BD7C5C">
                    <w:rPr>
                      <w:rStyle w:val="HTMLCode"/>
                      <w:rFonts w:ascii="Times New Roman" w:eastAsiaTheme="minorHAnsi" w:hAnsi="Times New Roman" w:cs="Times New Roman"/>
                      <w:color w:val="000000"/>
                      <w:sz w:val="24"/>
                      <w:szCs w:val="24"/>
                      <w:bdr w:val="none" w:sz="0" w:space="0" w:color="auto" w:frame="1"/>
                    </w:rPr>
                    <w:t>arr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0, n-1);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FF1493"/>
                      <w:sz w:val="24"/>
                      <w:szCs w:val="24"/>
                      <w:bdr w:val="none" w:sz="0" w:space="0" w:color="auto" w:frame="1"/>
                    </w:rPr>
                    <w:t>printf</w:t>
                  </w:r>
                  <w:proofErr w:type="spellEnd"/>
                  <w:r w:rsidRPr="00BD7C5C">
                    <w:rPr>
                      <w:rStyle w:val="HTMLCode"/>
                      <w:rFonts w:ascii="Times New Roman" w:eastAsiaTheme="minorHAnsi" w:hAnsi="Times New Roman" w:cs="Times New Roman"/>
                      <w:color w:val="000000"/>
                      <w:sz w:val="24"/>
                      <w:szCs w:val="24"/>
                      <w:bdr w:val="none" w:sz="0" w:space="0" w:color="auto" w:frame="1"/>
                    </w:rPr>
                    <w:t>(</w:t>
                  </w:r>
                  <w:r w:rsidRPr="00BD7C5C">
                    <w:rPr>
                      <w:rStyle w:val="HTMLCode"/>
                      <w:rFonts w:ascii="Times New Roman" w:eastAsiaTheme="minorHAnsi" w:hAnsi="Times New Roman" w:cs="Times New Roman"/>
                      <w:color w:val="0000FF"/>
                      <w:sz w:val="24"/>
                      <w:szCs w:val="24"/>
                      <w:bdr w:val="none" w:sz="0" w:space="0" w:color="auto" w:frame="1"/>
                    </w:rPr>
                    <w:t>"Maximum contiguous sum is %</w:t>
                  </w:r>
                  <w:proofErr w:type="spellStart"/>
                  <w:r w:rsidRPr="00BD7C5C">
                    <w:rPr>
                      <w:rStyle w:val="HTMLCode"/>
                      <w:rFonts w:ascii="Times New Roman" w:eastAsiaTheme="minorHAnsi" w:hAnsi="Times New Roman" w:cs="Times New Roman"/>
                      <w:color w:val="0000FF"/>
                      <w:sz w:val="24"/>
                      <w:szCs w:val="24"/>
                      <w:bdr w:val="none" w:sz="0" w:space="0" w:color="auto" w:frame="1"/>
                    </w:rPr>
                    <w:t>dn</w:t>
                  </w:r>
                  <w:proofErr w:type="spellEnd"/>
                  <w:r w:rsidRPr="00BD7C5C">
                    <w:rPr>
                      <w:rStyle w:val="HTMLCode"/>
                      <w:rFonts w:ascii="Times New Roman" w:eastAsiaTheme="minorHAnsi" w:hAnsi="Times New Roman" w:cs="Times New Roman"/>
                      <w:color w:val="0000FF"/>
                      <w:sz w:val="24"/>
                      <w:szCs w:val="24"/>
                      <w:bdr w:val="none" w:sz="0" w:space="0" w:color="auto" w:frame="1"/>
                    </w:rPr>
                    <w:t>"</w:t>
                  </w:r>
                  <w:r w:rsidRPr="00BD7C5C">
                    <w:rPr>
                      <w:rStyle w:val="HTMLCode"/>
                      <w:rFonts w:ascii="Times New Roman" w:eastAsiaTheme="minorHAnsi" w:hAnsi="Times New Roman" w:cs="Times New Roman"/>
                      <w:color w:val="000000"/>
                      <w:sz w:val="24"/>
                      <w:szCs w:val="24"/>
                      <w:bdr w:val="none" w:sz="0" w:space="0" w:color="auto" w:frame="1"/>
                    </w:rPr>
                    <w:t xml:space="preserve">, </w:t>
                  </w:r>
                  <w:proofErr w:type="spellStart"/>
                  <w:r w:rsidRPr="00BD7C5C">
                    <w:rPr>
                      <w:rStyle w:val="HTMLCode"/>
                      <w:rFonts w:ascii="Times New Roman" w:eastAsiaTheme="minorHAnsi" w:hAnsi="Times New Roman" w:cs="Times New Roman"/>
                      <w:color w:val="000000"/>
                      <w:sz w:val="24"/>
                      <w:szCs w:val="24"/>
                      <w:bdr w:val="none" w:sz="0" w:space="0" w:color="auto" w:frame="1"/>
                    </w:rPr>
                    <w:t>max_sum</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proofErr w:type="spellStart"/>
                  <w:r w:rsidRPr="00BD7C5C">
                    <w:rPr>
                      <w:rStyle w:val="HTMLCode"/>
                      <w:rFonts w:ascii="Times New Roman" w:eastAsiaTheme="minorHAnsi" w:hAnsi="Times New Roman" w:cs="Times New Roman"/>
                      <w:b/>
                      <w:bCs/>
                      <w:color w:val="FF1493"/>
                      <w:sz w:val="24"/>
                      <w:szCs w:val="24"/>
                      <w:bdr w:val="none" w:sz="0" w:space="0" w:color="auto" w:frame="1"/>
                    </w:rPr>
                    <w:t>getchar</w:t>
                  </w:r>
                  <w:proofErr w:type="spellEnd"/>
                  <w:r w:rsidRPr="00BD7C5C">
                    <w:rPr>
                      <w:rStyle w:val="HTMLCode"/>
                      <w:rFonts w:ascii="Times New Roman" w:eastAsiaTheme="minorHAnsi" w:hAnsi="Times New Roman" w:cs="Times New Roman"/>
                      <w:color w:val="000000"/>
                      <w:sz w:val="24"/>
                      <w:szCs w:val="24"/>
                      <w:bdr w:val="none" w:sz="0" w:space="0" w:color="auto" w:frame="1"/>
                    </w:rPr>
                    <w:t xml:space="preserve">();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Fonts w:ascii="Times New Roman" w:hAnsi="Times New Roman" w:cs="Times New Roman"/>
                    </w:rPr>
                  </w:pPr>
                  <w:r w:rsidRPr="00BD7C5C">
                    <w:rPr>
                      <w:rStyle w:val="HTMLCode"/>
                      <w:rFonts w:ascii="Times New Roman" w:eastAsiaTheme="minorHAnsi" w:hAnsi="Times New Roman" w:cs="Times New Roman"/>
                      <w:sz w:val="24"/>
                      <w:szCs w:val="24"/>
                      <w:bdr w:val="none" w:sz="0" w:space="0" w:color="auto" w:frame="1"/>
                    </w:rPr>
                    <w:t>   </w:t>
                  </w:r>
                  <w:r w:rsidRPr="00BD7C5C">
                    <w:rPr>
                      <w:rStyle w:val="HTMLCode"/>
                      <w:rFonts w:ascii="Times New Roman" w:eastAsiaTheme="minorHAnsi" w:hAnsi="Times New Roman" w:cs="Times New Roman"/>
                      <w:b/>
                      <w:bCs/>
                      <w:color w:val="006699"/>
                      <w:sz w:val="24"/>
                      <w:szCs w:val="24"/>
                      <w:bdr w:val="none" w:sz="0" w:space="0" w:color="auto" w:frame="1"/>
                    </w:rPr>
                    <w:t>return</w:t>
                  </w:r>
                  <w:r w:rsidRPr="00BD7C5C">
                    <w:rPr>
                      <w:rFonts w:ascii="Times New Roman" w:hAnsi="Times New Roman" w:cs="Times New Roman"/>
                    </w:rPr>
                    <w:t xml:space="preserve"> </w:t>
                  </w:r>
                  <w:r w:rsidRPr="00BD7C5C">
                    <w:rPr>
                      <w:rStyle w:val="HTMLCode"/>
                      <w:rFonts w:ascii="Times New Roman" w:eastAsiaTheme="minorHAnsi" w:hAnsi="Times New Roman" w:cs="Times New Roman"/>
                      <w:color w:val="000000"/>
                      <w:sz w:val="24"/>
                      <w:szCs w:val="24"/>
                      <w:bdr w:val="none" w:sz="0" w:space="0" w:color="auto" w:frame="1"/>
                    </w:rPr>
                    <w:t xml:space="preserve">0; </w:t>
                  </w:r>
                </w:p>
                <w:p w:rsidR="002A2B3B" w:rsidRPr="00BD7C5C" w:rsidRDefault="002A2B3B" w:rsidP="005A789B">
                  <w:pPr>
                    <w:framePr w:hSpace="180" w:wrap="around" w:vAnchor="text" w:hAnchor="text" w:xAlign="center" w:y="1"/>
                    <w:shd w:val="clear" w:color="auto" w:fill="FFFFFF"/>
                    <w:spacing w:line="288" w:lineRule="atLeast"/>
                    <w:suppressOverlap/>
                    <w:textAlignment w:val="baseline"/>
                    <w:rPr>
                      <w:rStyle w:val="HTMLCode"/>
                      <w:rFonts w:ascii="Times New Roman" w:eastAsiaTheme="minorHAnsi" w:hAnsi="Times New Roman" w:cs="Times New Roman"/>
                      <w:color w:val="000000"/>
                      <w:sz w:val="24"/>
                      <w:szCs w:val="24"/>
                      <w:bdr w:val="none" w:sz="0" w:space="0" w:color="auto" w:frame="1"/>
                    </w:rPr>
                  </w:pPr>
                  <w:r w:rsidRPr="00BD7C5C">
                    <w:rPr>
                      <w:rStyle w:val="HTMLCode"/>
                      <w:rFonts w:ascii="Times New Roman" w:eastAsiaTheme="minorHAnsi" w:hAnsi="Times New Roman" w:cs="Times New Roman"/>
                      <w:color w:val="000000"/>
                      <w:sz w:val="24"/>
                      <w:szCs w:val="24"/>
                      <w:bdr w:val="none" w:sz="0" w:space="0" w:color="auto" w:frame="1"/>
                    </w:rPr>
                    <w:t xml:space="preserve">} </w:t>
                  </w:r>
                </w:p>
                <w:p w:rsidR="00B22B76" w:rsidRPr="00BD7C5C" w:rsidRDefault="00B22B76" w:rsidP="005A789B">
                  <w:pPr>
                    <w:framePr w:hSpace="180" w:wrap="around" w:vAnchor="text" w:hAnchor="text" w:xAlign="center" w:y="1"/>
                    <w:shd w:val="clear" w:color="auto" w:fill="FDFDFD"/>
                    <w:spacing w:after="0" w:line="240" w:lineRule="auto"/>
                    <w:suppressOverlap/>
                    <w:jc w:val="both"/>
                    <w:textAlignment w:val="baseline"/>
                    <w:rPr>
                      <w:rFonts w:ascii="Times New Roman" w:eastAsia="Times New Roman" w:hAnsi="Times New Roman" w:cs="Times New Roman"/>
                      <w:color w:val="000000"/>
                      <w:sz w:val="21"/>
                      <w:szCs w:val="21"/>
                      <w:lang w:eastAsia="en-IN"/>
                    </w:rPr>
                  </w:pPr>
                  <w:r w:rsidRPr="00BD7C5C">
                    <w:rPr>
                      <w:rFonts w:ascii="Times New Roman" w:eastAsia="Times New Roman" w:hAnsi="Times New Roman" w:cs="Times New Roman"/>
                      <w:b/>
                      <w:bCs/>
                      <w:color w:val="000000"/>
                      <w:sz w:val="21"/>
                      <w:szCs w:val="21"/>
                      <w:bdr w:val="none" w:sz="0" w:space="0" w:color="auto" w:frame="1"/>
                      <w:lang w:eastAsia="en-IN"/>
                    </w:rPr>
                    <w:t xml:space="preserve">Time </w:t>
                  </w:r>
                  <w:proofErr w:type="gramStart"/>
                  <w:r w:rsidRPr="00BD7C5C">
                    <w:rPr>
                      <w:rFonts w:ascii="Times New Roman" w:eastAsia="Times New Roman" w:hAnsi="Times New Roman" w:cs="Times New Roman"/>
                      <w:b/>
                      <w:bCs/>
                      <w:color w:val="000000"/>
                      <w:sz w:val="21"/>
                      <w:szCs w:val="21"/>
                      <w:bdr w:val="none" w:sz="0" w:space="0" w:color="auto" w:frame="1"/>
                      <w:lang w:eastAsia="en-IN"/>
                    </w:rPr>
                    <w:t>Complexity</w:t>
                  </w:r>
                  <w:r w:rsidR="00F74F45" w:rsidRPr="00BD7C5C">
                    <w:rPr>
                      <w:rFonts w:ascii="Times New Roman" w:eastAsia="Times New Roman" w:hAnsi="Times New Roman" w:cs="Times New Roman"/>
                      <w:b/>
                      <w:bCs/>
                      <w:color w:val="000000"/>
                      <w:sz w:val="21"/>
                      <w:szCs w:val="21"/>
                      <w:bdr w:val="none" w:sz="0" w:space="0" w:color="auto" w:frame="1"/>
                      <w:lang w:eastAsia="en-IN"/>
                    </w:rPr>
                    <w:t xml:space="preserve"> </w:t>
                  </w:r>
                  <w:r w:rsidRPr="00BD7C5C">
                    <w:rPr>
                      <w:rFonts w:ascii="Times New Roman" w:eastAsia="Times New Roman" w:hAnsi="Times New Roman" w:cs="Times New Roman"/>
                      <w:b/>
                      <w:bCs/>
                      <w:color w:val="000000"/>
                      <w:sz w:val="21"/>
                      <w:szCs w:val="21"/>
                      <w:bdr w:val="none" w:sz="0" w:space="0" w:color="auto" w:frame="1"/>
                      <w:lang w:eastAsia="en-IN"/>
                    </w:rPr>
                    <w:t>:</w:t>
                  </w:r>
                  <w:proofErr w:type="gramEnd"/>
                  <w:r w:rsidRPr="00BD7C5C">
                    <w:rPr>
                      <w:rFonts w:ascii="Times New Roman" w:eastAsia="Times New Roman" w:hAnsi="Times New Roman" w:cs="Times New Roman"/>
                      <w:color w:val="000000"/>
                      <w:sz w:val="21"/>
                      <w:szCs w:val="21"/>
                      <w:lang w:eastAsia="en-IN"/>
                    </w:rPr>
                    <w:t> </w:t>
                  </w:r>
                  <w:r w:rsidR="00F74F45" w:rsidRPr="00BD7C5C">
                    <w:rPr>
                      <w:rFonts w:ascii="Times New Roman" w:eastAsia="Times New Roman" w:hAnsi="Times New Roman" w:cs="Times New Roman"/>
                      <w:color w:val="000000"/>
                      <w:sz w:val="21"/>
                      <w:szCs w:val="21"/>
                      <w:lang w:eastAsia="en-IN"/>
                    </w:rPr>
                    <w:t xml:space="preserve"> </w:t>
                  </w:r>
                  <w:proofErr w:type="spellStart"/>
                  <w:r w:rsidRPr="00BD7C5C">
                    <w:rPr>
                      <w:rFonts w:ascii="Times New Roman" w:eastAsia="Times New Roman" w:hAnsi="Times New Roman" w:cs="Times New Roman"/>
                      <w:color w:val="000000"/>
                      <w:sz w:val="21"/>
                      <w:szCs w:val="21"/>
                      <w:lang w:eastAsia="en-IN"/>
                    </w:rPr>
                    <w:t>maxSubArraySum</w:t>
                  </w:r>
                  <w:proofErr w:type="spellEnd"/>
                  <w:r w:rsidRPr="00BD7C5C">
                    <w:rPr>
                      <w:rFonts w:ascii="Times New Roman" w:eastAsia="Times New Roman" w:hAnsi="Times New Roman" w:cs="Times New Roman"/>
                      <w:color w:val="000000"/>
                      <w:sz w:val="21"/>
                      <w:szCs w:val="21"/>
                      <w:lang w:eastAsia="en-IN"/>
                    </w:rPr>
                    <w:t>() is a recursive method and time complexit</w:t>
                  </w:r>
                  <w:r w:rsidR="00F74F45" w:rsidRPr="00BD7C5C">
                    <w:rPr>
                      <w:rFonts w:ascii="Times New Roman" w:eastAsia="Times New Roman" w:hAnsi="Times New Roman" w:cs="Times New Roman"/>
                      <w:color w:val="000000"/>
                      <w:sz w:val="21"/>
                      <w:szCs w:val="21"/>
                      <w:lang w:eastAsia="en-IN"/>
                    </w:rPr>
                    <w:t xml:space="preserve">y can be expressed as following </w:t>
                  </w:r>
                  <w:r w:rsidRPr="00BD7C5C">
                    <w:rPr>
                      <w:rFonts w:ascii="Times New Roman" w:eastAsia="Times New Roman" w:hAnsi="Times New Roman" w:cs="Times New Roman"/>
                      <w:color w:val="000000"/>
                      <w:sz w:val="21"/>
                      <w:szCs w:val="21"/>
                      <w:lang w:eastAsia="en-IN"/>
                    </w:rPr>
                    <w:t>recurrence relation.</w:t>
                  </w:r>
                  <w:r w:rsidRPr="00BD7C5C">
                    <w:rPr>
                      <w:rFonts w:ascii="Times New Roman" w:eastAsia="Times New Roman" w:hAnsi="Times New Roman" w:cs="Times New Roman"/>
                      <w:color w:val="000000"/>
                      <w:sz w:val="21"/>
                      <w:szCs w:val="21"/>
                      <w:lang w:eastAsia="en-IN"/>
                    </w:rPr>
                    <w:br/>
                  </w:r>
                  <w:proofErr w:type="gramStart"/>
                  <w:r w:rsidR="00F74F45" w:rsidRPr="00BD7C5C">
                    <w:rPr>
                      <w:rFonts w:ascii="Times New Roman" w:eastAsia="Times New Roman" w:hAnsi="Times New Roman" w:cs="Times New Roman"/>
                      <w:color w:val="000000"/>
                      <w:sz w:val="21"/>
                      <w:szCs w:val="21"/>
                      <w:lang w:eastAsia="en-IN"/>
                    </w:rPr>
                    <w:t>T(</w:t>
                  </w:r>
                  <w:proofErr w:type="gramEnd"/>
                  <w:r w:rsidR="00F74F45" w:rsidRPr="00BD7C5C">
                    <w:rPr>
                      <w:rFonts w:ascii="Times New Roman" w:eastAsia="Times New Roman" w:hAnsi="Times New Roman" w:cs="Times New Roman"/>
                      <w:color w:val="000000"/>
                      <w:sz w:val="21"/>
                      <w:szCs w:val="21"/>
                      <w:lang w:eastAsia="en-IN"/>
                    </w:rPr>
                    <w:t>n)=2T(n/2)+Θ(n)</w:t>
                  </w:r>
                  <w:r w:rsidRPr="00BD7C5C">
                    <w:rPr>
                      <w:rFonts w:ascii="Times New Roman" w:eastAsia="Times New Roman" w:hAnsi="Times New Roman" w:cs="Times New Roman"/>
                      <w:color w:val="000000"/>
                      <w:sz w:val="21"/>
                      <w:szCs w:val="21"/>
                      <w:lang w:eastAsia="en-IN"/>
                    </w:rPr>
                    <w:t>The above recurrence is similar to </w:t>
                  </w:r>
                  <w:hyperlink r:id="rId25" w:tgtFrame="_blank" w:history="1">
                    <w:r w:rsidRPr="00BD7C5C">
                      <w:rPr>
                        <w:rFonts w:ascii="Times New Roman" w:eastAsia="Times New Roman" w:hAnsi="Times New Roman" w:cs="Times New Roman"/>
                        <w:color w:val="2C1B1B"/>
                        <w:sz w:val="21"/>
                        <w:szCs w:val="21"/>
                        <w:bdr w:val="none" w:sz="0" w:space="0" w:color="auto" w:frame="1"/>
                        <w:lang w:eastAsia="en-IN"/>
                      </w:rPr>
                      <w:t>Merge Sort</w:t>
                    </w:r>
                  </w:hyperlink>
                  <w:r w:rsidRPr="00BD7C5C">
                    <w:rPr>
                      <w:rFonts w:ascii="Times New Roman" w:eastAsia="Times New Roman" w:hAnsi="Times New Roman" w:cs="Times New Roman"/>
                      <w:color w:val="000000"/>
                      <w:sz w:val="21"/>
                      <w:szCs w:val="21"/>
                      <w:lang w:eastAsia="en-IN"/>
                    </w:rPr>
                    <w:t xml:space="preserve"> and can be solved either using Recurrence Tree method or Master method. It falls in case II of Master Method and solution of the recurrence is </w:t>
                  </w:r>
                  <w:proofErr w:type="gramStart"/>
                  <w:r w:rsidRPr="00BD7C5C">
                    <w:rPr>
                      <w:rFonts w:ascii="Times New Roman" w:eastAsia="Times New Roman" w:hAnsi="Times New Roman" w:cs="Times New Roman"/>
                      <w:color w:val="000000"/>
                      <w:sz w:val="21"/>
                      <w:szCs w:val="21"/>
                      <w:lang w:eastAsia="en-IN"/>
                    </w:rPr>
                    <w:t>Θ(</w:t>
                  </w:r>
                  <w:proofErr w:type="spellStart"/>
                  <w:proofErr w:type="gramEnd"/>
                  <w:r w:rsidRPr="00BD7C5C">
                    <w:rPr>
                      <w:rFonts w:ascii="Times New Roman" w:eastAsia="Times New Roman" w:hAnsi="Times New Roman" w:cs="Times New Roman"/>
                      <w:color w:val="000000"/>
                      <w:sz w:val="21"/>
                      <w:szCs w:val="21"/>
                      <w:lang w:eastAsia="en-IN"/>
                    </w:rPr>
                    <w:t>nLogn</w:t>
                  </w:r>
                  <w:proofErr w:type="spellEnd"/>
                  <w:r w:rsidRPr="00BD7C5C">
                    <w:rPr>
                      <w:rFonts w:ascii="Times New Roman" w:eastAsia="Times New Roman" w:hAnsi="Times New Roman" w:cs="Times New Roman"/>
                      <w:color w:val="000000"/>
                      <w:sz w:val="21"/>
                      <w:szCs w:val="21"/>
                      <w:lang w:eastAsia="en-IN"/>
                    </w:rPr>
                    <w:t>).</w:t>
                  </w:r>
                </w:p>
                <w:p w:rsidR="00B22B76" w:rsidRPr="00BD7C5C" w:rsidRDefault="00BD7C5C" w:rsidP="005A789B">
                  <w:pPr>
                    <w:framePr w:hSpace="180" w:wrap="around" w:vAnchor="text" w:hAnchor="text" w:xAlign="center" w:y="1"/>
                    <w:shd w:val="clear" w:color="auto" w:fill="FDFDFD"/>
                    <w:spacing w:after="0" w:line="240" w:lineRule="auto"/>
                    <w:suppressOverlap/>
                    <w:jc w:val="both"/>
                    <w:textAlignment w:val="baseline"/>
                    <w:rPr>
                      <w:rFonts w:ascii="Times New Roman" w:eastAsia="Times New Roman" w:hAnsi="Times New Roman" w:cs="Times New Roman"/>
                      <w:color w:val="000000"/>
                      <w:sz w:val="21"/>
                      <w:szCs w:val="21"/>
                      <w:lang w:eastAsia="en-IN"/>
                    </w:rPr>
                  </w:pPr>
                  <w:hyperlink r:id="rId26" w:tgtFrame="_blank" w:history="1">
                    <w:r w:rsidR="00B22B76" w:rsidRPr="00BD7C5C">
                      <w:rPr>
                        <w:rFonts w:ascii="Times New Roman" w:eastAsia="Times New Roman" w:hAnsi="Times New Roman" w:cs="Times New Roman"/>
                        <w:b/>
                        <w:bCs/>
                        <w:color w:val="000000"/>
                        <w:sz w:val="21"/>
                        <w:szCs w:val="21"/>
                        <w:bdr w:val="none" w:sz="0" w:space="0" w:color="auto" w:frame="1"/>
                        <w:lang w:eastAsia="en-IN"/>
                      </w:rPr>
                      <w:t xml:space="preserve">The </w:t>
                    </w:r>
                    <w:proofErr w:type="spellStart"/>
                    <w:r w:rsidR="00B22B76" w:rsidRPr="00BD7C5C">
                      <w:rPr>
                        <w:rFonts w:ascii="Times New Roman" w:eastAsia="Times New Roman" w:hAnsi="Times New Roman" w:cs="Times New Roman"/>
                        <w:b/>
                        <w:bCs/>
                        <w:color w:val="000000"/>
                        <w:sz w:val="21"/>
                        <w:szCs w:val="21"/>
                        <w:bdr w:val="none" w:sz="0" w:space="0" w:color="auto" w:frame="1"/>
                        <w:lang w:eastAsia="en-IN"/>
                      </w:rPr>
                      <w:t>Kadane’s</w:t>
                    </w:r>
                    <w:proofErr w:type="spellEnd"/>
                    <w:r w:rsidR="00B22B76" w:rsidRPr="00BD7C5C">
                      <w:rPr>
                        <w:rFonts w:ascii="Times New Roman" w:eastAsia="Times New Roman" w:hAnsi="Times New Roman" w:cs="Times New Roman"/>
                        <w:b/>
                        <w:bCs/>
                        <w:color w:val="000000"/>
                        <w:sz w:val="21"/>
                        <w:szCs w:val="21"/>
                        <w:bdr w:val="none" w:sz="0" w:space="0" w:color="auto" w:frame="1"/>
                        <w:lang w:eastAsia="en-IN"/>
                      </w:rPr>
                      <w:t xml:space="preserve"> Algorithm </w:t>
                    </w:r>
                  </w:hyperlink>
                  <w:r w:rsidR="00B22B76" w:rsidRPr="00BD7C5C">
                    <w:rPr>
                      <w:rFonts w:ascii="Times New Roman" w:eastAsia="Times New Roman" w:hAnsi="Times New Roman" w:cs="Times New Roman"/>
                      <w:color w:val="000000"/>
                      <w:sz w:val="21"/>
                      <w:szCs w:val="21"/>
                      <w:lang w:eastAsia="en-IN"/>
                    </w:rPr>
                    <w:t xml:space="preserve">for this problem takes </w:t>
                  </w:r>
                  <w:proofErr w:type="gramStart"/>
                  <w:r w:rsidR="00B22B76" w:rsidRPr="00BD7C5C">
                    <w:rPr>
                      <w:rFonts w:ascii="Times New Roman" w:eastAsia="Times New Roman" w:hAnsi="Times New Roman" w:cs="Times New Roman"/>
                      <w:color w:val="000000"/>
                      <w:sz w:val="21"/>
                      <w:szCs w:val="21"/>
                      <w:lang w:eastAsia="en-IN"/>
                    </w:rPr>
                    <w:t>O(</w:t>
                  </w:r>
                  <w:proofErr w:type="gramEnd"/>
                  <w:r w:rsidR="00B22B76" w:rsidRPr="00BD7C5C">
                    <w:rPr>
                      <w:rFonts w:ascii="Times New Roman" w:eastAsia="Times New Roman" w:hAnsi="Times New Roman" w:cs="Times New Roman"/>
                      <w:color w:val="000000"/>
                      <w:sz w:val="21"/>
                      <w:szCs w:val="21"/>
                      <w:lang w:eastAsia="en-IN"/>
                    </w:rPr>
                    <w:t xml:space="preserve">n) time. Therefore the </w:t>
                  </w:r>
                  <w:proofErr w:type="spellStart"/>
                  <w:r w:rsidR="00B22B76" w:rsidRPr="00BD7C5C">
                    <w:rPr>
                      <w:rFonts w:ascii="Times New Roman" w:eastAsia="Times New Roman" w:hAnsi="Times New Roman" w:cs="Times New Roman"/>
                      <w:color w:val="000000"/>
                      <w:sz w:val="21"/>
                      <w:szCs w:val="21"/>
                      <w:lang w:eastAsia="en-IN"/>
                    </w:rPr>
                    <w:t>Kadane’s</w:t>
                  </w:r>
                  <w:proofErr w:type="spellEnd"/>
                  <w:r w:rsidR="00B22B76" w:rsidRPr="00BD7C5C">
                    <w:rPr>
                      <w:rFonts w:ascii="Times New Roman" w:eastAsia="Times New Roman" w:hAnsi="Times New Roman" w:cs="Times New Roman"/>
                      <w:color w:val="000000"/>
                      <w:sz w:val="21"/>
                      <w:szCs w:val="21"/>
                      <w:lang w:eastAsia="en-IN"/>
                    </w:rPr>
                    <w:t xml:space="preserve"> algorithm is better than the Divide and Conquer approach, but this problem can be considered as a good example to show power of Divide and Conquer. The above simple approach where we divide the array in two halves, reduces the time complexity from </w:t>
                  </w:r>
                  <w:proofErr w:type="gramStart"/>
                  <w:r w:rsidR="00B22B76" w:rsidRPr="00BD7C5C">
                    <w:rPr>
                      <w:rFonts w:ascii="Times New Roman" w:eastAsia="Times New Roman" w:hAnsi="Times New Roman" w:cs="Times New Roman"/>
                      <w:color w:val="000000"/>
                      <w:sz w:val="21"/>
                      <w:szCs w:val="21"/>
                      <w:lang w:eastAsia="en-IN"/>
                    </w:rPr>
                    <w:t>O(</w:t>
                  </w:r>
                  <w:proofErr w:type="gramEnd"/>
                  <w:r w:rsidR="00B22B76" w:rsidRPr="00BD7C5C">
                    <w:rPr>
                      <w:rFonts w:ascii="Times New Roman" w:eastAsia="Times New Roman" w:hAnsi="Times New Roman" w:cs="Times New Roman"/>
                      <w:color w:val="000000"/>
                      <w:sz w:val="21"/>
                      <w:szCs w:val="21"/>
                      <w:lang w:eastAsia="en-IN"/>
                    </w:rPr>
                    <w:t>n^2) to O(</w:t>
                  </w:r>
                  <w:proofErr w:type="spellStart"/>
                  <w:r w:rsidR="00B22B76" w:rsidRPr="00BD7C5C">
                    <w:rPr>
                      <w:rFonts w:ascii="Times New Roman" w:eastAsia="Times New Roman" w:hAnsi="Times New Roman" w:cs="Times New Roman"/>
                      <w:color w:val="000000"/>
                      <w:sz w:val="21"/>
                      <w:szCs w:val="21"/>
                      <w:lang w:eastAsia="en-IN"/>
                    </w:rPr>
                    <w:t>nLogn</w:t>
                  </w:r>
                  <w:proofErr w:type="spellEnd"/>
                  <w:r w:rsidR="00B22B76" w:rsidRPr="00BD7C5C">
                    <w:rPr>
                      <w:rFonts w:ascii="Times New Roman" w:eastAsia="Times New Roman" w:hAnsi="Times New Roman" w:cs="Times New Roman"/>
                      <w:color w:val="000000"/>
                      <w:sz w:val="21"/>
                      <w:szCs w:val="21"/>
                      <w:lang w:eastAsia="en-IN"/>
                    </w:rPr>
                    <w:t>).</w:t>
                  </w:r>
                </w:p>
              </w:tc>
            </w:tr>
          </w:tbl>
          <w:p w:rsidR="00F74F45" w:rsidRPr="00BD7C5C" w:rsidRDefault="002A2B3B" w:rsidP="009C45B2">
            <w:pPr>
              <w:pStyle w:val="Heading1"/>
              <w:spacing w:before="75" w:after="75"/>
              <w:rPr>
                <w:rFonts w:ascii="Times New Roman" w:hAnsi="Times New Roman" w:cs="Times New Roman"/>
                <w:b w:val="0"/>
                <w:bCs w:val="0"/>
                <w:color w:val="222222"/>
                <w:sz w:val="43"/>
                <w:szCs w:val="43"/>
              </w:rPr>
            </w:pPr>
            <w:r w:rsidRPr="00BD7C5C">
              <w:rPr>
                <w:rFonts w:ascii="Times New Roman" w:eastAsia="Times New Roman" w:hAnsi="Times New Roman" w:cs="Times New Roman"/>
                <w:color w:val="273239"/>
                <w:spacing w:val="2"/>
                <w:sz w:val="26"/>
                <w:szCs w:val="26"/>
                <w:lang w:eastAsia="en-IN"/>
              </w:rPr>
              <w:t>  </w:t>
            </w:r>
            <w:proofErr w:type="spellStart"/>
            <w:r w:rsidR="00F74F45" w:rsidRPr="00BD7C5C">
              <w:rPr>
                <w:rFonts w:ascii="Times New Roman" w:hAnsi="Times New Roman" w:cs="Times New Roman"/>
                <w:b w:val="0"/>
                <w:bCs w:val="0"/>
                <w:color w:val="222222"/>
                <w:sz w:val="43"/>
                <w:szCs w:val="43"/>
              </w:rPr>
              <w:t>Strassen’s</w:t>
            </w:r>
            <w:proofErr w:type="spellEnd"/>
            <w:r w:rsidR="00F74F45" w:rsidRPr="00BD7C5C">
              <w:rPr>
                <w:rFonts w:ascii="Times New Roman" w:hAnsi="Times New Roman" w:cs="Times New Roman"/>
                <w:b w:val="0"/>
                <w:bCs w:val="0"/>
                <w:color w:val="222222"/>
                <w:sz w:val="43"/>
                <w:szCs w:val="43"/>
              </w:rPr>
              <w:t xml:space="preserve"> Matrix Multiplication in algorithms</w:t>
            </w:r>
          </w:p>
          <w:p w:rsidR="00F74F45" w:rsidRPr="00BD7C5C" w:rsidRDefault="00F74F45" w:rsidP="00F74F45">
            <w:pPr>
              <w:pStyle w:val="NormalWeb"/>
            </w:pPr>
            <w:r w:rsidRPr="00BD7C5C">
              <w:rPr>
                <w:b/>
                <w:bCs/>
              </w:rPr>
              <w:t>Introduction</w:t>
            </w:r>
          </w:p>
          <w:p w:rsidR="00F74F45" w:rsidRPr="00BD7C5C" w:rsidRDefault="00F74F45" w:rsidP="00F74F45">
            <w:pPr>
              <w:pStyle w:val="NormalWeb"/>
            </w:pPr>
            <w:proofErr w:type="spellStart"/>
            <w:r w:rsidRPr="00BD7C5C">
              <w:rPr>
                <w:b/>
                <w:bCs/>
              </w:rPr>
              <w:t>Strassen</w:t>
            </w:r>
            <w:proofErr w:type="spellEnd"/>
            <w:r w:rsidRPr="00BD7C5C">
              <w:t> in 1969 which gives an overview that how we can find the multiplication of two </w:t>
            </w:r>
            <w:r w:rsidRPr="00BD7C5C">
              <w:rPr>
                <w:b/>
                <w:bCs/>
              </w:rPr>
              <w:t>2*2 dimension matrix by the brute-force algorithm</w:t>
            </w:r>
            <w:r w:rsidRPr="00BD7C5C">
              <w:t>. But by using divide and conquer technique the overall complexity for multiplication two matrices is reduced. This happens by decreasing the total number if multiplication performed at the expenses of a slight increase in the number of addition.</w:t>
            </w:r>
          </w:p>
          <w:p w:rsidR="00F74F45" w:rsidRPr="00BD7C5C" w:rsidRDefault="00F74F45" w:rsidP="00F74F45">
            <w:pPr>
              <w:pStyle w:val="NormalWeb"/>
            </w:pPr>
            <w:r w:rsidRPr="00BD7C5C">
              <w:t>For multiplying the two 2*2 dimension matrices </w:t>
            </w:r>
            <w:proofErr w:type="spellStart"/>
            <w:r w:rsidRPr="00BD7C5C">
              <w:rPr>
                <w:b/>
                <w:bCs/>
              </w:rPr>
              <w:t>Strassen's</w:t>
            </w:r>
            <w:proofErr w:type="spellEnd"/>
            <w:r w:rsidRPr="00BD7C5C">
              <w:t xml:space="preserve"> used some formulas in which there are seven multiplication and eighteen addition, subtraction, and in brute force algorithm, there is eight </w:t>
            </w:r>
            <w:proofErr w:type="gramStart"/>
            <w:r w:rsidRPr="00BD7C5C">
              <w:t>multiplication</w:t>
            </w:r>
            <w:proofErr w:type="gramEnd"/>
            <w:r w:rsidRPr="00BD7C5C">
              <w:t xml:space="preserve"> and four addition. The utility of </w:t>
            </w:r>
            <w:proofErr w:type="spellStart"/>
            <w:r w:rsidRPr="00BD7C5C">
              <w:t>Strassen's</w:t>
            </w:r>
            <w:proofErr w:type="spellEnd"/>
            <w:r w:rsidRPr="00BD7C5C">
              <w:t xml:space="preserve"> formula is shown by its asymptotic superiority when order </w:t>
            </w:r>
            <w:r w:rsidRPr="00BD7C5C">
              <w:rPr>
                <w:b/>
                <w:bCs/>
              </w:rPr>
              <w:t>n</w:t>
            </w:r>
            <w:r w:rsidRPr="00BD7C5C">
              <w:t> of matrix reaches infinity. Let us consider two matrices </w:t>
            </w:r>
            <w:r w:rsidRPr="00BD7C5C">
              <w:rPr>
                <w:b/>
                <w:bCs/>
              </w:rPr>
              <w:t>A</w:t>
            </w:r>
            <w:r w:rsidRPr="00BD7C5C">
              <w:t> and </w:t>
            </w:r>
            <w:r w:rsidRPr="00BD7C5C">
              <w:rPr>
                <w:b/>
                <w:bCs/>
              </w:rPr>
              <w:t>B</w:t>
            </w:r>
            <w:r w:rsidRPr="00BD7C5C">
              <w:t>, </w:t>
            </w:r>
            <w:r w:rsidRPr="00BD7C5C">
              <w:rPr>
                <w:b/>
                <w:bCs/>
              </w:rPr>
              <w:t>n*n</w:t>
            </w:r>
            <w:r w:rsidRPr="00BD7C5C">
              <w:t> dimension, where </w:t>
            </w:r>
            <w:r w:rsidRPr="00BD7C5C">
              <w:rPr>
                <w:b/>
                <w:bCs/>
              </w:rPr>
              <w:t>n</w:t>
            </w:r>
            <w:r w:rsidRPr="00BD7C5C">
              <w:t> is a power of two. It can be observed that we can contain four </w:t>
            </w:r>
            <w:r w:rsidRPr="00BD7C5C">
              <w:rPr>
                <w:b/>
                <w:bCs/>
              </w:rPr>
              <w:t>n/2*n/2</w:t>
            </w:r>
            <w:r w:rsidRPr="00BD7C5C">
              <w:t> </w:t>
            </w:r>
            <w:proofErr w:type="spellStart"/>
            <w:r w:rsidRPr="00BD7C5C">
              <w:t>submatrices</w:t>
            </w:r>
            <w:proofErr w:type="spellEnd"/>
            <w:r w:rsidRPr="00BD7C5C">
              <w:t xml:space="preserve"> from </w:t>
            </w:r>
            <w:r w:rsidRPr="00BD7C5C">
              <w:rPr>
                <w:b/>
                <w:bCs/>
              </w:rPr>
              <w:t>A</w:t>
            </w:r>
            <w:r w:rsidRPr="00BD7C5C">
              <w:t>, </w:t>
            </w:r>
            <w:r w:rsidRPr="00BD7C5C">
              <w:rPr>
                <w:b/>
                <w:bCs/>
              </w:rPr>
              <w:t>B</w:t>
            </w:r>
            <w:r w:rsidRPr="00BD7C5C">
              <w:t> and their product </w:t>
            </w:r>
            <w:r w:rsidRPr="00BD7C5C">
              <w:rPr>
                <w:b/>
                <w:bCs/>
              </w:rPr>
              <w:t>C</w:t>
            </w:r>
            <w:r w:rsidRPr="00BD7C5C">
              <w:t>. </w:t>
            </w:r>
            <w:r w:rsidRPr="00BD7C5C">
              <w:rPr>
                <w:b/>
                <w:bCs/>
              </w:rPr>
              <w:t>C</w:t>
            </w:r>
            <w:r w:rsidRPr="00BD7C5C">
              <w:t> is the resultant matrix of </w:t>
            </w:r>
            <w:r w:rsidRPr="00BD7C5C">
              <w:rPr>
                <w:b/>
                <w:bCs/>
              </w:rPr>
              <w:t>A</w:t>
            </w:r>
            <w:r w:rsidRPr="00BD7C5C">
              <w:t> and </w:t>
            </w:r>
            <w:r w:rsidRPr="00BD7C5C">
              <w:rPr>
                <w:b/>
                <w:bCs/>
              </w:rPr>
              <w:t>B</w:t>
            </w:r>
            <w:r w:rsidRPr="00BD7C5C">
              <w:t>.</w:t>
            </w:r>
          </w:p>
          <w:p w:rsidR="00F74F45" w:rsidRPr="00BD7C5C" w:rsidRDefault="00F74F45" w:rsidP="00F74F45">
            <w:pPr>
              <w:pStyle w:val="Heading3"/>
              <w:spacing w:before="75" w:after="75"/>
              <w:rPr>
                <w:rFonts w:ascii="Times New Roman" w:hAnsi="Times New Roman" w:cs="Times New Roman"/>
                <w:b w:val="0"/>
                <w:bCs w:val="0"/>
                <w:color w:val="222222"/>
                <w:sz w:val="36"/>
                <w:szCs w:val="36"/>
              </w:rPr>
            </w:pPr>
            <w:r w:rsidRPr="00BD7C5C">
              <w:rPr>
                <w:rFonts w:ascii="Times New Roman" w:hAnsi="Times New Roman" w:cs="Times New Roman"/>
                <w:b w:val="0"/>
                <w:bCs w:val="0"/>
                <w:color w:val="222222"/>
                <w:sz w:val="36"/>
                <w:szCs w:val="36"/>
              </w:rPr>
              <w:t xml:space="preserve">Procedure of </w:t>
            </w:r>
            <w:proofErr w:type="spellStart"/>
            <w:r w:rsidRPr="00BD7C5C">
              <w:rPr>
                <w:rFonts w:ascii="Times New Roman" w:hAnsi="Times New Roman" w:cs="Times New Roman"/>
                <w:b w:val="0"/>
                <w:bCs w:val="0"/>
                <w:color w:val="222222"/>
                <w:sz w:val="36"/>
                <w:szCs w:val="36"/>
              </w:rPr>
              <w:t>Strassen</w:t>
            </w:r>
            <w:proofErr w:type="spellEnd"/>
            <w:r w:rsidRPr="00BD7C5C">
              <w:rPr>
                <w:rFonts w:ascii="Times New Roman" w:hAnsi="Times New Roman" w:cs="Times New Roman"/>
                <w:b w:val="0"/>
                <w:bCs w:val="0"/>
                <w:color w:val="222222"/>
                <w:sz w:val="36"/>
                <w:szCs w:val="36"/>
              </w:rPr>
              <w:t xml:space="preserve"> matrix multiplication</w:t>
            </w:r>
          </w:p>
          <w:p w:rsidR="00F74F45" w:rsidRPr="00BD7C5C" w:rsidRDefault="00F74F45" w:rsidP="00F74F45">
            <w:pPr>
              <w:pStyle w:val="NormalWeb"/>
            </w:pPr>
            <w:r w:rsidRPr="00BD7C5C">
              <w:t>There are some procedures:</w:t>
            </w:r>
          </w:p>
          <w:p w:rsidR="00F74F45" w:rsidRPr="00BD7C5C" w:rsidRDefault="00F74F45" w:rsidP="00F74F45">
            <w:pPr>
              <w:numPr>
                <w:ilvl w:val="0"/>
                <w:numId w:val="12"/>
              </w:numPr>
              <w:spacing w:before="100" w:beforeAutospacing="1" w:after="100" w:afterAutospacing="1" w:line="240" w:lineRule="auto"/>
              <w:rPr>
                <w:rFonts w:ascii="Times New Roman" w:hAnsi="Times New Roman" w:cs="Times New Roman"/>
              </w:rPr>
            </w:pPr>
            <w:r w:rsidRPr="00BD7C5C">
              <w:rPr>
                <w:rFonts w:ascii="Times New Roman" w:hAnsi="Times New Roman" w:cs="Times New Roman"/>
              </w:rPr>
              <w:t>Divide a matrix of order of 2*2 recursively till we get the matrix of 2*2.</w:t>
            </w:r>
          </w:p>
          <w:p w:rsidR="00F74F45" w:rsidRPr="00BD7C5C" w:rsidRDefault="00F74F45" w:rsidP="00F74F45">
            <w:pPr>
              <w:numPr>
                <w:ilvl w:val="0"/>
                <w:numId w:val="12"/>
              </w:numPr>
              <w:spacing w:before="100" w:beforeAutospacing="1" w:after="100" w:afterAutospacing="1" w:line="240" w:lineRule="auto"/>
              <w:rPr>
                <w:rFonts w:ascii="Times New Roman" w:hAnsi="Times New Roman" w:cs="Times New Roman"/>
              </w:rPr>
            </w:pPr>
            <w:r w:rsidRPr="00BD7C5C">
              <w:rPr>
                <w:rFonts w:ascii="Times New Roman" w:hAnsi="Times New Roman" w:cs="Times New Roman"/>
              </w:rPr>
              <w:t>Use the previous set of formulas to carry out 2*2 matrix multiplication.</w:t>
            </w:r>
          </w:p>
          <w:p w:rsidR="00F74F45" w:rsidRPr="00BD7C5C" w:rsidRDefault="00F74F45" w:rsidP="00F74F45">
            <w:pPr>
              <w:numPr>
                <w:ilvl w:val="0"/>
                <w:numId w:val="12"/>
              </w:numPr>
              <w:spacing w:before="100" w:beforeAutospacing="1" w:after="100" w:afterAutospacing="1" w:line="240" w:lineRule="auto"/>
              <w:rPr>
                <w:rFonts w:ascii="Times New Roman" w:hAnsi="Times New Roman" w:cs="Times New Roman"/>
              </w:rPr>
            </w:pPr>
            <w:r w:rsidRPr="00BD7C5C">
              <w:rPr>
                <w:rFonts w:ascii="Times New Roman" w:hAnsi="Times New Roman" w:cs="Times New Roman"/>
              </w:rPr>
              <w:t>In this eight multiplication and four additions, subtraction are performed.</w:t>
            </w:r>
          </w:p>
          <w:p w:rsidR="00F74F45" w:rsidRPr="00BD7C5C" w:rsidRDefault="00F74F45" w:rsidP="00F74F45">
            <w:pPr>
              <w:numPr>
                <w:ilvl w:val="0"/>
                <w:numId w:val="12"/>
              </w:numPr>
              <w:spacing w:before="100" w:beforeAutospacing="1" w:after="100" w:afterAutospacing="1" w:line="240" w:lineRule="auto"/>
              <w:rPr>
                <w:rFonts w:ascii="Times New Roman" w:hAnsi="Times New Roman" w:cs="Times New Roman"/>
              </w:rPr>
            </w:pPr>
            <w:r w:rsidRPr="00BD7C5C">
              <w:rPr>
                <w:rFonts w:ascii="Times New Roman" w:hAnsi="Times New Roman" w:cs="Times New Roman"/>
              </w:rPr>
              <w:t>Combine the result of two matrixes to find the final product or final matrix.</w:t>
            </w:r>
          </w:p>
          <w:p w:rsidR="00F74F45" w:rsidRPr="00BD7C5C" w:rsidRDefault="00F74F45" w:rsidP="00F74F45">
            <w:pPr>
              <w:pStyle w:val="Heading3"/>
              <w:spacing w:before="75" w:after="75"/>
              <w:rPr>
                <w:rFonts w:ascii="Times New Roman" w:hAnsi="Times New Roman" w:cs="Times New Roman"/>
                <w:b w:val="0"/>
                <w:bCs w:val="0"/>
                <w:color w:val="222222"/>
                <w:sz w:val="36"/>
                <w:szCs w:val="36"/>
              </w:rPr>
            </w:pPr>
            <w:r w:rsidRPr="00BD7C5C">
              <w:rPr>
                <w:rFonts w:ascii="Times New Roman" w:hAnsi="Times New Roman" w:cs="Times New Roman"/>
                <w:b w:val="0"/>
                <w:bCs w:val="0"/>
                <w:color w:val="222222"/>
                <w:sz w:val="36"/>
                <w:szCs w:val="36"/>
              </w:rPr>
              <w:t>Formulas for Stassen’s matrix multiplication</w:t>
            </w:r>
          </w:p>
          <w:p w:rsidR="00F74F45" w:rsidRPr="00BD7C5C" w:rsidRDefault="00F74F45" w:rsidP="00F74F45">
            <w:pPr>
              <w:pStyle w:val="NormalWeb"/>
            </w:pPr>
            <w:r w:rsidRPr="00BD7C5C">
              <w:t>In </w:t>
            </w:r>
            <w:proofErr w:type="spellStart"/>
            <w:r w:rsidRPr="00BD7C5C">
              <w:rPr>
                <w:b/>
                <w:bCs/>
              </w:rPr>
              <w:t>Strassen’s</w:t>
            </w:r>
            <w:proofErr w:type="spellEnd"/>
            <w:r w:rsidRPr="00BD7C5C">
              <w:rPr>
                <w:b/>
                <w:bCs/>
              </w:rPr>
              <w:t xml:space="preserve"> matrix multiplication</w:t>
            </w:r>
            <w:r w:rsidRPr="00BD7C5C">
              <w:t> there are seven multiplication and four addition, subtraction in total.</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1.</w:t>
            </w:r>
            <w:r w:rsidRPr="00BD7C5C">
              <w:rPr>
                <w:rFonts w:ascii="Times New Roman" w:hAnsi="Times New Roman" w:cs="Times New Roman"/>
                <w:sz w:val="23"/>
                <w:szCs w:val="23"/>
              </w:rPr>
              <w:tab/>
              <w:t>D1 =  (a11 + a22) (b11 + b22)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2.</w:t>
            </w:r>
            <w:r w:rsidRPr="00BD7C5C">
              <w:rPr>
                <w:rFonts w:ascii="Times New Roman" w:hAnsi="Times New Roman" w:cs="Times New Roman"/>
                <w:sz w:val="23"/>
                <w:szCs w:val="23"/>
              </w:rPr>
              <w:tab/>
              <w:t>D2 =  (a21 + a22).b11</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3.</w:t>
            </w:r>
            <w:r w:rsidRPr="00BD7C5C">
              <w:rPr>
                <w:rFonts w:ascii="Times New Roman" w:hAnsi="Times New Roman" w:cs="Times New Roman"/>
                <w:sz w:val="23"/>
                <w:szCs w:val="23"/>
              </w:rPr>
              <w:tab/>
              <w:t>D3 =  (b12 – b22).a11</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4.</w:t>
            </w:r>
            <w:r w:rsidRPr="00BD7C5C">
              <w:rPr>
                <w:rFonts w:ascii="Times New Roman" w:hAnsi="Times New Roman" w:cs="Times New Roman"/>
                <w:sz w:val="23"/>
                <w:szCs w:val="23"/>
              </w:rPr>
              <w:tab/>
              <w:t>D4 =  (b21 – b11).a22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5.</w:t>
            </w:r>
            <w:r w:rsidRPr="00BD7C5C">
              <w:rPr>
                <w:rFonts w:ascii="Times New Roman" w:hAnsi="Times New Roman" w:cs="Times New Roman"/>
                <w:sz w:val="23"/>
                <w:szCs w:val="23"/>
              </w:rPr>
              <w:tab/>
              <w:t>D5 =  (a11 + a12).b22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6.</w:t>
            </w:r>
            <w:r w:rsidRPr="00BD7C5C">
              <w:rPr>
                <w:rFonts w:ascii="Times New Roman" w:hAnsi="Times New Roman" w:cs="Times New Roman"/>
                <w:sz w:val="23"/>
                <w:szCs w:val="23"/>
              </w:rPr>
              <w:tab/>
              <w:t xml:space="preserve">D6 </w:t>
            </w:r>
            <w:proofErr w:type="gramStart"/>
            <w:r w:rsidRPr="00BD7C5C">
              <w:rPr>
                <w:rFonts w:ascii="Times New Roman" w:hAnsi="Times New Roman" w:cs="Times New Roman"/>
                <w:sz w:val="23"/>
                <w:szCs w:val="23"/>
              </w:rPr>
              <w:t>=  (</w:t>
            </w:r>
            <w:proofErr w:type="gramEnd"/>
            <w:r w:rsidRPr="00BD7C5C">
              <w:rPr>
                <w:rFonts w:ascii="Times New Roman" w:hAnsi="Times New Roman" w:cs="Times New Roman"/>
                <w:sz w:val="23"/>
                <w:szCs w:val="23"/>
              </w:rPr>
              <w:t>a21 – a11) . (b11 + b12)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7.</w:t>
            </w:r>
            <w:r w:rsidRPr="00BD7C5C">
              <w:rPr>
                <w:rFonts w:ascii="Times New Roman" w:hAnsi="Times New Roman" w:cs="Times New Roman"/>
                <w:sz w:val="23"/>
                <w:szCs w:val="23"/>
              </w:rPr>
              <w:tab/>
              <w:t xml:space="preserve">D7 </w:t>
            </w:r>
            <w:proofErr w:type="gramStart"/>
            <w:r w:rsidRPr="00BD7C5C">
              <w:rPr>
                <w:rFonts w:ascii="Times New Roman" w:hAnsi="Times New Roman" w:cs="Times New Roman"/>
                <w:sz w:val="23"/>
                <w:szCs w:val="23"/>
              </w:rPr>
              <w:t>=  (</w:t>
            </w:r>
            <w:proofErr w:type="gramEnd"/>
            <w:r w:rsidRPr="00BD7C5C">
              <w:rPr>
                <w:rFonts w:ascii="Times New Roman" w:hAnsi="Times New Roman" w:cs="Times New Roman"/>
                <w:sz w:val="23"/>
                <w:szCs w:val="23"/>
              </w:rPr>
              <w:t>a12 – a22) . (b21 + b22)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C11 = d1 + d4 – d5 + d7</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C12 = d3 + d5</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C21 = d2 + d4</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    C22 = d1 + d3 – d2 – d6</w:t>
            </w:r>
          </w:p>
          <w:p w:rsidR="00F74F45" w:rsidRPr="00BD7C5C" w:rsidRDefault="00F74F45" w:rsidP="00F74F45">
            <w:pPr>
              <w:pStyle w:val="Heading2"/>
              <w:spacing w:before="75" w:after="75"/>
              <w:rPr>
                <w:rFonts w:ascii="Times New Roman" w:hAnsi="Times New Roman" w:cs="Times New Roman"/>
                <w:b w:val="0"/>
                <w:bCs w:val="0"/>
                <w:color w:val="222222"/>
                <w:sz w:val="38"/>
                <w:szCs w:val="38"/>
              </w:rPr>
            </w:pPr>
            <w:r w:rsidRPr="00BD7C5C">
              <w:rPr>
                <w:rFonts w:ascii="Times New Roman" w:hAnsi="Times New Roman" w:cs="Times New Roman"/>
                <w:b w:val="0"/>
                <w:bCs w:val="0"/>
                <w:color w:val="222222"/>
                <w:sz w:val="38"/>
                <w:szCs w:val="38"/>
              </w:rPr>
              <w:t xml:space="preserve">Algorithm for </w:t>
            </w:r>
            <w:proofErr w:type="spellStart"/>
            <w:r w:rsidRPr="00BD7C5C">
              <w:rPr>
                <w:rFonts w:ascii="Times New Roman" w:hAnsi="Times New Roman" w:cs="Times New Roman"/>
                <w:b w:val="0"/>
                <w:bCs w:val="0"/>
                <w:color w:val="222222"/>
                <w:sz w:val="38"/>
                <w:szCs w:val="38"/>
              </w:rPr>
              <w:t>Strassen’s</w:t>
            </w:r>
            <w:proofErr w:type="spellEnd"/>
            <w:r w:rsidRPr="00BD7C5C">
              <w:rPr>
                <w:rFonts w:ascii="Times New Roman" w:hAnsi="Times New Roman" w:cs="Times New Roman"/>
                <w:b w:val="0"/>
                <w:bCs w:val="0"/>
                <w:color w:val="222222"/>
                <w:sz w:val="38"/>
                <w:szCs w:val="38"/>
              </w:rPr>
              <w:t xml:space="preserve"> matrix multiplication</w:t>
            </w:r>
          </w:p>
          <w:p w:rsidR="00F74F45" w:rsidRPr="00BD7C5C" w:rsidRDefault="00F74F45" w:rsidP="00F74F45">
            <w:pPr>
              <w:pStyle w:val="NormalWeb"/>
            </w:pPr>
            <w:r w:rsidRPr="00BD7C5C">
              <w:rPr>
                <w:b/>
                <w:bCs/>
              </w:rPr>
              <w:t xml:space="preserve">Algorithm </w:t>
            </w:r>
            <w:proofErr w:type="spellStart"/>
            <w:r w:rsidRPr="00BD7C5C">
              <w:rPr>
                <w:b/>
                <w:bCs/>
              </w:rPr>
              <w:t>Strassen</w:t>
            </w:r>
            <w:proofErr w:type="spellEnd"/>
            <w:r w:rsidRPr="00BD7C5C">
              <w:rPr>
                <w:b/>
                <w:bCs/>
              </w:rPr>
              <w:t>(n, a, b, d)</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 xml:space="preserve">begin </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t>If n = threshold then compute</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t>C = a * b is a conventional matrix.</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t>Else</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t xml:space="preserve">Partition </w:t>
            </w:r>
            <w:proofErr w:type="spellStart"/>
            <w:r w:rsidRPr="00BD7C5C">
              <w:rPr>
                <w:rFonts w:ascii="Times New Roman" w:hAnsi="Times New Roman" w:cs="Times New Roman"/>
                <w:sz w:val="23"/>
                <w:szCs w:val="23"/>
              </w:rPr>
              <w:t>a</w:t>
            </w:r>
            <w:proofErr w:type="spellEnd"/>
            <w:r w:rsidRPr="00BD7C5C">
              <w:rPr>
                <w:rFonts w:ascii="Times New Roman" w:hAnsi="Times New Roman" w:cs="Times New Roman"/>
                <w:sz w:val="23"/>
                <w:szCs w:val="23"/>
              </w:rPr>
              <w:t xml:space="preserve"> into four sub </w:t>
            </w:r>
            <w:proofErr w:type="gramStart"/>
            <w:r w:rsidRPr="00BD7C5C">
              <w:rPr>
                <w:rFonts w:ascii="Times New Roman" w:hAnsi="Times New Roman" w:cs="Times New Roman"/>
                <w:sz w:val="23"/>
                <w:szCs w:val="23"/>
              </w:rPr>
              <w:t>matrices  a11</w:t>
            </w:r>
            <w:proofErr w:type="gramEnd"/>
            <w:r w:rsidRPr="00BD7C5C">
              <w:rPr>
                <w:rFonts w:ascii="Times New Roman" w:hAnsi="Times New Roman" w:cs="Times New Roman"/>
                <w:sz w:val="23"/>
                <w:szCs w:val="23"/>
              </w:rPr>
              <w:t>, a12, a21, a22.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t>Partition b into four sub matrices b11, b12, b21, b22.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roofErr w:type="spellStart"/>
            <w:r w:rsidRPr="00BD7C5C">
              <w:rPr>
                <w:rFonts w:ascii="Times New Roman" w:hAnsi="Times New Roman" w:cs="Times New Roman"/>
                <w:sz w:val="23"/>
                <w:szCs w:val="23"/>
              </w:rPr>
              <w:t>Strassen</w:t>
            </w:r>
            <w:proofErr w:type="spellEnd"/>
            <w:r w:rsidRPr="00BD7C5C">
              <w:rPr>
                <w:rFonts w:ascii="Times New Roman" w:hAnsi="Times New Roman" w:cs="Times New Roman"/>
                <w:sz w:val="23"/>
                <w:szCs w:val="23"/>
              </w:rPr>
              <w:t xml:space="preserve"> ( n/2, a11 + a22, b11 + b22, d1)</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roofErr w:type="spellStart"/>
            <w:r w:rsidRPr="00BD7C5C">
              <w:rPr>
                <w:rFonts w:ascii="Times New Roman" w:hAnsi="Times New Roman" w:cs="Times New Roman"/>
                <w:sz w:val="23"/>
                <w:szCs w:val="23"/>
              </w:rPr>
              <w:t>Strassen</w:t>
            </w:r>
            <w:proofErr w:type="spellEnd"/>
            <w:r w:rsidRPr="00BD7C5C">
              <w:rPr>
                <w:rFonts w:ascii="Times New Roman" w:hAnsi="Times New Roman" w:cs="Times New Roman"/>
                <w:sz w:val="23"/>
                <w:szCs w:val="23"/>
              </w:rPr>
              <w:t xml:space="preserve"> ( n/2, a21 + a22, b11, d2)</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roofErr w:type="spellStart"/>
            <w:r w:rsidRPr="00BD7C5C">
              <w:rPr>
                <w:rFonts w:ascii="Times New Roman" w:hAnsi="Times New Roman" w:cs="Times New Roman"/>
                <w:sz w:val="23"/>
                <w:szCs w:val="23"/>
              </w:rPr>
              <w:t>Strassen</w:t>
            </w:r>
            <w:proofErr w:type="spellEnd"/>
            <w:r w:rsidRPr="00BD7C5C">
              <w:rPr>
                <w:rFonts w:ascii="Times New Roman" w:hAnsi="Times New Roman" w:cs="Times New Roman"/>
                <w:sz w:val="23"/>
                <w:szCs w:val="23"/>
              </w:rPr>
              <w:t xml:space="preserve"> ( n/2, a11, b12 – b22, d3)</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roofErr w:type="spellStart"/>
            <w:r w:rsidRPr="00BD7C5C">
              <w:rPr>
                <w:rFonts w:ascii="Times New Roman" w:hAnsi="Times New Roman" w:cs="Times New Roman"/>
                <w:sz w:val="23"/>
                <w:szCs w:val="23"/>
              </w:rPr>
              <w:t>Strassen</w:t>
            </w:r>
            <w:proofErr w:type="spellEnd"/>
            <w:r w:rsidRPr="00BD7C5C">
              <w:rPr>
                <w:rFonts w:ascii="Times New Roman" w:hAnsi="Times New Roman" w:cs="Times New Roman"/>
                <w:sz w:val="23"/>
                <w:szCs w:val="23"/>
              </w:rPr>
              <w:t xml:space="preserve"> ( n/2, a22, b21 – b11, d4)</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roofErr w:type="spellStart"/>
            <w:r w:rsidRPr="00BD7C5C">
              <w:rPr>
                <w:rFonts w:ascii="Times New Roman" w:hAnsi="Times New Roman" w:cs="Times New Roman"/>
                <w:sz w:val="23"/>
                <w:szCs w:val="23"/>
              </w:rPr>
              <w:t>Strassen</w:t>
            </w:r>
            <w:proofErr w:type="spellEnd"/>
            <w:r w:rsidRPr="00BD7C5C">
              <w:rPr>
                <w:rFonts w:ascii="Times New Roman" w:hAnsi="Times New Roman" w:cs="Times New Roman"/>
                <w:sz w:val="23"/>
                <w:szCs w:val="23"/>
              </w:rPr>
              <w:t xml:space="preserve"> ( n/2, a11 + a12, b22, d5)</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roofErr w:type="spellStart"/>
            <w:r w:rsidRPr="00BD7C5C">
              <w:rPr>
                <w:rFonts w:ascii="Times New Roman" w:hAnsi="Times New Roman" w:cs="Times New Roman"/>
                <w:sz w:val="23"/>
                <w:szCs w:val="23"/>
              </w:rPr>
              <w:t>Strassen</w:t>
            </w:r>
            <w:proofErr w:type="spellEnd"/>
            <w:r w:rsidRPr="00BD7C5C">
              <w:rPr>
                <w:rFonts w:ascii="Times New Roman" w:hAnsi="Times New Roman" w:cs="Times New Roman"/>
                <w:sz w:val="23"/>
                <w:szCs w:val="23"/>
              </w:rPr>
              <w:t xml:space="preserve"> (n/2, a21 – a11, b11 + b22, d6)</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roofErr w:type="spellStart"/>
            <w:r w:rsidRPr="00BD7C5C">
              <w:rPr>
                <w:rFonts w:ascii="Times New Roman" w:hAnsi="Times New Roman" w:cs="Times New Roman"/>
                <w:sz w:val="23"/>
                <w:szCs w:val="23"/>
              </w:rPr>
              <w:t>Strassen</w:t>
            </w:r>
            <w:proofErr w:type="spellEnd"/>
            <w:r w:rsidRPr="00BD7C5C">
              <w:rPr>
                <w:rFonts w:ascii="Times New Roman" w:hAnsi="Times New Roman" w:cs="Times New Roman"/>
                <w:sz w:val="23"/>
                <w:szCs w:val="23"/>
              </w:rPr>
              <w:t xml:space="preserve"> (n/2, a12 – a22, b21 + b22, d7)</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t>C = d1+d4-d5+d7     d3+d5</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t xml:space="preserve">d2+d4           d1+d3-d2-d6  </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r w:rsidRPr="00BD7C5C">
              <w:rPr>
                <w:rFonts w:ascii="Times New Roman" w:hAnsi="Times New Roman" w:cs="Times New Roman"/>
                <w:sz w:val="23"/>
                <w:szCs w:val="23"/>
              </w:rPr>
              <w:tab/>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t>end if</w:t>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r>
          </w:p>
          <w:p w:rsidR="00F74F45" w:rsidRPr="00BD7C5C"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rFonts w:ascii="Times New Roman" w:hAnsi="Times New Roman" w:cs="Times New Roman"/>
                <w:sz w:val="23"/>
                <w:szCs w:val="23"/>
              </w:rPr>
            </w:pPr>
            <w:r w:rsidRPr="00BD7C5C">
              <w:rPr>
                <w:rFonts w:ascii="Times New Roman" w:hAnsi="Times New Roman" w:cs="Times New Roman"/>
                <w:sz w:val="23"/>
                <w:szCs w:val="23"/>
              </w:rPr>
              <w:tab/>
              <w:t>return (C)</w:t>
            </w:r>
          </w:p>
          <w:p w:rsidR="00C37E33" w:rsidRPr="00BD7C5C" w:rsidRDefault="00F74F45" w:rsidP="00C37E33">
            <w:pPr>
              <w:rPr>
                <w:rFonts w:ascii="Times New Roman" w:hAnsi="Times New Roman" w:cs="Times New Roman"/>
              </w:rPr>
            </w:pPr>
            <w:proofErr w:type="gramStart"/>
            <w:r w:rsidRPr="00BD7C5C">
              <w:rPr>
                <w:rFonts w:ascii="Times New Roman" w:hAnsi="Times New Roman" w:cs="Times New Roman"/>
              </w:rPr>
              <w:t>end</w:t>
            </w:r>
            <w:proofErr w:type="gramEnd"/>
            <w:r w:rsidRPr="00BD7C5C">
              <w:rPr>
                <w:rFonts w:ascii="Times New Roman" w:hAnsi="Times New Roman" w:cs="Times New Roman"/>
              </w:rPr>
              <w:t>.</w:t>
            </w:r>
          </w:p>
          <w:p w:rsidR="00C37E33" w:rsidRPr="00BD7C5C" w:rsidRDefault="00C37E33" w:rsidP="00335DCD">
            <w:pPr>
              <w:pStyle w:val="Title"/>
              <w:rPr>
                <w:rFonts w:ascii="Times New Roman" w:hAnsi="Times New Roman" w:cs="Times New Roman"/>
              </w:rPr>
            </w:pPr>
            <w:r w:rsidRPr="00BD7C5C">
              <w:rPr>
                <w:rFonts w:ascii="Times New Roman" w:hAnsi="Times New Roman" w:cs="Times New Roman"/>
              </w:rPr>
              <w:t xml:space="preserve">Code </w:t>
            </w:r>
            <w:r w:rsidR="00335DCD" w:rsidRPr="00BD7C5C">
              <w:rPr>
                <w:rFonts w:ascii="Times New Roman" w:hAnsi="Times New Roman" w:cs="Times New Roman"/>
              </w:rPr>
              <w:t xml:space="preserve">for </w:t>
            </w:r>
            <w:proofErr w:type="spellStart"/>
            <w:r w:rsidR="00335DCD" w:rsidRPr="00BD7C5C">
              <w:rPr>
                <w:rFonts w:ascii="Times New Roman" w:hAnsi="Times New Roman" w:cs="Times New Roman"/>
              </w:rPr>
              <w:t>strassen</w:t>
            </w:r>
            <w:proofErr w:type="spellEnd"/>
            <w:r w:rsidRPr="00BD7C5C">
              <w:rPr>
                <w:rFonts w:ascii="Times New Roman" w:hAnsi="Times New Roman" w:cs="Times New Roman"/>
              </w:rPr>
              <w:t xml:space="preserve"> matrix multiplication</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lang w:eastAsia="en-IN"/>
              </w:rPr>
              <w:t xml:space="preserve">#include </w:t>
            </w:r>
            <w:r w:rsidRPr="00BD7C5C">
              <w:rPr>
                <w:rFonts w:ascii="Times New Roman" w:hAnsi="Times New Roman" w:cs="Times New Roman"/>
                <w:color w:val="800000"/>
                <w:lang w:eastAsia="en-IN"/>
              </w:rPr>
              <w:t>&lt;</w:t>
            </w:r>
            <w:proofErr w:type="spellStart"/>
            <w:r w:rsidRPr="00BD7C5C">
              <w:rPr>
                <w:rFonts w:ascii="Times New Roman" w:hAnsi="Times New Roman" w:cs="Times New Roman"/>
                <w:color w:val="40015A"/>
                <w:lang w:eastAsia="en-IN"/>
              </w:rPr>
              <w:t>stdio.h</w:t>
            </w:r>
            <w:proofErr w:type="spellEnd"/>
            <w:r w:rsidRPr="00BD7C5C">
              <w:rPr>
                <w:rFonts w:ascii="Times New Roman" w:hAnsi="Times New Roman" w:cs="Times New Roman"/>
                <w:color w:val="800000"/>
                <w:lang w:eastAsia="en-IN"/>
              </w:rPr>
              <w:t>&gt;</w:t>
            </w:r>
          </w:p>
          <w:p w:rsidR="00C37E33" w:rsidRPr="00BD7C5C" w:rsidRDefault="00C37E33" w:rsidP="00335DCD">
            <w:pPr>
              <w:rPr>
                <w:rFonts w:ascii="Times New Roman" w:hAnsi="Times New Roman" w:cs="Times New Roman"/>
                <w:color w:val="000000"/>
                <w:lang w:eastAsia="en-IN"/>
              </w:rPr>
            </w:pPr>
            <w:proofErr w:type="spellStart"/>
            <w:r w:rsidRPr="00BD7C5C">
              <w:rPr>
                <w:rFonts w:ascii="Times New Roman" w:hAnsi="Times New Roman" w:cs="Times New Roman"/>
                <w:b/>
                <w:bCs/>
                <w:color w:val="800000"/>
                <w:lang w:eastAsia="en-IN"/>
              </w:rPr>
              <w:t>int</w:t>
            </w:r>
            <w:proofErr w:type="spellEnd"/>
            <w:r w:rsidRPr="00BD7C5C">
              <w:rPr>
                <w:rFonts w:ascii="Times New Roman" w:hAnsi="Times New Roman" w:cs="Times New Roman"/>
                <w:color w:val="000000"/>
                <w:lang w:eastAsia="en-IN"/>
              </w:rPr>
              <w:t xml:space="preserve"> </w:t>
            </w:r>
            <w:r w:rsidRPr="00BD7C5C">
              <w:rPr>
                <w:rFonts w:ascii="Times New Roman" w:hAnsi="Times New Roman" w:cs="Times New Roman"/>
                <w:lang w:eastAsia="en-IN"/>
              </w:rPr>
              <w:t>main</w:t>
            </w:r>
            <w:r w:rsidRPr="00BD7C5C">
              <w:rPr>
                <w:rFonts w:ascii="Times New Roman" w:hAnsi="Times New Roman" w:cs="Times New Roman"/>
                <w:color w:val="808030"/>
                <w:lang w:eastAsia="en-IN"/>
              </w:rPr>
              <w:t>()</w:t>
            </w:r>
          </w:p>
          <w:p w:rsidR="00335DCD" w:rsidRPr="00BD7C5C" w:rsidRDefault="00335DCD"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proofErr w:type="spellStart"/>
            <w:r w:rsidRPr="00BD7C5C">
              <w:rPr>
                <w:rFonts w:ascii="Times New Roman" w:hAnsi="Times New Roman" w:cs="Times New Roman"/>
                <w:b/>
                <w:bCs/>
                <w:color w:val="800000"/>
                <w:lang w:eastAsia="en-IN"/>
              </w:rPr>
              <w:t>int</w:t>
            </w:r>
            <w:proofErr w:type="spellEnd"/>
            <w:r w:rsidRPr="00BD7C5C">
              <w:rPr>
                <w:rFonts w:ascii="Times New Roman" w:hAnsi="Times New Roman" w:cs="Times New Roman"/>
                <w:color w:val="000000"/>
                <w:lang w:eastAsia="en-IN"/>
              </w:rPr>
              <w:t xml:space="preserve"> a</w:t>
            </w:r>
            <w:r w:rsidRPr="00BD7C5C">
              <w:rPr>
                <w:rFonts w:ascii="Times New Roman" w:hAnsi="Times New Roman" w:cs="Times New Roman"/>
                <w:lang w:eastAsia="en-IN"/>
              </w:rPr>
              <w:t>[</w:t>
            </w:r>
            <w:r w:rsidRPr="00BD7C5C">
              <w:rPr>
                <w:rFonts w:ascii="Times New Roman" w:hAnsi="Times New Roman" w:cs="Times New Roman"/>
                <w:color w:val="008C00"/>
                <w:lang w:eastAsia="en-IN"/>
              </w:rPr>
              <w:t>2</w:t>
            </w:r>
            <w:r w:rsidRPr="00BD7C5C">
              <w:rPr>
                <w:rFonts w:ascii="Times New Roman" w:hAnsi="Times New Roman" w:cs="Times New Roman"/>
                <w:lang w:eastAsia="en-IN"/>
              </w:rPr>
              <w:t>][</w:t>
            </w:r>
            <w:r w:rsidRPr="00BD7C5C">
              <w:rPr>
                <w:rFonts w:ascii="Times New Roman" w:hAnsi="Times New Roman" w:cs="Times New Roman"/>
                <w:color w:val="008C00"/>
                <w:lang w:eastAsia="en-IN"/>
              </w:rPr>
              <w:t>2</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2</w:t>
            </w:r>
            <w:r w:rsidRPr="00BD7C5C">
              <w:rPr>
                <w:rFonts w:ascii="Times New Roman" w:hAnsi="Times New Roman" w:cs="Times New Roman"/>
                <w:lang w:eastAsia="en-IN"/>
              </w:rPr>
              <w:t>][</w:t>
            </w:r>
            <w:r w:rsidRPr="00BD7C5C">
              <w:rPr>
                <w:rFonts w:ascii="Times New Roman" w:hAnsi="Times New Roman" w:cs="Times New Roman"/>
                <w:color w:val="008C00"/>
                <w:lang w:eastAsia="en-IN"/>
              </w:rPr>
              <w:t>2</w:t>
            </w:r>
            <w:r w:rsidRPr="00BD7C5C">
              <w:rPr>
                <w:rFonts w:ascii="Times New Roman" w:hAnsi="Times New Roman" w:cs="Times New Roman"/>
                <w:lang w:eastAsia="en-IN"/>
              </w:rPr>
              <w:t>],</w:t>
            </w:r>
            <w:r w:rsidRPr="00BD7C5C">
              <w:rPr>
                <w:rFonts w:ascii="Times New Roman" w:hAnsi="Times New Roman" w:cs="Times New Roman"/>
                <w:color w:val="000000"/>
                <w:lang w:eastAsia="en-IN"/>
              </w:rPr>
              <w:t>c</w:t>
            </w:r>
            <w:r w:rsidRPr="00BD7C5C">
              <w:rPr>
                <w:rFonts w:ascii="Times New Roman" w:hAnsi="Times New Roman" w:cs="Times New Roman"/>
                <w:lang w:eastAsia="en-IN"/>
              </w:rPr>
              <w:t>[</w:t>
            </w:r>
            <w:r w:rsidRPr="00BD7C5C">
              <w:rPr>
                <w:rFonts w:ascii="Times New Roman" w:hAnsi="Times New Roman" w:cs="Times New Roman"/>
                <w:color w:val="008C00"/>
                <w:lang w:eastAsia="en-IN"/>
              </w:rPr>
              <w:t>2</w:t>
            </w:r>
            <w:r w:rsidRPr="00BD7C5C">
              <w:rPr>
                <w:rFonts w:ascii="Times New Roman" w:hAnsi="Times New Roman" w:cs="Times New Roman"/>
                <w:lang w:eastAsia="en-IN"/>
              </w:rPr>
              <w:t>][</w:t>
            </w:r>
            <w:r w:rsidRPr="00BD7C5C">
              <w:rPr>
                <w:rFonts w:ascii="Times New Roman" w:hAnsi="Times New Roman" w:cs="Times New Roman"/>
                <w:color w:val="008C00"/>
                <w:lang w:eastAsia="en-IN"/>
              </w:rPr>
              <w:t>2</w:t>
            </w:r>
            <w:r w:rsidRPr="00BD7C5C">
              <w:rPr>
                <w:rFonts w:ascii="Times New Roman" w:hAnsi="Times New Roman" w:cs="Times New Roman"/>
                <w:lang w:eastAsia="en-IN"/>
              </w:rPr>
              <w:t>],</w:t>
            </w:r>
            <w:proofErr w:type="spellStart"/>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proofErr w:type="spellEnd"/>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lang w:eastAsia="en-IN"/>
              </w:rPr>
            </w:pPr>
            <w:r w:rsidRPr="00BD7C5C">
              <w:rPr>
                <w:rFonts w:ascii="Times New Roman" w:hAnsi="Times New Roman" w:cs="Times New Roman"/>
                <w:lang w:eastAsia="en-IN"/>
              </w:rPr>
              <w:tab/>
            </w:r>
            <w:proofErr w:type="spellStart"/>
            <w:r w:rsidRPr="00BD7C5C">
              <w:rPr>
                <w:rFonts w:ascii="Times New Roman" w:hAnsi="Times New Roman" w:cs="Times New Roman"/>
                <w:b/>
                <w:bCs/>
                <w:color w:val="800000"/>
                <w:lang w:eastAsia="en-IN"/>
              </w:rPr>
              <w:t>int</w:t>
            </w:r>
            <w:proofErr w:type="spellEnd"/>
            <w:r w:rsidRPr="00BD7C5C">
              <w:rPr>
                <w:rFonts w:ascii="Times New Roman" w:hAnsi="Times New Roman" w:cs="Times New Roman"/>
                <w:lang w:eastAsia="en-IN"/>
              </w:rPr>
              <w:t xml:space="preserve"> m1</w:t>
            </w:r>
            <w:r w:rsidRPr="00BD7C5C">
              <w:rPr>
                <w:rFonts w:ascii="Times New Roman" w:hAnsi="Times New Roman" w:cs="Times New Roman"/>
                <w:color w:val="808030"/>
                <w:lang w:eastAsia="en-IN"/>
              </w:rPr>
              <w:t>,</w:t>
            </w:r>
            <w:r w:rsidRPr="00BD7C5C">
              <w:rPr>
                <w:rFonts w:ascii="Times New Roman" w:hAnsi="Times New Roman" w:cs="Times New Roman"/>
                <w:lang w:eastAsia="en-IN"/>
              </w:rPr>
              <w:t>m2</w:t>
            </w:r>
            <w:r w:rsidRPr="00BD7C5C">
              <w:rPr>
                <w:rFonts w:ascii="Times New Roman" w:hAnsi="Times New Roman" w:cs="Times New Roman"/>
                <w:color w:val="808030"/>
                <w:lang w:eastAsia="en-IN"/>
              </w:rPr>
              <w:t>,</w:t>
            </w:r>
            <w:r w:rsidRPr="00BD7C5C">
              <w:rPr>
                <w:rFonts w:ascii="Times New Roman" w:hAnsi="Times New Roman" w:cs="Times New Roman"/>
                <w:lang w:eastAsia="en-IN"/>
              </w:rPr>
              <w:t>m3</w:t>
            </w:r>
            <w:r w:rsidRPr="00BD7C5C">
              <w:rPr>
                <w:rFonts w:ascii="Times New Roman" w:hAnsi="Times New Roman" w:cs="Times New Roman"/>
                <w:color w:val="808030"/>
                <w:lang w:eastAsia="en-IN"/>
              </w:rPr>
              <w:t>,</w:t>
            </w:r>
            <w:r w:rsidRPr="00BD7C5C">
              <w:rPr>
                <w:rFonts w:ascii="Times New Roman" w:hAnsi="Times New Roman" w:cs="Times New Roman"/>
                <w:lang w:eastAsia="en-IN"/>
              </w:rPr>
              <w:t>m4</w:t>
            </w:r>
            <w:r w:rsidRPr="00BD7C5C">
              <w:rPr>
                <w:rFonts w:ascii="Times New Roman" w:hAnsi="Times New Roman" w:cs="Times New Roman"/>
                <w:color w:val="808030"/>
                <w:lang w:eastAsia="en-IN"/>
              </w:rPr>
              <w:t>,</w:t>
            </w:r>
            <w:r w:rsidRPr="00BD7C5C">
              <w:rPr>
                <w:rFonts w:ascii="Times New Roman" w:hAnsi="Times New Roman" w:cs="Times New Roman"/>
                <w:lang w:eastAsia="en-IN"/>
              </w:rPr>
              <w:t>m5</w:t>
            </w:r>
            <w:r w:rsidRPr="00BD7C5C">
              <w:rPr>
                <w:rFonts w:ascii="Times New Roman" w:hAnsi="Times New Roman" w:cs="Times New Roman"/>
                <w:color w:val="808030"/>
                <w:lang w:eastAsia="en-IN"/>
              </w:rPr>
              <w:t>,</w:t>
            </w:r>
            <w:r w:rsidRPr="00BD7C5C">
              <w:rPr>
                <w:rFonts w:ascii="Times New Roman" w:hAnsi="Times New Roman" w:cs="Times New Roman"/>
                <w:lang w:eastAsia="en-IN"/>
              </w:rPr>
              <w:t>m6</w:t>
            </w:r>
            <w:r w:rsidRPr="00BD7C5C">
              <w:rPr>
                <w:rFonts w:ascii="Times New Roman" w:hAnsi="Times New Roman" w:cs="Times New Roman"/>
                <w:color w:val="808030"/>
                <w:lang w:eastAsia="en-IN"/>
              </w:rPr>
              <w:t>,</w:t>
            </w:r>
            <w:r w:rsidRPr="00BD7C5C">
              <w:rPr>
                <w:rFonts w:ascii="Times New Roman" w:hAnsi="Times New Roman" w:cs="Times New Roman"/>
                <w:lang w:eastAsia="en-IN"/>
              </w:rPr>
              <w:t>m7</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color w:val="808030"/>
                <w:lang w:eastAsia="en-IN"/>
              </w:rPr>
              <w:t>(</w:t>
            </w:r>
            <w:r w:rsidRPr="00BD7C5C">
              <w:rPr>
                <w:rFonts w:ascii="Times New Roman" w:hAnsi="Times New Roman" w:cs="Times New Roman"/>
                <w:color w:val="800000"/>
                <w:lang w:eastAsia="en-IN"/>
              </w:rPr>
              <w:t>"</w:t>
            </w:r>
            <w:r w:rsidRPr="00BD7C5C">
              <w:rPr>
                <w:rFonts w:ascii="Times New Roman" w:hAnsi="Times New Roman" w:cs="Times New Roman"/>
                <w:lang w:eastAsia="en-IN"/>
              </w:rPr>
              <w:t xml:space="preserve">Enter the 4 elements of first matrix: </w:t>
            </w:r>
            <w:r w:rsidRPr="00BD7C5C">
              <w:rPr>
                <w:rFonts w:ascii="Times New Roman" w:hAnsi="Times New Roman" w:cs="Times New Roman"/>
                <w:color w:val="800000"/>
                <w:lang w:eastAsia="en-IN"/>
              </w:rPr>
              <w:t>"</w:t>
            </w:r>
            <w:r w:rsidRPr="00BD7C5C">
              <w:rPr>
                <w:rFonts w:ascii="Times New Roman" w:hAnsi="Times New Roman" w:cs="Times New Roman"/>
                <w:color w:val="808030"/>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color w:val="80803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color w:val="808030"/>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color w:val="808030"/>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color w:val="80803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color w:val="80803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color w:val="808030"/>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color w:val="808030"/>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color w:val="80803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scanf</w:t>
            </w:r>
            <w:proofErr w:type="spellEnd"/>
            <w:r w:rsidRPr="00BD7C5C">
              <w:rPr>
                <w:rFonts w:ascii="Times New Roman" w:hAnsi="Times New Roman" w:cs="Times New Roman"/>
                <w:color w:val="808030"/>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07997"/>
                <w:lang w:eastAsia="en-IN"/>
              </w:rPr>
              <w:t>%</w:t>
            </w:r>
            <w:proofErr w:type="spellStart"/>
            <w:r w:rsidRPr="00BD7C5C">
              <w:rPr>
                <w:rFonts w:ascii="Times New Roman" w:hAnsi="Times New Roman" w:cs="Times New Roman"/>
                <w:color w:val="007997"/>
                <w:lang w:eastAsia="en-IN"/>
              </w:rPr>
              <w:t>d</w:t>
            </w:r>
            <w:r w:rsidRPr="00BD7C5C">
              <w:rPr>
                <w:rFonts w:ascii="Times New Roman" w:hAnsi="Times New Roman" w:cs="Times New Roman"/>
                <w:color w:val="800000"/>
                <w:lang w:eastAsia="en-IN"/>
              </w:rPr>
              <w:t>"</w:t>
            </w:r>
            <w:r w:rsidRPr="00BD7C5C">
              <w:rPr>
                <w:rFonts w:ascii="Times New Roman" w:hAnsi="Times New Roman" w:cs="Times New Roman"/>
                <w:color w:val="808030"/>
                <w:lang w:eastAsia="en-IN"/>
              </w:rPr>
              <w:t>,&amp;</w:t>
            </w:r>
            <w:r w:rsidRPr="00BD7C5C">
              <w:rPr>
                <w:rFonts w:ascii="Times New Roman" w:hAnsi="Times New Roman" w:cs="Times New Roman"/>
                <w:color w:val="000000"/>
                <w:lang w:eastAsia="en-IN"/>
              </w:rPr>
              <w:t>a</w:t>
            </w:r>
            <w:proofErr w:type="spellEnd"/>
            <w:r w:rsidRPr="00BD7C5C">
              <w:rPr>
                <w:rFonts w:ascii="Times New Roman" w:hAnsi="Times New Roman" w:cs="Times New Roman"/>
                <w:color w:val="80803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color w:val="80803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color w:val="808030"/>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color w:val="808030"/>
                <w:lang w:eastAsia="en-IN"/>
              </w:rPr>
              <w:t>(</w:t>
            </w:r>
            <w:r w:rsidRPr="00BD7C5C">
              <w:rPr>
                <w:rFonts w:ascii="Times New Roman" w:hAnsi="Times New Roman" w:cs="Times New Roman"/>
                <w:color w:val="800000"/>
                <w:lang w:eastAsia="en-IN"/>
              </w:rPr>
              <w:t>"</w:t>
            </w:r>
            <w:r w:rsidRPr="00BD7C5C">
              <w:rPr>
                <w:rFonts w:ascii="Times New Roman" w:hAnsi="Times New Roman" w:cs="Times New Roman"/>
                <w:lang w:eastAsia="en-IN"/>
              </w:rPr>
              <w:t xml:space="preserve">Enter the 4 elements of second matrix: </w:t>
            </w:r>
            <w:r w:rsidRPr="00BD7C5C">
              <w:rPr>
                <w:rFonts w:ascii="Times New Roman" w:hAnsi="Times New Roman" w:cs="Times New Roman"/>
                <w:color w:val="800000"/>
                <w:lang w:eastAsia="en-IN"/>
              </w:rPr>
              <w:t>"</w:t>
            </w:r>
            <w:r w:rsidRPr="00BD7C5C">
              <w:rPr>
                <w:rFonts w:ascii="Times New Roman" w:hAnsi="Times New Roman" w:cs="Times New Roman"/>
                <w:color w:val="808030"/>
                <w:lang w:eastAsia="en-IN"/>
              </w:rPr>
              <w:t>)</w:t>
            </w:r>
            <w:r w:rsidRPr="00BD7C5C">
              <w:rPr>
                <w:rFonts w:ascii="Times New Roman" w:hAnsi="Times New Roman" w:cs="Times New Roman"/>
                <w:color w:val="800080"/>
                <w:lang w:eastAsia="en-IN"/>
              </w:rPr>
              <w:t>;</w:t>
            </w:r>
          </w:p>
          <w:p w:rsidR="00335DCD" w:rsidRPr="00BD7C5C" w:rsidRDefault="00C37E33" w:rsidP="00335DCD">
            <w:pPr>
              <w:rPr>
                <w:rFonts w:ascii="Times New Roman" w:hAnsi="Times New Roman" w:cs="Times New Roman"/>
                <w:color w:val="808030"/>
                <w:lang w:eastAsia="en-IN"/>
              </w:rPr>
            </w:pP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color w:val="80803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color w:val="808030"/>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color w:val="808030"/>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00335DCD" w:rsidRPr="00BD7C5C">
              <w:rPr>
                <w:rFonts w:ascii="Times New Roman" w:hAnsi="Times New Roman" w:cs="Times New Roman"/>
                <w:color w:val="80803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b/>
                <w:bCs/>
                <w:color w:val="800000"/>
                <w:lang w:eastAsia="en-IN"/>
              </w:rPr>
              <w:t>for</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scanf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07997"/>
                <w:lang w:eastAsia="en-IN"/>
              </w:rPr>
              <w:t>%</w:t>
            </w:r>
            <w:proofErr w:type="spellStart"/>
            <w:r w:rsidRPr="00BD7C5C">
              <w:rPr>
                <w:rFonts w:ascii="Times New Roman" w:hAnsi="Times New Roman" w:cs="Times New Roman"/>
                <w:color w:val="007997"/>
                <w:lang w:eastAsia="en-IN"/>
              </w:rPr>
              <w:t>d</w:t>
            </w:r>
            <w:r w:rsidRPr="00BD7C5C">
              <w:rPr>
                <w:rFonts w:ascii="Times New Roman" w:hAnsi="Times New Roman" w:cs="Times New Roman"/>
                <w:color w:val="800000"/>
                <w:lang w:eastAsia="en-IN"/>
              </w:rPr>
              <w:t>"</w:t>
            </w:r>
            <w:r w:rsidRPr="00BD7C5C">
              <w:rPr>
                <w:rFonts w:ascii="Times New Roman" w:hAnsi="Times New Roman" w:cs="Times New Roman"/>
                <w:lang w:eastAsia="en-IN"/>
              </w:rPr>
              <w:t>,&amp;</w:t>
            </w:r>
            <w:r w:rsidRPr="00BD7C5C">
              <w:rPr>
                <w:rFonts w:ascii="Times New Roman" w:hAnsi="Times New Roman" w:cs="Times New Roman"/>
                <w:color w:val="000000"/>
                <w:lang w:eastAsia="en-IN"/>
              </w:rPr>
              <w:t>b</w:t>
            </w:r>
            <w:proofErr w:type="spellEnd"/>
            <w:r w:rsidRPr="00BD7C5C">
              <w:rPr>
                <w:rFonts w:ascii="Times New Roman" w:hAnsi="Times New Roman" w:cs="Times New Roman"/>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F69FF"/>
                <w:lang w:eastAsia="en-IN"/>
              </w:rPr>
              <w:t>\</w:t>
            </w:r>
            <w:proofErr w:type="spellStart"/>
            <w:r w:rsidRPr="00BD7C5C">
              <w:rPr>
                <w:rFonts w:ascii="Times New Roman" w:hAnsi="Times New Roman" w:cs="Times New Roman"/>
                <w:color w:val="0F69FF"/>
                <w:lang w:eastAsia="en-IN"/>
              </w:rPr>
              <w:t>n</w:t>
            </w:r>
            <w:r w:rsidRPr="00BD7C5C">
              <w:rPr>
                <w:rFonts w:ascii="Times New Roman" w:hAnsi="Times New Roman" w:cs="Times New Roman"/>
                <w:color w:val="0000E6"/>
                <w:lang w:eastAsia="en-IN"/>
              </w:rPr>
              <w:t>The</w:t>
            </w:r>
            <w:proofErr w:type="spellEnd"/>
            <w:r w:rsidRPr="00BD7C5C">
              <w:rPr>
                <w:rFonts w:ascii="Times New Roman" w:hAnsi="Times New Roman" w:cs="Times New Roman"/>
                <w:color w:val="0000E6"/>
                <w:lang w:eastAsia="en-IN"/>
              </w:rPr>
              <w:t xml:space="preserve"> first matrix is</w:t>
            </w:r>
            <w:r w:rsidRPr="00BD7C5C">
              <w:rPr>
                <w:rFonts w:ascii="Times New Roman" w:hAnsi="Times New Roman" w:cs="Times New Roman"/>
                <w:color w:val="0F69FF"/>
                <w:lang w:eastAsia="en-IN"/>
              </w:rPr>
              <w:t>\n</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F69FF"/>
                <w:lang w:eastAsia="en-IN"/>
              </w:rPr>
              <w:t>\n</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07997"/>
                <w:lang w:eastAsia="en-IN"/>
              </w:rPr>
              <w:t>%d</w:t>
            </w:r>
            <w:r w:rsidRPr="00BD7C5C">
              <w:rPr>
                <w:rFonts w:ascii="Times New Roman" w:hAnsi="Times New Roman" w:cs="Times New Roman"/>
                <w:color w:val="0F69FF"/>
                <w:lang w:eastAsia="en-IN"/>
              </w:rPr>
              <w:t>\</w:t>
            </w:r>
            <w:proofErr w:type="spellStart"/>
            <w:r w:rsidRPr="00BD7C5C">
              <w:rPr>
                <w:rFonts w:ascii="Times New Roman" w:hAnsi="Times New Roman" w:cs="Times New Roman"/>
                <w:color w:val="0F69FF"/>
                <w:lang w:eastAsia="en-IN"/>
              </w:rPr>
              <w:t>t</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proofErr w:type="spellEnd"/>
            <w:r w:rsidRPr="00BD7C5C">
              <w:rPr>
                <w:rFonts w:ascii="Times New Roman" w:hAnsi="Times New Roman" w:cs="Times New Roman"/>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F69FF"/>
                <w:lang w:eastAsia="en-IN"/>
              </w:rPr>
              <w:t>\</w:t>
            </w:r>
            <w:proofErr w:type="spellStart"/>
            <w:r w:rsidRPr="00BD7C5C">
              <w:rPr>
                <w:rFonts w:ascii="Times New Roman" w:hAnsi="Times New Roman" w:cs="Times New Roman"/>
                <w:color w:val="0F69FF"/>
                <w:lang w:eastAsia="en-IN"/>
              </w:rPr>
              <w:t>n</w:t>
            </w:r>
            <w:r w:rsidRPr="00BD7C5C">
              <w:rPr>
                <w:rFonts w:ascii="Times New Roman" w:hAnsi="Times New Roman" w:cs="Times New Roman"/>
                <w:color w:val="0000E6"/>
                <w:lang w:eastAsia="en-IN"/>
              </w:rPr>
              <w:t>The</w:t>
            </w:r>
            <w:proofErr w:type="spellEnd"/>
            <w:r w:rsidRPr="00BD7C5C">
              <w:rPr>
                <w:rFonts w:ascii="Times New Roman" w:hAnsi="Times New Roman" w:cs="Times New Roman"/>
                <w:color w:val="0000E6"/>
                <w:lang w:eastAsia="en-IN"/>
              </w:rPr>
              <w:t xml:space="preserve"> second matrix is</w:t>
            </w:r>
            <w:r w:rsidRPr="00BD7C5C">
              <w:rPr>
                <w:rFonts w:ascii="Times New Roman" w:hAnsi="Times New Roman" w:cs="Times New Roman"/>
                <w:color w:val="0F69FF"/>
                <w:lang w:eastAsia="en-IN"/>
              </w:rPr>
              <w:t>\n</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F69FF"/>
                <w:lang w:eastAsia="en-IN"/>
              </w:rPr>
              <w:t>\n</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07997"/>
                <w:lang w:eastAsia="en-IN"/>
              </w:rPr>
              <w:t>%d</w:t>
            </w:r>
            <w:r w:rsidRPr="00BD7C5C">
              <w:rPr>
                <w:rFonts w:ascii="Times New Roman" w:hAnsi="Times New Roman" w:cs="Times New Roman"/>
                <w:color w:val="0F69FF"/>
                <w:lang w:eastAsia="en-IN"/>
              </w:rPr>
              <w:t>\</w:t>
            </w:r>
            <w:proofErr w:type="spellStart"/>
            <w:r w:rsidRPr="00BD7C5C">
              <w:rPr>
                <w:rFonts w:ascii="Times New Roman" w:hAnsi="Times New Roman" w:cs="Times New Roman"/>
                <w:color w:val="0F69FF"/>
                <w:lang w:eastAsia="en-IN"/>
              </w:rPr>
              <w:t>t</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proofErr w:type="spellEnd"/>
            <w:r w:rsidRPr="00BD7C5C">
              <w:rPr>
                <w:rFonts w:ascii="Times New Roman" w:hAnsi="Times New Roman" w:cs="Times New Roman"/>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m1</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a</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m2</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m3</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a</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m4</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a</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m5</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m6</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m7</w:t>
            </w:r>
            <w:r w:rsidRPr="00BD7C5C">
              <w:rPr>
                <w:rFonts w:ascii="Times New Roman" w:hAnsi="Times New Roman" w:cs="Times New Roman"/>
                <w:lang w:eastAsia="en-IN"/>
              </w:rPr>
              <w:t>=</w:t>
            </w:r>
            <w:r w:rsidRPr="00BD7C5C">
              <w:rPr>
                <w:rFonts w:ascii="Times New Roman" w:hAnsi="Times New Roman" w:cs="Times New Roman"/>
                <w:color w:val="000000"/>
                <w:lang w:eastAsia="en-IN"/>
              </w:rPr>
              <w:t xml:space="preserve"> </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a</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b</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c</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m1</w:t>
            </w:r>
            <w:r w:rsidRPr="00BD7C5C">
              <w:rPr>
                <w:rFonts w:ascii="Times New Roman" w:hAnsi="Times New Roman" w:cs="Times New Roman"/>
                <w:lang w:eastAsia="en-IN"/>
              </w:rPr>
              <w:t>+</w:t>
            </w:r>
            <w:r w:rsidRPr="00BD7C5C">
              <w:rPr>
                <w:rFonts w:ascii="Times New Roman" w:hAnsi="Times New Roman" w:cs="Times New Roman"/>
                <w:color w:val="000000"/>
                <w:lang w:eastAsia="en-IN"/>
              </w:rPr>
              <w:t>m4</w:t>
            </w:r>
            <w:r w:rsidRPr="00BD7C5C">
              <w:rPr>
                <w:rFonts w:ascii="Times New Roman" w:hAnsi="Times New Roman" w:cs="Times New Roman"/>
                <w:lang w:eastAsia="en-IN"/>
              </w:rPr>
              <w:t>-</w:t>
            </w:r>
            <w:r w:rsidRPr="00BD7C5C">
              <w:rPr>
                <w:rFonts w:ascii="Times New Roman" w:hAnsi="Times New Roman" w:cs="Times New Roman"/>
                <w:color w:val="000000"/>
                <w:lang w:eastAsia="en-IN"/>
              </w:rPr>
              <w:t>m5</w:t>
            </w:r>
            <w:r w:rsidRPr="00BD7C5C">
              <w:rPr>
                <w:rFonts w:ascii="Times New Roman" w:hAnsi="Times New Roman" w:cs="Times New Roman"/>
                <w:lang w:eastAsia="en-IN"/>
              </w:rPr>
              <w:t>+</w:t>
            </w:r>
            <w:r w:rsidRPr="00BD7C5C">
              <w:rPr>
                <w:rFonts w:ascii="Times New Roman" w:hAnsi="Times New Roman" w:cs="Times New Roman"/>
                <w:color w:val="000000"/>
                <w:lang w:eastAsia="en-IN"/>
              </w:rPr>
              <w:t>m7</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c</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m3</w:t>
            </w:r>
            <w:r w:rsidRPr="00BD7C5C">
              <w:rPr>
                <w:rFonts w:ascii="Times New Roman" w:hAnsi="Times New Roman" w:cs="Times New Roman"/>
                <w:lang w:eastAsia="en-IN"/>
              </w:rPr>
              <w:t>+</w:t>
            </w:r>
            <w:r w:rsidRPr="00BD7C5C">
              <w:rPr>
                <w:rFonts w:ascii="Times New Roman" w:hAnsi="Times New Roman" w:cs="Times New Roman"/>
                <w:color w:val="000000"/>
                <w:lang w:eastAsia="en-IN"/>
              </w:rPr>
              <w:t>m5</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c</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lang w:eastAsia="en-IN"/>
              </w:rPr>
              <w:t>]=</w:t>
            </w:r>
            <w:r w:rsidRPr="00BD7C5C">
              <w:rPr>
                <w:rFonts w:ascii="Times New Roman" w:hAnsi="Times New Roman" w:cs="Times New Roman"/>
                <w:color w:val="000000"/>
                <w:lang w:eastAsia="en-IN"/>
              </w:rPr>
              <w:t>m2</w:t>
            </w:r>
            <w:r w:rsidRPr="00BD7C5C">
              <w:rPr>
                <w:rFonts w:ascii="Times New Roman" w:hAnsi="Times New Roman" w:cs="Times New Roman"/>
                <w:lang w:eastAsia="en-IN"/>
              </w:rPr>
              <w:t>+</w:t>
            </w:r>
            <w:r w:rsidRPr="00BD7C5C">
              <w:rPr>
                <w:rFonts w:ascii="Times New Roman" w:hAnsi="Times New Roman" w:cs="Times New Roman"/>
                <w:color w:val="000000"/>
                <w:lang w:eastAsia="en-IN"/>
              </w:rPr>
              <w:t>m4</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t>c</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8C00"/>
                <w:lang w:eastAsia="en-IN"/>
              </w:rPr>
              <w:t>1</w:t>
            </w:r>
            <w:r w:rsidRPr="00BD7C5C">
              <w:rPr>
                <w:rFonts w:ascii="Times New Roman" w:hAnsi="Times New Roman" w:cs="Times New Roman"/>
                <w:lang w:eastAsia="en-IN"/>
              </w:rPr>
              <w:t>]=</w:t>
            </w:r>
            <w:r w:rsidRPr="00BD7C5C">
              <w:rPr>
                <w:rFonts w:ascii="Times New Roman" w:hAnsi="Times New Roman" w:cs="Times New Roman"/>
                <w:color w:val="000000"/>
                <w:lang w:eastAsia="en-IN"/>
              </w:rPr>
              <w:t>m1</w:t>
            </w:r>
            <w:r w:rsidRPr="00BD7C5C">
              <w:rPr>
                <w:rFonts w:ascii="Times New Roman" w:hAnsi="Times New Roman" w:cs="Times New Roman"/>
                <w:lang w:eastAsia="en-IN"/>
              </w:rPr>
              <w:t>-</w:t>
            </w:r>
            <w:r w:rsidRPr="00BD7C5C">
              <w:rPr>
                <w:rFonts w:ascii="Times New Roman" w:hAnsi="Times New Roman" w:cs="Times New Roman"/>
                <w:color w:val="000000"/>
                <w:lang w:eastAsia="en-IN"/>
              </w:rPr>
              <w:t>m2</w:t>
            </w:r>
            <w:r w:rsidRPr="00BD7C5C">
              <w:rPr>
                <w:rFonts w:ascii="Times New Roman" w:hAnsi="Times New Roman" w:cs="Times New Roman"/>
                <w:lang w:eastAsia="en-IN"/>
              </w:rPr>
              <w:t>+</w:t>
            </w:r>
            <w:r w:rsidRPr="00BD7C5C">
              <w:rPr>
                <w:rFonts w:ascii="Times New Roman" w:hAnsi="Times New Roman" w:cs="Times New Roman"/>
                <w:color w:val="000000"/>
                <w:lang w:eastAsia="en-IN"/>
              </w:rPr>
              <w:t>m3</w:t>
            </w:r>
            <w:r w:rsidRPr="00BD7C5C">
              <w:rPr>
                <w:rFonts w:ascii="Times New Roman" w:hAnsi="Times New Roman" w:cs="Times New Roman"/>
                <w:lang w:eastAsia="en-IN"/>
              </w:rPr>
              <w:t>+</w:t>
            </w:r>
            <w:r w:rsidRPr="00BD7C5C">
              <w:rPr>
                <w:rFonts w:ascii="Times New Roman" w:hAnsi="Times New Roman" w:cs="Times New Roman"/>
                <w:color w:val="000000"/>
                <w:lang w:eastAsia="en-IN"/>
              </w:rPr>
              <w:t>m6</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F69FF"/>
                <w:lang w:eastAsia="en-IN"/>
              </w:rPr>
              <w:t>\</w:t>
            </w:r>
            <w:proofErr w:type="spellStart"/>
            <w:r w:rsidRPr="00BD7C5C">
              <w:rPr>
                <w:rFonts w:ascii="Times New Roman" w:hAnsi="Times New Roman" w:cs="Times New Roman"/>
                <w:color w:val="0F69FF"/>
                <w:lang w:eastAsia="en-IN"/>
              </w:rPr>
              <w:t>n</w:t>
            </w:r>
            <w:r w:rsidRPr="00BD7C5C">
              <w:rPr>
                <w:rFonts w:ascii="Times New Roman" w:hAnsi="Times New Roman" w:cs="Times New Roman"/>
                <w:color w:val="0000E6"/>
                <w:lang w:eastAsia="en-IN"/>
              </w:rPr>
              <w:t>After</w:t>
            </w:r>
            <w:proofErr w:type="spellEnd"/>
            <w:r w:rsidRPr="00BD7C5C">
              <w:rPr>
                <w:rFonts w:ascii="Times New Roman" w:hAnsi="Times New Roman" w:cs="Times New Roman"/>
                <w:color w:val="0000E6"/>
                <w:lang w:eastAsia="en-IN"/>
              </w:rPr>
              <w:t xml:space="preserve"> multiplication using </w:t>
            </w:r>
            <w:r w:rsidRPr="00BD7C5C">
              <w:rPr>
                <w:rFonts w:ascii="Times New Roman" w:hAnsi="Times New Roman" w:cs="Times New Roman"/>
                <w:color w:val="0F69FF"/>
                <w:lang w:eastAsia="en-IN"/>
              </w:rPr>
              <w:t>\n</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F69FF"/>
                <w:lang w:eastAsia="en-IN"/>
              </w:rPr>
              <w:t>\n</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for</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&lt;</w:t>
            </w:r>
            <w:r w:rsidRPr="00BD7C5C">
              <w:rPr>
                <w:rFonts w:ascii="Times New Roman" w:hAnsi="Times New Roman" w:cs="Times New Roman"/>
                <w:color w:val="008C00"/>
                <w:lang w:eastAsia="en-IN"/>
              </w:rPr>
              <w:t>2</w:t>
            </w:r>
            <w:r w:rsidRPr="00BD7C5C">
              <w:rPr>
                <w:rFonts w:ascii="Times New Roman" w:hAnsi="Times New Roman" w:cs="Times New Roman"/>
                <w:color w:val="800080"/>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r w:rsidRPr="00BD7C5C">
              <w:rPr>
                <w:rFonts w:ascii="Times New Roman" w:hAnsi="Times New Roman" w:cs="Times New Roman"/>
                <w:color w:val="000000"/>
                <w:lang w:eastAsia="en-IN"/>
              </w:rPr>
              <w:tab/>
            </w:r>
            <w:proofErr w:type="spellStart"/>
            <w:r w:rsidRPr="00BD7C5C">
              <w:rPr>
                <w:rFonts w:ascii="Times New Roman" w:hAnsi="Times New Roman" w:cs="Times New Roman"/>
                <w:color w:val="603000"/>
                <w:lang w:eastAsia="en-IN"/>
              </w:rPr>
              <w:t>printf</w:t>
            </w:r>
            <w:proofErr w:type="spellEnd"/>
            <w:r w:rsidRPr="00BD7C5C">
              <w:rPr>
                <w:rFonts w:ascii="Times New Roman" w:hAnsi="Times New Roman" w:cs="Times New Roman"/>
                <w:lang w:eastAsia="en-IN"/>
              </w:rPr>
              <w:t>(</w:t>
            </w:r>
            <w:r w:rsidRPr="00BD7C5C">
              <w:rPr>
                <w:rFonts w:ascii="Times New Roman" w:hAnsi="Times New Roman" w:cs="Times New Roman"/>
                <w:color w:val="800000"/>
                <w:lang w:eastAsia="en-IN"/>
              </w:rPr>
              <w:t>"</w:t>
            </w:r>
            <w:r w:rsidRPr="00BD7C5C">
              <w:rPr>
                <w:rFonts w:ascii="Times New Roman" w:hAnsi="Times New Roman" w:cs="Times New Roman"/>
                <w:color w:val="007997"/>
                <w:lang w:eastAsia="en-IN"/>
              </w:rPr>
              <w:t>%d</w:t>
            </w:r>
            <w:r w:rsidRPr="00BD7C5C">
              <w:rPr>
                <w:rFonts w:ascii="Times New Roman" w:hAnsi="Times New Roman" w:cs="Times New Roman"/>
                <w:color w:val="0F69FF"/>
                <w:lang w:eastAsia="en-IN"/>
              </w:rPr>
              <w:t>\</w:t>
            </w:r>
            <w:proofErr w:type="spellStart"/>
            <w:r w:rsidRPr="00BD7C5C">
              <w:rPr>
                <w:rFonts w:ascii="Times New Roman" w:hAnsi="Times New Roman" w:cs="Times New Roman"/>
                <w:color w:val="0F69FF"/>
                <w:lang w:eastAsia="en-IN"/>
              </w:rPr>
              <w:t>t</w:t>
            </w:r>
            <w:r w:rsidRPr="00BD7C5C">
              <w:rPr>
                <w:rFonts w:ascii="Times New Roman" w:hAnsi="Times New Roman" w:cs="Times New Roman"/>
                <w:color w:val="800000"/>
                <w:lang w:eastAsia="en-IN"/>
              </w:rPr>
              <w:t>"</w:t>
            </w:r>
            <w:r w:rsidRPr="00BD7C5C">
              <w:rPr>
                <w:rFonts w:ascii="Times New Roman" w:hAnsi="Times New Roman" w:cs="Times New Roman"/>
                <w:lang w:eastAsia="en-IN"/>
              </w:rPr>
              <w:t>,</w:t>
            </w:r>
            <w:r w:rsidRPr="00BD7C5C">
              <w:rPr>
                <w:rFonts w:ascii="Times New Roman" w:hAnsi="Times New Roman" w:cs="Times New Roman"/>
                <w:color w:val="000000"/>
                <w:lang w:eastAsia="en-IN"/>
              </w:rPr>
              <w:t>c</w:t>
            </w:r>
            <w:proofErr w:type="spellEnd"/>
            <w:r w:rsidRPr="00BD7C5C">
              <w:rPr>
                <w:rFonts w:ascii="Times New Roman" w:hAnsi="Times New Roman" w:cs="Times New Roman"/>
                <w:lang w:eastAsia="en-IN"/>
              </w:rPr>
              <w:t>[</w:t>
            </w:r>
            <w:r w:rsidRPr="00BD7C5C">
              <w:rPr>
                <w:rFonts w:ascii="Times New Roman" w:hAnsi="Times New Roman" w:cs="Times New Roman"/>
                <w:color w:val="000000"/>
                <w:lang w:eastAsia="en-IN"/>
              </w:rPr>
              <w:t>i</w:t>
            </w:r>
            <w:r w:rsidRPr="00BD7C5C">
              <w:rPr>
                <w:rFonts w:ascii="Times New Roman" w:hAnsi="Times New Roman" w:cs="Times New Roman"/>
                <w:lang w:eastAsia="en-IN"/>
              </w:rPr>
              <w:t>][</w:t>
            </w:r>
            <w:r w:rsidRPr="00BD7C5C">
              <w:rPr>
                <w:rFonts w:ascii="Times New Roman" w:hAnsi="Times New Roman" w:cs="Times New Roman"/>
                <w:color w:val="000000"/>
                <w:lang w:eastAsia="en-IN"/>
              </w:rPr>
              <w:t>j</w:t>
            </w:r>
            <w:r w:rsidRPr="00BD7C5C">
              <w:rPr>
                <w:rFonts w:ascii="Times New Roman" w:hAnsi="Times New Roman" w:cs="Times New Roman"/>
                <w:lang w:eastAsia="en-IN"/>
              </w:rPr>
              <w:t>])</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000000"/>
                <w:lang w:eastAsia="en-IN"/>
              </w:rPr>
              <w:tab/>
            </w:r>
            <w:r w:rsidRPr="00BD7C5C">
              <w:rPr>
                <w:rFonts w:ascii="Times New Roman" w:hAnsi="Times New Roman" w:cs="Times New Roman"/>
                <w:b/>
                <w:bCs/>
                <w:color w:val="800000"/>
                <w:lang w:eastAsia="en-IN"/>
              </w:rPr>
              <w:t>return</w:t>
            </w:r>
            <w:r w:rsidRPr="00BD7C5C">
              <w:rPr>
                <w:rFonts w:ascii="Times New Roman" w:hAnsi="Times New Roman" w:cs="Times New Roman"/>
                <w:color w:val="000000"/>
                <w:lang w:eastAsia="en-IN"/>
              </w:rPr>
              <w:t xml:space="preserve"> </w:t>
            </w:r>
            <w:r w:rsidRPr="00BD7C5C">
              <w:rPr>
                <w:rFonts w:ascii="Times New Roman" w:hAnsi="Times New Roman" w:cs="Times New Roman"/>
                <w:color w:val="008C00"/>
                <w:lang w:eastAsia="en-IN"/>
              </w:rPr>
              <w:t>0</w:t>
            </w:r>
            <w:r w:rsidRPr="00BD7C5C">
              <w:rPr>
                <w:rFonts w:ascii="Times New Roman" w:hAnsi="Times New Roman" w:cs="Times New Roman"/>
                <w:color w:val="800080"/>
                <w:lang w:eastAsia="en-IN"/>
              </w:rPr>
              <w:t>;</w:t>
            </w:r>
          </w:p>
          <w:p w:rsidR="00C37E33" w:rsidRPr="00BD7C5C" w:rsidRDefault="00C37E33" w:rsidP="00335DCD">
            <w:pPr>
              <w:rPr>
                <w:rFonts w:ascii="Times New Roman" w:hAnsi="Times New Roman" w:cs="Times New Roman"/>
                <w:color w:val="000000"/>
                <w:lang w:eastAsia="en-IN"/>
              </w:rPr>
            </w:pPr>
            <w:r w:rsidRPr="00BD7C5C">
              <w:rPr>
                <w:rFonts w:ascii="Times New Roman" w:hAnsi="Times New Roman" w:cs="Times New Roman"/>
                <w:color w:val="800080"/>
                <w:lang w:eastAsia="en-IN"/>
              </w:rPr>
              <w:t>}</w:t>
            </w:r>
          </w:p>
          <w:p w:rsidR="00335DCD" w:rsidRPr="00BD7C5C" w:rsidRDefault="00C37E33" w:rsidP="00335DCD">
            <w:pPr>
              <w:rPr>
                <w:rFonts w:ascii="Times New Roman" w:hAnsi="Times New Roman" w:cs="Times New Roman"/>
                <w:color w:val="000000"/>
                <w:sz w:val="24"/>
                <w:szCs w:val="24"/>
                <w:lang w:eastAsia="en-IN"/>
              </w:rPr>
            </w:pPr>
            <w:r w:rsidRPr="00BD7C5C">
              <w:rPr>
                <w:rFonts w:ascii="Times New Roman" w:hAnsi="Times New Roman" w:cs="Times New Roman"/>
                <w:b/>
                <w:bCs/>
                <w:color w:val="000000"/>
                <w:sz w:val="24"/>
                <w:szCs w:val="24"/>
                <w:lang w:eastAsia="en-IN"/>
              </w:rPr>
              <w:t>Output:</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Enter the 4 elements of first matrix:</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5 6 1 7</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Enter the 4 element of second matrix:</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6 2 8 7</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The first matrix  is</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5       6</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1       7</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The second matrix is</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6       2</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8      7</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After multiplication </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78         52</w:t>
            </w:r>
          </w:p>
          <w:p w:rsidR="00335DCD" w:rsidRPr="00BD7C5C"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sz w:val="23"/>
                <w:szCs w:val="23"/>
                <w:lang w:eastAsia="en-IN"/>
              </w:rPr>
            </w:pPr>
            <w:r w:rsidRPr="00BD7C5C">
              <w:rPr>
                <w:rFonts w:ascii="Times New Roman" w:eastAsia="Times New Roman" w:hAnsi="Times New Roman" w:cs="Times New Roman"/>
                <w:color w:val="FFFFFF"/>
                <w:sz w:val="23"/>
                <w:szCs w:val="23"/>
                <w:lang w:eastAsia="en-IN"/>
              </w:rPr>
              <w:t xml:space="preserve">    62         51</w:t>
            </w:r>
          </w:p>
          <w:p w:rsidR="00335DCD" w:rsidRPr="00BD7C5C" w:rsidRDefault="00335DCD" w:rsidP="00335DCD">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D7C5C">
              <w:rPr>
                <w:rFonts w:ascii="Times New Roman" w:eastAsia="Times New Roman" w:hAnsi="Times New Roman" w:cs="Times New Roman"/>
                <w:b/>
                <w:bCs/>
                <w:color w:val="000000"/>
                <w:sz w:val="24"/>
                <w:szCs w:val="24"/>
                <w:lang w:eastAsia="en-IN"/>
              </w:rPr>
              <w:t>Complexity:</w:t>
            </w:r>
            <w:r w:rsidRPr="00BD7C5C">
              <w:rPr>
                <w:rFonts w:ascii="Times New Roman" w:eastAsia="Times New Roman" w:hAnsi="Times New Roman" w:cs="Times New Roman"/>
                <w:color w:val="000000"/>
                <w:sz w:val="24"/>
                <w:szCs w:val="24"/>
                <w:lang w:eastAsia="en-IN"/>
              </w:rPr>
              <w:t> The time complexity is </w:t>
            </w:r>
            <w:proofErr w:type="gramStart"/>
            <w:r w:rsidRPr="00BD7C5C">
              <w:rPr>
                <w:rFonts w:ascii="Times New Roman" w:eastAsia="Times New Roman" w:hAnsi="Times New Roman" w:cs="Times New Roman"/>
                <w:b/>
                <w:bCs/>
                <w:color w:val="000000"/>
                <w:sz w:val="24"/>
                <w:szCs w:val="24"/>
                <w:lang w:eastAsia="en-IN"/>
              </w:rPr>
              <w:t>O(</w:t>
            </w:r>
            <w:proofErr w:type="gramEnd"/>
            <w:r w:rsidRPr="00BD7C5C">
              <w:rPr>
                <w:rFonts w:ascii="Times New Roman" w:eastAsia="Times New Roman" w:hAnsi="Times New Roman" w:cs="Times New Roman"/>
                <w:b/>
                <w:bCs/>
                <w:color w:val="000000"/>
                <w:sz w:val="24"/>
                <w:szCs w:val="24"/>
                <w:lang w:eastAsia="en-IN"/>
              </w:rPr>
              <w:t>N</w:t>
            </w:r>
            <w:r w:rsidRPr="00BD7C5C">
              <w:rPr>
                <w:rFonts w:ascii="Times New Roman" w:eastAsia="Times New Roman" w:hAnsi="Times New Roman" w:cs="Times New Roman"/>
                <w:b/>
                <w:bCs/>
                <w:color w:val="000000"/>
                <w:sz w:val="18"/>
                <w:szCs w:val="18"/>
                <w:vertAlign w:val="superscript"/>
                <w:lang w:eastAsia="en-IN"/>
              </w:rPr>
              <w:t>2.8074</w:t>
            </w:r>
            <w:r w:rsidRPr="00BD7C5C">
              <w:rPr>
                <w:rFonts w:ascii="Times New Roman" w:eastAsia="Times New Roman" w:hAnsi="Times New Roman" w:cs="Times New Roman"/>
                <w:b/>
                <w:bCs/>
                <w:color w:val="000000"/>
                <w:sz w:val="24"/>
                <w:szCs w:val="24"/>
                <w:lang w:eastAsia="en-IN"/>
              </w:rPr>
              <w:t>)</w:t>
            </w:r>
            <w:r w:rsidRPr="00BD7C5C">
              <w:rPr>
                <w:rFonts w:ascii="Times New Roman" w:eastAsia="Times New Roman" w:hAnsi="Times New Roman" w:cs="Times New Roman"/>
                <w:color w:val="000000"/>
                <w:sz w:val="24"/>
                <w:szCs w:val="24"/>
                <w:lang w:eastAsia="en-IN"/>
              </w:rPr>
              <w:t>.</w:t>
            </w:r>
          </w:p>
          <w:p w:rsidR="00335DCD" w:rsidRPr="00BD7C5C" w:rsidRDefault="00335DCD" w:rsidP="00335DCD">
            <w:pPr>
              <w:pStyle w:val="Heading1"/>
              <w:shd w:val="clear" w:color="auto" w:fill="FFFFFF"/>
              <w:spacing w:before="75" w:line="312" w:lineRule="atLeast"/>
              <w:jc w:val="both"/>
              <w:rPr>
                <w:rFonts w:ascii="Times New Roman" w:hAnsi="Times New Roman" w:cs="Times New Roman"/>
                <w:b w:val="0"/>
                <w:bCs w:val="0"/>
                <w:color w:val="610B38"/>
                <w:sz w:val="44"/>
                <w:szCs w:val="44"/>
              </w:rPr>
            </w:pPr>
            <w:proofErr w:type="spellStart"/>
            <w:proofErr w:type="gramStart"/>
            <w:r w:rsidRPr="00BD7C5C">
              <w:rPr>
                <w:rFonts w:ascii="Times New Roman" w:hAnsi="Times New Roman" w:cs="Times New Roman"/>
                <w:color w:val="FFFFFF"/>
                <w:lang w:eastAsia="en-IN"/>
              </w:rPr>
              <w:t>a</w:t>
            </w:r>
            <w:r w:rsidRPr="00BD7C5C">
              <w:rPr>
                <w:rFonts w:ascii="Times New Roman" w:hAnsi="Times New Roman" w:cs="Times New Roman"/>
                <w:b w:val="0"/>
                <w:bCs w:val="0"/>
                <w:color w:val="610B38"/>
                <w:sz w:val="44"/>
                <w:szCs w:val="44"/>
              </w:rPr>
              <w:t>Recurrence</w:t>
            </w:r>
            <w:proofErr w:type="spellEnd"/>
            <w:proofErr w:type="gramEnd"/>
            <w:r w:rsidRPr="00BD7C5C">
              <w:rPr>
                <w:rFonts w:ascii="Times New Roman" w:hAnsi="Times New Roman" w:cs="Times New Roman"/>
                <w:b w:val="0"/>
                <w:bCs w:val="0"/>
                <w:color w:val="610B38"/>
                <w:sz w:val="44"/>
                <w:szCs w:val="44"/>
              </w:rPr>
              <w:t xml:space="preserve"> Relation</w:t>
            </w:r>
          </w:p>
          <w:p w:rsidR="00335DCD" w:rsidRPr="00BD7C5C" w:rsidRDefault="00335DCD" w:rsidP="00335DCD">
            <w:pPr>
              <w:pStyle w:val="NormalWeb"/>
              <w:shd w:val="clear" w:color="auto" w:fill="FFFFFF"/>
              <w:jc w:val="both"/>
              <w:rPr>
                <w:color w:val="333333"/>
              </w:rPr>
            </w:pPr>
            <w:r w:rsidRPr="00BD7C5C">
              <w:rPr>
                <w:color w:val="333333"/>
              </w:rPr>
              <w:t>A recurrence is an equation or inequality that describes a function in terms of its values on smaller inputs. To solve a Recurrence Relation means to obtain a function defined on the natural numbers that satisfy the recurrence.</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For Example</w:t>
            </w:r>
            <w:r w:rsidRPr="00BD7C5C">
              <w:rPr>
                <w:color w:val="333333"/>
              </w:rPr>
              <w:t xml:space="preserve">, the Worst Case Running Time </w:t>
            </w:r>
            <w:proofErr w:type="gramStart"/>
            <w:r w:rsidRPr="00BD7C5C">
              <w:rPr>
                <w:color w:val="333333"/>
              </w:rPr>
              <w:t>T(</w:t>
            </w:r>
            <w:proofErr w:type="gramEnd"/>
            <w:r w:rsidRPr="00BD7C5C">
              <w:rPr>
                <w:color w:val="333333"/>
              </w:rPr>
              <w:t>n) of the MERGE SORT Procedures is described by the recurrence.</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T (n) = θ (1) if n=1</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 xml:space="preserve"> 2T</w:t>
            </w:r>
            <w:r w:rsidRPr="00BD7C5C">
              <w:rPr>
                <w:rFonts w:ascii="Times New Roman" w:hAnsi="Times New Roman" w:cs="Times New Roman"/>
                <w:noProof/>
                <w:color w:val="333333"/>
              </w:rPr>
              <w:drawing>
                <wp:inline distT="0" distB="0" distL="0" distR="0" wp14:anchorId="063CE9BD" wp14:editId="69DFBC38">
                  <wp:extent cx="246380" cy="334010"/>
                  <wp:effectExtent l="0" t="0" r="1270" b="8890"/>
                  <wp:docPr id="16" name="Picture 16"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hAnsi="Times New Roman" w:cs="Times New Roman"/>
                <w:color w:val="333333"/>
              </w:rPr>
              <w:t xml:space="preserve"> + θ (n) if n&gt;1</w:t>
            </w:r>
          </w:p>
          <w:p w:rsidR="00335DCD" w:rsidRPr="00BD7C5C" w:rsidRDefault="00335DCD" w:rsidP="00335DCD">
            <w:pPr>
              <w:pStyle w:val="NormalWeb"/>
              <w:shd w:val="clear" w:color="auto" w:fill="FFFFFF"/>
              <w:jc w:val="both"/>
              <w:rPr>
                <w:color w:val="333333"/>
              </w:rPr>
            </w:pPr>
            <w:r w:rsidRPr="00BD7C5C">
              <w:rPr>
                <w:color w:val="333333"/>
              </w:rPr>
              <w:t>There are four methods for solving Recurrence:</w:t>
            </w:r>
          </w:p>
          <w:p w:rsidR="00335DCD" w:rsidRPr="00BD7C5C" w:rsidRDefault="00335DCD" w:rsidP="00335DCD">
            <w:pPr>
              <w:numPr>
                <w:ilvl w:val="0"/>
                <w:numId w:val="13"/>
              </w:numPr>
              <w:shd w:val="clear" w:color="auto" w:fill="FFFFFF"/>
              <w:spacing w:before="60" w:after="100" w:afterAutospacing="1" w:line="375" w:lineRule="atLeast"/>
              <w:jc w:val="both"/>
              <w:rPr>
                <w:rStyle w:val="Hyperlink"/>
                <w:rFonts w:ascii="Times New Roman" w:hAnsi="Times New Roman" w:cs="Times New Roman"/>
                <w:color w:val="008000"/>
                <w:u w:val="none"/>
              </w:rPr>
            </w:pPr>
            <w:r w:rsidRPr="00BD7C5C">
              <w:rPr>
                <w:rFonts w:ascii="Times New Roman" w:hAnsi="Times New Roman" w:cs="Times New Roman"/>
                <w:color w:val="000000"/>
              </w:rPr>
              <w:fldChar w:fldCharType="begin"/>
            </w:r>
            <w:r w:rsidRPr="00BD7C5C">
              <w:rPr>
                <w:rFonts w:ascii="Times New Roman" w:hAnsi="Times New Roman" w:cs="Times New Roman"/>
                <w:color w:val="000000"/>
              </w:rPr>
              <w:instrText xml:space="preserve"> HYPERLINK "https://www.javatpoint.com/daa-recurrence-relation" \l "substitution-method" </w:instrText>
            </w:r>
            <w:r w:rsidRPr="00BD7C5C">
              <w:rPr>
                <w:rFonts w:ascii="Times New Roman" w:hAnsi="Times New Roman" w:cs="Times New Roman"/>
                <w:color w:val="000000"/>
              </w:rPr>
              <w:fldChar w:fldCharType="separate"/>
            </w:r>
            <w:r w:rsidRPr="00BD7C5C">
              <w:rPr>
                <w:rStyle w:val="Hyperlink"/>
                <w:rFonts w:ascii="Times New Roman" w:hAnsi="Times New Roman" w:cs="Times New Roman"/>
                <w:color w:val="008000"/>
              </w:rPr>
              <w:t>Substitution Method</w:t>
            </w:r>
          </w:p>
          <w:p w:rsidR="00335DCD" w:rsidRPr="00BD7C5C" w:rsidRDefault="00335DCD" w:rsidP="00177774">
            <w:pPr>
              <w:shd w:val="clear" w:color="auto" w:fill="FFFFFF"/>
              <w:spacing w:before="60" w:after="100" w:afterAutospacing="1" w:line="375" w:lineRule="atLeast"/>
              <w:jc w:val="both"/>
              <w:rPr>
                <w:rFonts w:ascii="Times New Roman" w:hAnsi="Times New Roman" w:cs="Times New Roman"/>
                <w:color w:val="000000"/>
              </w:rPr>
            </w:pPr>
            <w:r w:rsidRPr="00BD7C5C">
              <w:rPr>
                <w:rFonts w:ascii="Times New Roman" w:hAnsi="Times New Roman" w:cs="Times New Roman"/>
                <w:color w:val="000000"/>
              </w:rPr>
              <w:fldChar w:fldCharType="end"/>
            </w:r>
          </w:p>
          <w:p w:rsidR="00335DCD" w:rsidRPr="00BD7C5C" w:rsidRDefault="00335DCD" w:rsidP="00335DCD">
            <w:pPr>
              <w:numPr>
                <w:ilvl w:val="0"/>
                <w:numId w:val="13"/>
              </w:numPr>
              <w:shd w:val="clear" w:color="auto" w:fill="FFFFFF"/>
              <w:spacing w:before="60" w:after="100" w:afterAutospacing="1" w:line="375" w:lineRule="atLeast"/>
              <w:jc w:val="both"/>
              <w:rPr>
                <w:rStyle w:val="Hyperlink"/>
                <w:rFonts w:ascii="Times New Roman" w:hAnsi="Times New Roman" w:cs="Times New Roman"/>
                <w:color w:val="008000"/>
                <w:u w:val="none"/>
              </w:rPr>
            </w:pPr>
            <w:r w:rsidRPr="00BD7C5C">
              <w:rPr>
                <w:rFonts w:ascii="Times New Roman" w:hAnsi="Times New Roman" w:cs="Times New Roman"/>
                <w:color w:val="000000"/>
              </w:rPr>
              <w:fldChar w:fldCharType="begin"/>
            </w:r>
            <w:r w:rsidRPr="00BD7C5C">
              <w:rPr>
                <w:rFonts w:ascii="Times New Roman" w:hAnsi="Times New Roman" w:cs="Times New Roman"/>
                <w:color w:val="000000"/>
              </w:rPr>
              <w:instrText xml:space="preserve"> HYPERLINK "https://www.javatpoint.com/daa-recurrence-relation" \l "iteration-method" </w:instrText>
            </w:r>
            <w:r w:rsidRPr="00BD7C5C">
              <w:rPr>
                <w:rFonts w:ascii="Times New Roman" w:hAnsi="Times New Roman" w:cs="Times New Roman"/>
                <w:color w:val="000000"/>
              </w:rPr>
              <w:fldChar w:fldCharType="separate"/>
            </w:r>
            <w:r w:rsidRPr="00BD7C5C">
              <w:rPr>
                <w:rStyle w:val="Hyperlink"/>
                <w:rFonts w:ascii="Times New Roman" w:hAnsi="Times New Roman" w:cs="Times New Roman"/>
                <w:color w:val="008000"/>
              </w:rPr>
              <w:t>Iteration Method</w:t>
            </w:r>
          </w:p>
          <w:p w:rsidR="00335DCD" w:rsidRPr="00BD7C5C" w:rsidRDefault="00335DCD" w:rsidP="00177774">
            <w:pPr>
              <w:shd w:val="clear" w:color="auto" w:fill="FFFFFF"/>
              <w:spacing w:before="60" w:after="100" w:afterAutospacing="1" w:line="375" w:lineRule="atLeast"/>
              <w:jc w:val="both"/>
              <w:rPr>
                <w:rFonts w:ascii="Times New Roman" w:hAnsi="Times New Roman" w:cs="Times New Roman"/>
                <w:color w:val="000000"/>
              </w:rPr>
            </w:pPr>
            <w:r w:rsidRPr="00BD7C5C">
              <w:rPr>
                <w:rFonts w:ascii="Times New Roman" w:hAnsi="Times New Roman" w:cs="Times New Roman"/>
                <w:color w:val="000000"/>
              </w:rPr>
              <w:fldChar w:fldCharType="end"/>
            </w:r>
          </w:p>
          <w:p w:rsidR="00335DCD" w:rsidRPr="00BD7C5C" w:rsidRDefault="00335DCD" w:rsidP="00335DCD">
            <w:pPr>
              <w:numPr>
                <w:ilvl w:val="0"/>
                <w:numId w:val="13"/>
              </w:numPr>
              <w:shd w:val="clear" w:color="auto" w:fill="FFFFFF"/>
              <w:spacing w:before="60" w:after="100" w:afterAutospacing="1" w:line="375" w:lineRule="atLeast"/>
              <w:jc w:val="both"/>
              <w:rPr>
                <w:rStyle w:val="Hyperlink"/>
                <w:rFonts w:ascii="Times New Roman" w:hAnsi="Times New Roman" w:cs="Times New Roman"/>
                <w:color w:val="008000"/>
                <w:u w:val="none"/>
              </w:rPr>
            </w:pPr>
            <w:r w:rsidRPr="00BD7C5C">
              <w:rPr>
                <w:rFonts w:ascii="Times New Roman" w:hAnsi="Times New Roman" w:cs="Times New Roman"/>
                <w:color w:val="000000"/>
              </w:rPr>
              <w:fldChar w:fldCharType="begin"/>
            </w:r>
            <w:r w:rsidRPr="00BD7C5C">
              <w:rPr>
                <w:rFonts w:ascii="Times New Roman" w:hAnsi="Times New Roman" w:cs="Times New Roman"/>
                <w:color w:val="000000"/>
              </w:rPr>
              <w:instrText xml:space="preserve"> HYPERLINK "https://www.javatpoint.com/daa-recursion-tree-method" </w:instrText>
            </w:r>
            <w:r w:rsidRPr="00BD7C5C">
              <w:rPr>
                <w:rFonts w:ascii="Times New Roman" w:hAnsi="Times New Roman" w:cs="Times New Roman"/>
                <w:color w:val="000000"/>
              </w:rPr>
              <w:fldChar w:fldCharType="separate"/>
            </w:r>
            <w:r w:rsidRPr="00BD7C5C">
              <w:rPr>
                <w:rStyle w:val="Hyperlink"/>
                <w:rFonts w:ascii="Times New Roman" w:hAnsi="Times New Roman" w:cs="Times New Roman"/>
                <w:color w:val="008000"/>
              </w:rPr>
              <w:t>Recursion Tree Method</w:t>
            </w:r>
          </w:p>
          <w:p w:rsidR="00335DCD" w:rsidRPr="00BD7C5C" w:rsidRDefault="00335DCD" w:rsidP="00177774">
            <w:pPr>
              <w:shd w:val="clear" w:color="auto" w:fill="FFFFFF"/>
              <w:spacing w:before="60" w:after="100" w:afterAutospacing="1" w:line="375" w:lineRule="atLeast"/>
              <w:jc w:val="both"/>
              <w:rPr>
                <w:rFonts w:ascii="Times New Roman" w:hAnsi="Times New Roman" w:cs="Times New Roman"/>
                <w:color w:val="000000"/>
              </w:rPr>
            </w:pPr>
            <w:r w:rsidRPr="00BD7C5C">
              <w:rPr>
                <w:rFonts w:ascii="Times New Roman" w:hAnsi="Times New Roman" w:cs="Times New Roman"/>
                <w:color w:val="000000"/>
              </w:rPr>
              <w:fldChar w:fldCharType="end"/>
            </w:r>
            <w:r w:rsidR="00177774" w:rsidRPr="00BD7C5C">
              <w:rPr>
                <w:rFonts w:ascii="Times New Roman" w:hAnsi="Times New Roman" w:cs="Times New Roman"/>
                <w:color w:val="000000"/>
              </w:rPr>
              <w:t xml:space="preserve">     4.Master Method</w:t>
            </w:r>
          </w:p>
          <w:p w:rsidR="00335DCD" w:rsidRPr="00BD7C5C" w:rsidRDefault="00BD7C5C" w:rsidP="00335DCD">
            <w:pPr>
              <w:spacing w:after="0" w:line="240" w:lineRule="auto"/>
              <w:rPr>
                <w:rFonts w:ascii="Times New Roman" w:hAnsi="Times New Roman" w:cs="Times New Roman"/>
              </w:rPr>
            </w:pPr>
            <w:r w:rsidRPr="00BD7C5C">
              <w:rPr>
                <w:rFonts w:ascii="Times New Roman" w:hAnsi="Times New Roman" w:cs="Times New Roman"/>
              </w:rPr>
              <w:pict>
                <v:rect id="_x0000_i1026" style="width:0;height:.75pt" o:hrstd="t" o:hrnoshade="t" o:hr="t" fillcolor="#d4d4d4" stroked="f"/>
              </w:pict>
            </w:r>
          </w:p>
          <w:p w:rsidR="00335DCD" w:rsidRPr="00BD7C5C" w:rsidRDefault="00335DCD" w:rsidP="00335DCD">
            <w:pPr>
              <w:pStyle w:val="Heading2"/>
              <w:shd w:val="clear" w:color="auto" w:fill="FFFFFF"/>
              <w:spacing w:line="312" w:lineRule="atLeast"/>
              <w:jc w:val="both"/>
              <w:rPr>
                <w:rFonts w:ascii="Times New Roman" w:hAnsi="Times New Roman" w:cs="Times New Roman"/>
                <w:b w:val="0"/>
                <w:bCs w:val="0"/>
                <w:color w:val="610B38"/>
                <w:sz w:val="38"/>
                <w:szCs w:val="38"/>
              </w:rPr>
            </w:pPr>
            <w:r w:rsidRPr="00BD7C5C">
              <w:rPr>
                <w:rFonts w:ascii="Times New Roman" w:hAnsi="Times New Roman" w:cs="Times New Roman"/>
                <w:b w:val="0"/>
                <w:bCs w:val="0"/>
                <w:color w:val="610B38"/>
                <w:sz w:val="38"/>
                <w:szCs w:val="38"/>
              </w:rPr>
              <w:t>1. Substitution Method:</w:t>
            </w:r>
          </w:p>
          <w:p w:rsidR="00335DCD" w:rsidRPr="00BD7C5C" w:rsidRDefault="00335DCD" w:rsidP="00335DCD">
            <w:pPr>
              <w:pStyle w:val="NormalWeb"/>
              <w:shd w:val="clear" w:color="auto" w:fill="FFFFFF"/>
              <w:jc w:val="both"/>
              <w:rPr>
                <w:color w:val="333333"/>
              </w:rPr>
            </w:pPr>
            <w:r w:rsidRPr="00BD7C5C">
              <w:rPr>
                <w:color w:val="333333"/>
              </w:rPr>
              <w:t>The Substitution Method Consists of two main steps:</w:t>
            </w:r>
          </w:p>
          <w:p w:rsidR="00335DCD" w:rsidRPr="00BD7C5C" w:rsidRDefault="00335DCD" w:rsidP="00335DCD">
            <w:pPr>
              <w:jc w:val="center"/>
              <w:textAlignment w:val="baseline"/>
              <w:rPr>
                <w:rFonts w:ascii="Times New Roman" w:hAnsi="Times New Roman" w:cs="Times New Roman"/>
                <w:color w:val="FFFFFF"/>
                <w:sz w:val="18"/>
                <w:szCs w:val="18"/>
              </w:rPr>
            </w:pPr>
            <w:r w:rsidRPr="00BD7C5C">
              <w:rPr>
                <w:rFonts w:ascii="Times New Roman" w:hAnsi="Times New Roman" w:cs="Times New Roman"/>
                <w:color w:val="FFFFFF"/>
                <w:sz w:val="18"/>
                <w:szCs w:val="18"/>
              </w:rPr>
              <w:t>54.5M</w:t>
            </w:r>
          </w:p>
          <w:p w:rsidR="00335DCD" w:rsidRPr="00BD7C5C" w:rsidRDefault="00335DCD" w:rsidP="00335DCD">
            <w:pPr>
              <w:jc w:val="center"/>
              <w:textAlignment w:val="baseline"/>
              <w:rPr>
                <w:rFonts w:ascii="Times New Roman" w:hAnsi="Times New Roman" w:cs="Times New Roman"/>
                <w:color w:val="FFFFFF"/>
                <w:sz w:val="18"/>
                <w:szCs w:val="18"/>
              </w:rPr>
            </w:pPr>
            <w:r w:rsidRPr="00BD7C5C">
              <w:rPr>
                <w:rFonts w:ascii="Times New Roman" w:hAnsi="Times New Roman" w:cs="Times New Roman"/>
                <w:color w:val="FFFFFF"/>
                <w:sz w:val="18"/>
                <w:szCs w:val="18"/>
              </w:rPr>
              <w:t>1.1K</w:t>
            </w:r>
          </w:p>
          <w:p w:rsidR="00335DCD" w:rsidRPr="00BD7C5C" w:rsidRDefault="00335DCD" w:rsidP="00335DCD">
            <w:pPr>
              <w:jc w:val="center"/>
              <w:textAlignment w:val="baseline"/>
              <w:rPr>
                <w:rFonts w:ascii="Times New Roman" w:hAnsi="Times New Roman" w:cs="Times New Roman"/>
                <w:color w:val="FFFFFF"/>
                <w:sz w:val="20"/>
                <w:szCs w:val="20"/>
              </w:rPr>
            </w:pPr>
            <w:r w:rsidRPr="00BD7C5C">
              <w:rPr>
                <w:rFonts w:ascii="Times New Roman" w:hAnsi="Times New Roman" w:cs="Times New Roman"/>
                <w:color w:val="FFFFFF"/>
                <w:sz w:val="20"/>
                <w:szCs w:val="20"/>
              </w:rPr>
              <w:t xml:space="preserve">Exception Handling in Java - </w:t>
            </w:r>
            <w:proofErr w:type="spellStart"/>
            <w:r w:rsidRPr="00BD7C5C">
              <w:rPr>
                <w:rFonts w:ascii="Times New Roman" w:hAnsi="Times New Roman" w:cs="Times New Roman"/>
                <w:color w:val="FFFFFF"/>
                <w:sz w:val="20"/>
                <w:szCs w:val="20"/>
              </w:rPr>
              <w:t>Javatpoint</w:t>
            </w:r>
            <w:proofErr w:type="spellEnd"/>
          </w:p>
          <w:p w:rsidR="00335DCD" w:rsidRPr="00BD7C5C" w:rsidRDefault="00335DCD" w:rsidP="00335DCD">
            <w:pPr>
              <w:numPr>
                <w:ilvl w:val="0"/>
                <w:numId w:val="14"/>
              </w:numPr>
              <w:shd w:val="clear" w:color="auto" w:fill="FFFFFF"/>
              <w:spacing w:before="60" w:after="100" w:afterAutospacing="1" w:line="375" w:lineRule="atLeast"/>
              <w:jc w:val="both"/>
              <w:rPr>
                <w:rFonts w:ascii="Times New Roman" w:hAnsi="Times New Roman" w:cs="Times New Roman"/>
                <w:color w:val="000000"/>
                <w:sz w:val="24"/>
                <w:szCs w:val="24"/>
              </w:rPr>
            </w:pPr>
            <w:r w:rsidRPr="00BD7C5C">
              <w:rPr>
                <w:rFonts w:ascii="Times New Roman" w:hAnsi="Times New Roman" w:cs="Times New Roman"/>
                <w:color w:val="000000"/>
              </w:rPr>
              <w:t>Guess the Solution.</w:t>
            </w:r>
          </w:p>
          <w:p w:rsidR="00335DCD" w:rsidRPr="00BD7C5C" w:rsidRDefault="00335DCD" w:rsidP="00335DCD">
            <w:pPr>
              <w:numPr>
                <w:ilvl w:val="0"/>
                <w:numId w:val="14"/>
              </w:numPr>
              <w:shd w:val="clear" w:color="auto" w:fill="FFFFFF"/>
              <w:spacing w:before="60" w:after="100" w:afterAutospacing="1" w:line="375" w:lineRule="atLeast"/>
              <w:jc w:val="both"/>
              <w:rPr>
                <w:rFonts w:ascii="Times New Roman" w:hAnsi="Times New Roman" w:cs="Times New Roman"/>
                <w:color w:val="000000"/>
              </w:rPr>
            </w:pPr>
            <w:r w:rsidRPr="00BD7C5C">
              <w:rPr>
                <w:rFonts w:ascii="Times New Roman" w:hAnsi="Times New Roman" w:cs="Times New Roman"/>
                <w:color w:val="000000"/>
              </w:rPr>
              <w:t>Use the mathematical induction to find the boundary condition and shows that the guess is correct.</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For Example1</w:t>
            </w:r>
            <w:r w:rsidRPr="00BD7C5C">
              <w:rPr>
                <w:color w:val="333333"/>
              </w:rPr>
              <w:t> Solve the equation by Substitution Method.</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ab/>
              <w:t>T (n) = T</w:t>
            </w:r>
            <w:r w:rsidRPr="00BD7C5C">
              <w:rPr>
                <w:rFonts w:ascii="Times New Roman" w:hAnsi="Times New Roman" w:cs="Times New Roman"/>
                <w:noProof/>
                <w:color w:val="333333"/>
              </w:rPr>
              <w:drawing>
                <wp:inline distT="0" distB="0" distL="0" distR="0" wp14:anchorId="474491E6" wp14:editId="2C9E116D">
                  <wp:extent cx="246380" cy="334010"/>
                  <wp:effectExtent l="0" t="0" r="1270" b="8890"/>
                  <wp:docPr id="15" name="Picture 15"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hAnsi="Times New Roman" w:cs="Times New Roman"/>
                <w:color w:val="333333"/>
              </w:rPr>
              <w:t xml:space="preserve"> + n</w:t>
            </w:r>
          </w:p>
          <w:p w:rsidR="00335DCD" w:rsidRPr="00BD7C5C" w:rsidRDefault="00335DCD" w:rsidP="00335DCD">
            <w:pPr>
              <w:pStyle w:val="NormalWeb"/>
              <w:shd w:val="clear" w:color="auto" w:fill="FFFFFF"/>
              <w:jc w:val="both"/>
              <w:rPr>
                <w:color w:val="333333"/>
              </w:rPr>
            </w:pPr>
            <w:r w:rsidRPr="00BD7C5C">
              <w:rPr>
                <w:color w:val="333333"/>
              </w:rPr>
              <w:t>We have to show that it is asymptotically bound by O (log n).</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Solution: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For T (n) = O (log n)</w:t>
            </w:r>
          </w:p>
          <w:p w:rsidR="00335DCD" w:rsidRPr="00BD7C5C" w:rsidRDefault="00335DCD" w:rsidP="00335DCD">
            <w:pPr>
              <w:pStyle w:val="NormalWeb"/>
              <w:shd w:val="clear" w:color="auto" w:fill="FFFFFF"/>
              <w:jc w:val="both"/>
              <w:rPr>
                <w:color w:val="333333"/>
              </w:rPr>
            </w:pPr>
            <w:r w:rsidRPr="00BD7C5C">
              <w:rPr>
                <w:color w:val="333333"/>
              </w:rPr>
              <w:t>We have to show that for some constant c</w:t>
            </w:r>
          </w:p>
          <w:p w:rsidR="00335DCD" w:rsidRPr="00BD7C5C" w:rsidRDefault="00335DCD" w:rsidP="00335DCD">
            <w:pPr>
              <w:jc w:val="both"/>
              <w:rPr>
                <w:rStyle w:val="Hyperlink"/>
                <w:rFonts w:ascii="Times New Roman" w:hAnsi="Times New Roman" w:cs="Times New Roman"/>
                <w:color w:val="008000"/>
                <w:u w:val="none"/>
                <w:bdr w:val="none" w:sz="0" w:space="0" w:color="auto" w:frame="1"/>
              </w:rPr>
            </w:pP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Style w:val="Hyperlink"/>
                <w:rFonts w:ascii="Times New Roman" w:hAnsi="Times New Roman" w:cs="Times New Roman"/>
                <w:color w:val="008000"/>
                <w:bdr w:val="none" w:sz="0" w:space="0" w:color="auto" w:frame="1"/>
              </w:rPr>
            </w:pPr>
            <w:r w:rsidRPr="00BD7C5C">
              <w:rPr>
                <w:rFonts w:ascii="Times New Roman" w:hAnsi="Times New Roman" w:cs="Times New Roman"/>
                <w:color w:val="333333"/>
              </w:rPr>
              <w:fldChar w:fldCharType="end"/>
            </w: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Style w:val="Hyperlink"/>
                <w:rFonts w:ascii="Times New Roman" w:hAnsi="Times New Roman" w:cs="Times New Roman"/>
                <w:color w:val="008000"/>
                <w:bdr w:val="none" w:sz="0" w:space="0" w:color="auto" w:frame="1"/>
              </w:rPr>
            </w:pPr>
            <w:r w:rsidRPr="00BD7C5C">
              <w:rPr>
                <w:rFonts w:ascii="Times New Roman" w:hAnsi="Times New Roman" w:cs="Times New Roman"/>
                <w:color w:val="333333"/>
              </w:rPr>
              <w:fldChar w:fldCharType="end"/>
            </w: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Fonts w:ascii="Times New Roman" w:hAnsi="Times New Roman" w:cs="Times New Roman"/>
                <w:color w:val="333333"/>
              </w:rPr>
            </w:pPr>
            <w:r w:rsidRPr="00BD7C5C">
              <w:rPr>
                <w:rFonts w:ascii="Times New Roman" w:hAnsi="Times New Roman" w:cs="Times New Roman"/>
                <w:color w:val="333333"/>
              </w:rPr>
              <w:fldChar w:fldCharType="end"/>
            </w:r>
          </w:p>
          <w:p w:rsidR="00335DCD" w:rsidRPr="00BD7C5C" w:rsidRDefault="00335DCD" w:rsidP="00335DCD">
            <w:pPr>
              <w:numPr>
                <w:ilvl w:val="0"/>
                <w:numId w:val="15"/>
              </w:numPr>
              <w:spacing w:after="0" w:line="375" w:lineRule="atLeast"/>
              <w:ind w:left="0"/>
              <w:jc w:val="both"/>
              <w:rPr>
                <w:rFonts w:ascii="Times New Roman" w:hAnsi="Times New Roman" w:cs="Times New Roman"/>
                <w:color w:val="000000"/>
              </w:rPr>
            </w:pPr>
            <w:r w:rsidRPr="00BD7C5C">
              <w:rPr>
                <w:rFonts w:ascii="Times New Roman" w:hAnsi="Times New Roman" w:cs="Times New Roman"/>
                <w:color w:val="000000"/>
                <w:bdr w:val="none" w:sz="0" w:space="0" w:color="auto" w:frame="1"/>
              </w:rPr>
              <w:t>T (n) ≤c </w:t>
            </w:r>
            <w:proofErr w:type="spellStart"/>
            <w:r w:rsidRPr="00BD7C5C">
              <w:rPr>
                <w:rFonts w:ascii="Times New Roman" w:hAnsi="Times New Roman" w:cs="Times New Roman"/>
                <w:color w:val="000000"/>
                <w:bdr w:val="none" w:sz="0" w:space="0" w:color="auto" w:frame="1"/>
              </w:rPr>
              <w:t>logn</w:t>
            </w:r>
            <w:proofErr w:type="spellEnd"/>
            <w:r w:rsidRPr="00BD7C5C">
              <w:rPr>
                <w:rFonts w:ascii="Times New Roman" w:hAnsi="Times New Roman" w:cs="Times New Roman"/>
                <w:color w:val="000000"/>
                <w:bdr w:val="none" w:sz="0" w:space="0" w:color="auto" w:frame="1"/>
              </w:rPr>
              <w:t>.  </w:t>
            </w:r>
          </w:p>
          <w:p w:rsidR="00335DCD" w:rsidRPr="00BD7C5C" w:rsidRDefault="00335DCD" w:rsidP="00335DCD">
            <w:pPr>
              <w:pStyle w:val="NormalWeb"/>
              <w:shd w:val="clear" w:color="auto" w:fill="FFFFFF"/>
              <w:jc w:val="both"/>
              <w:rPr>
                <w:color w:val="333333"/>
              </w:rPr>
            </w:pPr>
            <w:r w:rsidRPr="00BD7C5C">
              <w:rPr>
                <w:color w:val="333333"/>
              </w:rPr>
              <w:t>Put this in given Recurrence Equation.</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ab/>
              <w:t>T (n) ≤c log</w:t>
            </w:r>
            <w:r w:rsidRPr="00BD7C5C">
              <w:rPr>
                <w:rFonts w:ascii="Times New Roman" w:hAnsi="Times New Roman" w:cs="Times New Roman"/>
                <w:noProof/>
                <w:color w:val="333333"/>
              </w:rPr>
              <w:drawing>
                <wp:inline distT="0" distB="0" distL="0" distR="0" wp14:anchorId="470F5984" wp14:editId="32E9EB67">
                  <wp:extent cx="246380" cy="334010"/>
                  <wp:effectExtent l="0" t="0" r="1270" b="8890"/>
                  <wp:docPr id="14" name="Picture 14"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hAnsi="Times New Roman" w:cs="Times New Roman"/>
                <w:color w:val="333333"/>
              </w:rPr>
              <w:t>+ 1</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ab/>
            </w:r>
            <w:r w:rsidRPr="00BD7C5C">
              <w:rPr>
                <w:rFonts w:ascii="Times New Roman" w:hAnsi="Times New Roman" w:cs="Times New Roman"/>
                <w:color w:val="333333"/>
              </w:rPr>
              <w:tab/>
            </w:r>
            <w:r w:rsidRPr="00BD7C5C">
              <w:rPr>
                <w:rFonts w:ascii="Times New Roman" w:hAnsi="Times New Roman" w:cs="Times New Roman"/>
                <w:color w:val="333333"/>
              </w:rPr>
              <w:tab/>
              <w:t>≤c log</w:t>
            </w:r>
            <w:r w:rsidRPr="00BD7C5C">
              <w:rPr>
                <w:rFonts w:ascii="Times New Roman" w:hAnsi="Times New Roman" w:cs="Times New Roman"/>
                <w:noProof/>
                <w:color w:val="333333"/>
              </w:rPr>
              <w:drawing>
                <wp:inline distT="0" distB="0" distL="0" distR="0" wp14:anchorId="52F8AF13" wp14:editId="296151E2">
                  <wp:extent cx="246380" cy="334010"/>
                  <wp:effectExtent l="0" t="0" r="1270" b="8890"/>
                  <wp:docPr id="13" name="Picture 13"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hAnsi="Times New Roman" w:cs="Times New Roman"/>
                <w:color w:val="333333"/>
              </w:rPr>
              <w:t>+ 1 = c logn-clog</w:t>
            </w:r>
            <w:r w:rsidRPr="00BD7C5C">
              <w:rPr>
                <w:rFonts w:ascii="Times New Roman" w:hAnsi="Times New Roman" w:cs="Times New Roman"/>
                <w:color w:val="333333"/>
                <w:vertAlign w:val="subscript"/>
              </w:rPr>
              <w:t>2</w:t>
            </w:r>
            <w:r w:rsidRPr="00BD7C5C">
              <w:rPr>
                <w:rFonts w:ascii="Times New Roman" w:hAnsi="Times New Roman" w:cs="Times New Roman"/>
                <w:color w:val="333333"/>
              </w:rPr>
              <w:t xml:space="preserve"> 2+1</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ab/>
            </w:r>
            <w:r w:rsidRPr="00BD7C5C">
              <w:rPr>
                <w:rFonts w:ascii="Times New Roman" w:hAnsi="Times New Roman" w:cs="Times New Roman"/>
                <w:color w:val="333333"/>
              </w:rPr>
              <w:tab/>
            </w:r>
            <w:r w:rsidRPr="00BD7C5C">
              <w:rPr>
                <w:rFonts w:ascii="Times New Roman" w:hAnsi="Times New Roman" w:cs="Times New Roman"/>
                <w:color w:val="333333"/>
              </w:rPr>
              <w:tab/>
              <w:t xml:space="preserve">≤c </w:t>
            </w:r>
            <w:proofErr w:type="spellStart"/>
            <w:r w:rsidRPr="00BD7C5C">
              <w:rPr>
                <w:rFonts w:ascii="Times New Roman" w:hAnsi="Times New Roman" w:cs="Times New Roman"/>
                <w:color w:val="333333"/>
              </w:rPr>
              <w:t>logn</w:t>
            </w:r>
            <w:proofErr w:type="spellEnd"/>
            <w:r w:rsidRPr="00BD7C5C">
              <w:rPr>
                <w:rFonts w:ascii="Times New Roman" w:hAnsi="Times New Roman" w:cs="Times New Roman"/>
                <w:color w:val="333333"/>
              </w:rPr>
              <w:t xml:space="preserve"> for c≥1</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 xml:space="preserve">Thus </w:t>
            </w:r>
            <w:r w:rsidRPr="00BD7C5C">
              <w:rPr>
                <w:rStyle w:val="Strong"/>
                <w:rFonts w:ascii="Times New Roman" w:eastAsiaTheme="majorEastAsia" w:hAnsi="Times New Roman" w:cs="Times New Roman"/>
                <w:color w:val="333333"/>
              </w:rPr>
              <w:t xml:space="preserve">T (n) =O </w:t>
            </w:r>
            <w:proofErr w:type="spellStart"/>
            <w:r w:rsidRPr="00BD7C5C">
              <w:rPr>
                <w:rStyle w:val="Strong"/>
                <w:rFonts w:ascii="Times New Roman" w:eastAsiaTheme="majorEastAsia" w:hAnsi="Times New Roman" w:cs="Times New Roman"/>
                <w:color w:val="333333"/>
              </w:rPr>
              <w:t>logn</w:t>
            </w:r>
            <w:proofErr w:type="spellEnd"/>
            <w:r w:rsidRPr="00BD7C5C">
              <w:rPr>
                <w:rFonts w:ascii="Times New Roman" w:hAnsi="Times New Roman" w:cs="Times New Roman"/>
                <w:color w:val="333333"/>
              </w:rPr>
              <w:t>.</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Example2</w:t>
            </w:r>
            <w:r w:rsidRPr="00BD7C5C">
              <w:rPr>
                <w:color w:val="333333"/>
              </w:rPr>
              <w:t> Consider the Recurrence</w:t>
            </w:r>
          </w:p>
          <w:p w:rsidR="00335DCD" w:rsidRPr="00BD7C5C" w:rsidRDefault="00335DCD" w:rsidP="00335DCD">
            <w:pPr>
              <w:pStyle w:val="HTMLPreformatted"/>
              <w:spacing w:before="75" w:after="75"/>
              <w:ind w:left="150"/>
              <w:jc w:val="both"/>
              <w:rPr>
                <w:rFonts w:ascii="Times New Roman" w:hAnsi="Times New Roman" w:cs="Times New Roman"/>
                <w:color w:val="333333"/>
              </w:rPr>
            </w:pPr>
            <w:r w:rsidRPr="00BD7C5C">
              <w:rPr>
                <w:rFonts w:ascii="Times New Roman" w:hAnsi="Times New Roman" w:cs="Times New Roman"/>
                <w:color w:val="333333"/>
              </w:rPr>
              <w:t>T (n) = 2T</w:t>
            </w:r>
            <w:r w:rsidRPr="00BD7C5C">
              <w:rPr>
                <w:rFonts w:ascii="Times New Roman" w:hAnsi="Times New Roman" w:cs="Times New Roman"/>
                <w:noProof/>
                <w:color w:val="333333"/>
              </w:rPr>
              <w:drawing>
                <wp:inline distT="0" distB="0" distL="0" distR="0" wp14:anchorId="158F06BF" wp14:editId="2B029758">
                  <wp:extent cx="246380" cy="334010"/>
                  <wp:effectExtent l="0" t="0" r="1270" b="8890"/>
                  <wp:docPr id="12" name="Picture 12"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hAnsi="Times New Roman" w:cs="Times New Roman"/>
                <w:color w:val="333333"/>
              </w:rPr>
              <w:t>+ n n&gt;1</w:t>
            </w:r>
          </w:p>
          <w:p w:rsidR="00335DCD" w:rsidRPr="00BD7C5C" w:rsidRDefault="00335DCD" w:rsidP="00335DCD">
            <w:pPr>
              <w:pStyle w:val="NormalWeb"/>
              <w:shd w:val="clear" w:color="auto" w:fill="FFFFFF"/>
              <w:jc w:val="both"/>
              <w:rPr>
                <w:color w:val="333333"/>
              </w:rPr>
            </w:pPr>
            <w:r w:rsidRPr="00BD7C5C">
              <w:rPr>
                <w:color w:val="333333"/>
              </w:rPr>
              <w:t>Find an Asymptotic bound on T.</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Solution: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We guess the solution is O (n (</w:t>
            </w:r>
            <w:proofErr w:type="spellStart"/>
            <w:r w:rsidRPr="00BD7C5C">
              <w:rPr>
                <w:rFonts w:ascii="Times New Roman" w:hAnsi="Times New Roman" w:cs="Times New Roman"/>
                <w:color w:val="F9F9F9"/>
              </w:rPr>
              <w:t>logn</w:t>
            </w:r>
            <w:proofErr w:type="spellEnd"/>
            <w:r w:rsidRPr="00BD7C5C">
              <w:rPr>
                <w:rFonts w:ascii="Times New Roman" w:hAnsi="Times New Roman" w:cs="Times New Roman"/>
                <w:color w:val="F9F9F9"/>
              </w:rPr>
              <w:t>)).Thus for constant 'c'.</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T (n) ≤c n </w:t>
            </w:r>
            <w:proofErr w:type="spellStart"/>
            <w:r w:rsidRPr="00BD7C5C">
              <w:rPr>
                <w:rFonts w:ascii="Times New Roman" w:hAnsi="Times New Roman" w:cs="Times New Roman"/>
                <w:color w:val="F9F9F9"/>
              </w:rPr>
              <w:t>logn</w:t>
            </w:r>
            <w:proofErr w:type="spellEnd"/>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Put this in given Recurrence Equation.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Now,</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T (n) ≤2c</w:t>
            </w:r>
            <w:r w:rsidRPr="00BD7C5C">
              <w:rPr>
                <w:rFonts w:ascii="Times New Roman" w:hAnsi="Times New Roman" w:cs="Times New Roman"/>
                <w:noProof/>
                <w:color w:val="F9F9F9"/>
              </w:rPr>
              <w:drawing>
                <wp:inline distT="0" distB="0" distL="0" distR="0" wp14:anchorId="1D74C929" wp14:editId="2455FA98">
                  <wp:extent cx="246380" cy="334010"/>
                  <wp:effectExtent l="0" t="0" r="1270" b="8890"/>
                  <wp:docPr id="11" name="Picture 11"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hAnsi="Times New Roman" w:cs="Times New Roman"/>
                <w:color w:val="F9F9F9"/>
              </w:rPr>
              <w:t xml:space="preserve">log </w:t>
            </w:r>
            <w:r w:rsidRPr="00BD7C5C">
              <w:rPr>
                <w:rFonts w:ascii="Times New Roman" w:hAnsi="Times New Roman" w:cs="Times New Roman"/>
                <w:noProof/>
                <w:color w:val="F9F9F9"/>
              </w:rPr>
              <w:drawing>
                <wp:inline distT="0" distB="0" distL="0" distR="0" wp14:anchorId="117B64C0" wp14:editId="45D4D0D3">
                  <wp:extent cx="246380" cy="334010"/>
                  <wp:effectExtent l="0" t="0" r="1270" b="8890"/>
                  <wp:docPr id="10" name="Picture 10"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hAnsi="Times New Roman" w:cs="Times New Roman"/>
                <w:color w:val="F9F9F9"/>
              </w:rPr>
              <w:t>+n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≤cnlogn-cnlog2+n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w:t>
            </w:r>
            <w:proofErr w:type="spellStart"/>
            <w:r w:rsidRPr="00BD7C5C">
              <w:rPr>
                <w:rFonts w:ascii="Times New Roman" w:hAnsi="Times New Roman" w:cs="Times New Roman"/>
                <w:color w:val="F9F9F9"/>
              </w:rPr>
              <w:t>cn</w:t>
            </w:r>
            <w:proofErr w:type="spellEnd"/>
            <w:r w:rsidRPr="00BD7C5C">
              <w:rPr>
                <w:rFonts w:ascii="Times New Roman" w:hAnsi="Times New Roman" w:cs="Times New Roman"/>
                <w:color w:val="F9F9F9"/>
              </w:rPr>
              <w:t xml:space="preserve"> </w:t>
            </w:r>
            <w:proofErr w:type="spellStart"/>
            <w:r w:rsidRPr="00BD7C5C">
              <w:rPr>
                <w:rFonts w:ascii="Times New Roman" w:hAnsi="Times New Roman" w:cs="Times New Roman"/>
                <w:color w:val="F9F9F9"/>
              </w:rPr>
              <w:t>logn</w:t>
            </w:r>
            <w:proofErr w:type="spellEnd"/>
            <w:r w:rsidRPr="00BD7C5C">
              <w:rPr>
                <w:rFonts w:ascii="Times New Roman" w:hAnsi="Times New Roman" w:cs="Times New Roman"/>
                <w:color w:val="F9F9F9"/>
              </w:rPr>
              <w:t>-n (clog2-1)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w:t>
            </w:r>
            <w:proofErr w:type="spellStart"/>
            <w:r w:rsidRPr="00BD7C5C">
              <w:rPr>
                <w:rFonts w:ascii="Times New Roman" w:hAnsi="Times New Roman" w:cs="Times New Roman"/>
                <w:color w:val="F9F9F9"/>
              </w:rPr>
              <w:t>cn</w:t>
            </w:r>
            <w:proofErr w:type="spellEnd"/>
            <w:r w:rsidRPr="00BD7C5C">
              <w:rPr>
                <w:rFonts w:ascii="Times New Roman" w:hAnsi="Times New Roman" w:cs="Times New Roman"/>
                <w:color w:val="F9F9F9"/>
              </w:rPr>
              <w:t xml:space="preserve"> </w:t>
            </w:r>
            <w:proofErr w:type="spellStart"/>
            <w:r w:rsidRPr="00BD7C5C">
              <w:rPr>
                <w:rFonts w:ascii="Times New Roman" w:hAnsi="Times New Roman" w:cs="Times New Roman"/>
                <w:color w:val="F9F9F9"/>
              </w:rPr>
              <w:t>logn</w:t>
            </w:r>
            <w:proofErr w:type="spellEnd"/>
            <w:r w:rsidRPr="00BD7C5C">
              <w:rPr>
                <w:rFonts w:ascii="Times New Roman" w:hAnsi="Times New Roman" w:cs="Times New Roman"/>
                <w:color w:val="F9F9F9"/>
              </w:rPr>
              <w:t xml:space="preserve"> for (c≥1)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Thus </w:t>
            </w:r>
            <w:r w:rsidRPr="00BD7C5C">
              <w:rPr>
                <w:rStyle w:val="Strong"/>
                <w:rFonts w:ascii="Times New Roman" w:eastAsiaTheme="majorEastAsia" w:hAnsi="Times New Roman" w:cs="Times New Roman"/>
                <w:color w:val="F9F9F9"/>
              </w:rPr>
              <w:t xml:space="preserve">T (n) = O (n </w:t>
            </w:r>
            <w:proofErr w:type="spellStart"/>
            <w:r w:rsidRPr="00BD7C5C">
              <w:rPr>
                <w:rStyle w:val="Strong"/>
                <w:rFonts w:ascii="Times New Roman" w:eastAsiaTheme="majorEastAsia" w:hAnsi="Times New Roman" w:cs="Times New Roman"/>
                <w:color w:val="F9F9F9"/>
              </w:rPr>
              <w:t>logn</w:t>
            </w:r>
            <w:proofErr w:type="spellEnd"/>
            <w:r w:rsidRPr="00BD7C5C">
              <w:rPr>
                <w:rStyle w:val="Strong"/>
                <w:rFonts w:ascii="Times New Roman" w:eastAsiaTheme="majorEastAsia" w:hAnsi="Times New Roman" w:cs="Times New Roman"/>
                <w:color w:val="F9F9F9"/>
              </w:rPr>
              <w:t>)</w:t>
            </w:r>
            <w:r w:rsidRPr="00BD7C5C">
              <w:rPr>
                <w:rFonts w:ascii="Times New Roman" w:hAnsi="Times New Roman" w:cs="Times New Roman"/>
                <w:color w:val="F9F9F9"/>
              </w:rPr>
              <w:t>.</w:t>
            </w:r>
          </w:p>
          <w:p w:rsidR="00335DCD" w:rsidRPr="00BD7C5C" w:rsidRDefault="00BD7C5C" w:rsidP="00335DCD">
            <w:pPr>
              <w:rPr>
                <w:rFonts w:ascii="Times New Roman" w:hAnsi="Times New Roman" w:cs="Times New Roman"/>
              </w:rPr>
            </w:pPr>
            <w:r w:rsidRPr="00BD7C5C">
              <w:rPr>
                <w:rFonts w:ascii="Times New Roman" w:hAnsi="Times New Roman" w:cs="Times New Roman"/>
              </w:rPr>
              <w:pict>
                <v:rect id="_x0000_i1027" style="width:0;height:.75pt" o:hrstd="t" o:hrnoshade="t" o:hr="t" fillcolor="#d4d4d4" stroked="f"/>
              </w:pict>
            </w:r>
          </w:p>
          <w:p w:rsidR="00335DCD" w:rsidRPr="00BD7C5C" w:rsidRDefault="00335DCD" w:rsidP="00335DCD">
            <w:pPr>
              <w:pStyle w:val="Heading2"/>
              <w:shd w:val="clear" w:color="auto" w:fill="FFFFFF"/>
              <w:spacing w:line="312" w:lineRule="atLeast"/>
              <w:jc w:val="both"/>
              <w:rPr>
                <w:rFonts w:ascii="Times New Roman" w:hAnsi="Times New Roman" w:cs="Times New Roman"/>
                <w:b w:val="0"/>
                <w:bCs w:val="0"/>
                <w:color w:val="610B38"/>
                <w:sz w:val="38"/>
                <w:szCs w:val="38"/>
              </w:rPr>
            </w:pPr>
            <w:r w:rsidRPr="00BD7C5C">
              <w:rPr>
                <w:rFonts w:ascii="Times New Roman" w:hAnsi="Times New Roman" w:cs="Times New Roman"/>
                <w:b w:val="0"/>
                <w:bCs w:val="0"/>
                <w:color w:val="610B38"/>
                <w:sz w:val="38"/>
                <w:szCs w:val="38"/>
              </w:rPr>
              <w:t>2. Iteration Methods</w:t>
            </w:r>
          </w:p>
          <w:p w:rsidR="00335DCD" w:rsidRPr="00BD7C5C" w:rsidRDefault="00335DCD" w:rsidP="00335DCD">
            <w:pPr>
              <w:pStyle w:val="NormalWeb"/>
              <w:shd w:val="clear" w:color="auto" w:fill="FFFFFF"/>
              <w:jc w:val="both"/>
              <w:rPr>
                <w:color w:val="333333"/>
              </w:rPr>
            </w:pPr>
            <w:r w:rsidRPr="00BD7C5C">
              <w:rPr>
                <w:color w:val="333333"/>
              </w:rPr>
              <w:t>It means to expand the recurrence and express it as a summation of terms of n and initial condition.</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Example1:</w:t>
            </w:r>
            <w:r w:rsidRPr="00BD7C5C">
              <w:rPr>
                <w:color w:val="333333"/>
              </w:rPr>
              <w:t> Consider the Recurrence</w:t>
            </w:r>
          </w:p>
          <w:p w:rsidR="00335DCD" w:rsidRPr="00BD7C5C" w:rsidRDefault="00335DCD" w:rsidP="00335DCD">
            <w:pPr>
              <w:jc w:val="both"/>
              <w:rPr>
                <w:rStyle w:val="Hyperlink"/>
                <w:rFonts w:ascii="Times New Roman" w:hAnsi="Times New Roman" w:cs="Times New Roman"/>
                <w:color w:val="008000"/>
                <w:u w:val="none"/>
                <w:bdr w:val="none" w:sz="0" w:space="0" w:color="auto" w:frame="1"/>
              </w:rPr>
            </w:pP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Style w:val="Hyperlink"/>
                <w:rFonts w:ascii="Times New Roman" w:hAnsi="Times New Roman" w:cs="Times New Roman"/>
                <w:color w:val="008000"/>
                <w:bdr w:val="none" w:sz="0" w:space="0" w:color="auto" w:frame="1"/>
              </w:rPr>
            </w:pPr>
            <w:r w:rsidRPr="00BD7C5C">
              <w:rPr>
                <w:rFonts w:ascii="Times New Roman" w:hAnsi="Times New Roman" w:cs="Times New Roman"/>
                <w:color w:val="333333"/>
              </w:rPr>
              <w:fldChar w:fldCharType="end"/>
            </w: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Style w:val="Hyperlink"/>
                <w:rFonts w:ascii="Times New Roman" w:hAnsi="Times New Roman" w:cs="Times New Roman"/>
                <w:color w:val="008000"/>
                <w:bdr w:val="none" w:sz="0" w:space="0" w:color="auto" w:frame="1"/>
              </w:rPr>
            </w:pPr>
            <w:r w:rsidRPr="00BD7C5C">
              <w:rPr>
                <w:rFonts w:ascii="Times New Roman" w:hAnsi="Times New Roman" w:cs="Times New Roman"/>
                <w:color w:val="333333"/>
              </w:rPr>
              <w:fldChar w:fldCharType="end"/>
            </w: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Fonts w:ascii="Times New Roman" w:hAnsi="Times New Roman" w:cs="Times New Roman"/>
                <w:color w:val="333333"/>
              </w:rPr>
            </w:pPr>
            <w:r w:rsidRPr="00BD7C5C">
              <w:rPr>
                <w:rFonts w:ascii="Times New Roman" w:hAnsi="Times New Roman" w:cs="Times New Roman"/>
                <w:color w:val="333333"/>
              </w:rPr>
              <w:fldChar w:fldCharType="end"/>
            </w:r>
          </w:p>
          <w:p w:rsidR="00335DCD" w:rsidRPr="00BD7C5C" w:rsidRDefault="00335DCD" w:rsidP="00335DCD">
            <w:pPr>
              <w:numPr>
                <w:ilvl w:val="0"/>
                <w:numId w:val="16"/>
              </w:numPr>
              <w:spacing w:after="0" w:line="375" w:lineRule="atLeast"/>
              <w:ind w:left="0"/>
              <w:jc w:val="both"/>
              <w:rPr>
                <w:rFonts w:ascii="Times New Roman" w:hAnsi="Times New Roman" w:cs="Times New Roman"/>
                <w:color w:val="000000"/>
              </w:rPr>
            </w:pPr>
            <w:r w:rsidRPr="00BD7C5C">
              <w:rPr>
                <w:rFonts w:ascii="Times New Roman" w:hAnsi="Times New Roman" w:cs="Times New Roman"/>
                <w:color w:val="000000"/>
                <w:bdr w:val="none" w:sz="0" w:space="0" w:color="auto" w:frame="1"/>
              </w:rPr>
              <w:t>T (n) = </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w:t>
            </w:r>
            <w:r w:rsidRPr="00BD7C5C">
              <w:rPr>
                <w:rStyle w:val="keyword"/>
                <w:rFonts w:ascii="Times New Roman" w:hAnsi="Times New Roman" w:cs="Times New Roman"/>
                <w:b/>
                <w:bCs/>
                <w:color w:val="006699"/>
                <w:bdr w:val="none" w:sz="0" w:space="0" w:color="auto" w:frame="1"/>
              </w:rPr>
              <w:t>if</w:t>
            </w:r>
            <w:r w:rsidRPr="00BD7C5C">
              <w:rPr>
                <w:rFonts w:ascii="Times New Roman" w:hAnsi="Times New Roman" w:cs="Times New Roman"/>
                <w:color w:val="000000"/>
                <w:bdr w:val="none" w:sz="0" w:space="0" w:color="auto" w:frame="1"/>
              </w:rPr>
              <w:t> n=</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w:t>
            </w:r>
          </w:p>
          <w:p w:rsidR="00335DCD" w:rsidRPr="00BD7C5C" w:rsidRDefault="00335DCD" w:rsidP="00335DCD">
            <w:pPr>
              <w:numPr>
                <w:ilvl w:val="0"/>
                <w:numId w:val="16"/>
              </w:numPr>
              <w:spacing w:after="0" w:line="375" w:lineRule="atLeast"/>
              <w:ind w:left="0"/>
              <w:jc w:val="both"/>
              <w:rPr>
                <w:rFonts w:ascii="Times New Roman" w:hAnsi="Times New Roman" w:cs="Times New Roman"/>
                <w:color w:val="000000"/>
              </w:rPr>
            </w:pPr>
            <w:r w:rsidRPr="00BD7C5C">
              <w:rPr>
                <w:rFonts w:ascii="Times New Roman" w:hAnsi="Times New Roman" w:cs="Times New Roman"/>
                <w:color w:val="000000"/>
                <w:bdr w:val="none" w:sz="0" w:space="0" w:color="auto" w:frame="1"/>
              </w:rPr>
              <w:t>      = 2T (n-</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w:t>
            </w:r>
            <w:r w:rsidRPr="00BD7C5C">
              <w:rPr>
                <w:rStyle w:val="keyword"/>
                <w:rFonts w:ascii="Times New Roman" w:hAnsi="Times New Roman" w:cs="Times New Roman"/>
                <w:b/>
                <w:bCs/>
                <w:color w:val="006699"/>
                <w:bdr w:val="none" w:sz="0" w:space="0" w:color="auto" w:frame="1"/>
              </w:rPr>
              <w:t>if</w:t>
            </w:r>
            <w:r w:rsidRPr="00BD7C5C">
              <w:rPr>
                <w:rFonts w:ascii="Times New Roman" w:hAnsi="Times New Roman" w:cs="Times New Roman"/>
                <w:color w:val="000000"/>
                <w:bdr w:val="none" w:sz="0" w:space="0" w:color="auto" w:frame="1"/>
              </w:rPr>
              <w:t> n&gt;</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Solution: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T (n) = 2T (n-1)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2[2T (n-2)] = 2</w:t>
            </w:r>
            <w:r w:rsidRPr="00BD7C5C">
              <w:rPr>
                <w:rFonts w:ascii="Times New Roman" w:hAnsi="Times New Roman" w:cs="Times New Roman"/>
                <w:color w:val="F9F9F9"/>
                <w:vertAlign w:val="superscript"/>
              </w:rPr>
              <w:t>2</w:t>
            </w:r>
            <w:r w:rsidRPr="00BD7C5C">
              <w:rPr>
                <w:rFonts w:ascii="Times New Roman" w:hAnsi="Times New Roman" w:cs="Times New Roman"/>
                <w:color w:val="F9F9F9"/>
              </w:rPr>
              <w:t>T (n-2)</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4[2T (n-3)] = 2</w:t>
            </w:r>
            <w:r w:rsidRPr="00BD7C5C">
              <w:rPr>
                <w:rFonts w:ascii="Times New Roman" w:hAnsi="Times New Roman" w:cs="Times New Roman"/>
                <w:color w:val="F9F9F9"/>
                <w:vertAlign w:val="superscript"/>
              </w:rPr>
              <w:t>3</w:t>
            </w:r>
            <w:r w:rsidRPr="00BD7C5C">
              <w:rPr>
                <w:rFonts w:ascii="Times New Roman" w:hAnsi="Times New Roman" w:cs="Times New Roman"/>
                <w:color w:val="F9F9F9"/>
              </w:rPr>
              <w:t>T (n-3)</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8[2T (n-4)] = 2</w:t>
            </w:r>
            <w:r w:rsidRPr="00BD7C5C">
              <w:rPr>
                <w:rFonts w:ascii="Times New Roman" w:hAnsi="Times New Roman" w:cs="Times New Roman"/>
                <w:color w:val="F9F9F9"/>
                <w:vertAlign w:val="superscript"/>
              </w:rPr>
              <w:t>4</w:t>
            </w:r>
            <w:r w:rsidRPr="00BD7C5C">
              <w:rPr>
                <w:rFonts w:ascii="Times New Roman" w:hAnsi="Times New Roman" w:cs="Times New Roman"/>
                <w:color w:val="F9F9F9"/>
              </w:rPr>
              <w:t>T (n-4)   (Eq.1)</w:t>
            </w:r>
          </w:p>
          <w:p w:rsidR="00335DCD" w:rsidRPr="00BD7C5C" w:rsidRDefault="00335DCD" w:rsidP="00335DCD">
            <w:pPr>
              <w:pStyle w:val="HTMLPreformatted"/>
              <w:shd w:val="clear" w:color="auto" w:fill="1C1D1C"/>
              <w:jc w:val="both"/>
              <w:rPr>
                <w:rFonts w:ascii="Times New Roman" w:hAnsi="Times New Roman" w:cs="Times New Roman"/>
                <w:color w:val="F9F9F9"/>
              </w:rPr>
            </w:pP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Repeat the procedure for i times</w:t>
            </w:r>
          </w:p>
          <w:p w:rsidR="00335DCD" w:rsidRPr="00BD7C5C" w:rsidRDefault="00335DCD" w:rsidP="00335DCD">
            <w:pPr>
              <w:pStyle w:val="HTMLPreformatted"/>
              <w:shd w:val="clear" w:color="auto" w:fill="1C1D1C"/>
              <w:jc w:val="both"/>
              <w:rPr>
                <w:rFonts w:ascii="Times New Roman" w:hAnsi="Times New Roman" w:cs="Times New Roman"/>
                <w:color w:val="F9F9F9"/>
              </w:rPr>
            </w:pP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T (n) = 2</w:t>
            </w:r>
            <w:r w:rsidRPr="00BD7C5C">
              <w:rPr>
                <w:rFonts w:ascii="Times New Roman" w:hAnsi="Times New Roman" w:cs="Times New Roman"/>
                <w:color w:val="F9F9F9"/>
                <w:vertAlign w:val="superscript"/>
              </w:rPr>
              <w:t>i</w:t>
            </w:r>
            <w:r w:rsidRPr="00BD7C5C">
              <w:rPr>
                <w:rFonts w:ascii="Times New Roman" w:hAnsi="Times New Roman" w:cs="Times New Roman"/>
                <w:color w:val="F9F9F9"/>
              </w:rPr>
              <w:t xml:space="preserve"> T (n-i)</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Put n-i=1 or i= n-1 in    (Eq.1)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T (n) = 2</w:t>
            </w:r>
            <w:r w:rsidRPr="00BD7C5C">
              <w:rPr>
                <w:rFonts w:ascii="Times New Roman" w:hAnsi="Times New Roman" w:cs="Times New Roman"/>
                <w:color w:val="F9F9F9"/>
                <w:vertAlign w:val="superscript"/>
              </w:rPr>
              <w:t>n-1</w:t>
            </w:r>
            <w:r w:rsidRPr="00BD7C5C">
              <w:rPr>
                <w:rFonts w:ascii="Times New Roman" w:hAnsi="Times New Roman" w:cs="Times New Roman"/>
                <w:color w:val="F9F9F9"/>
              </w:rPr>
              <w:t xml:space="preserve"> T (1)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2</w:t>
            </w:r>
            <w:r w:rsidRPr="00BD7C5C">
              <w:rPr>
                <w:rFonts w:ascii="Times New Roman" w:hAnsi="Times New Roman" w:cs="Times New Roman"/>
                <w:color w:val="F9F9F9"/>
                <w:vertAlign w:val="superscript"/>
              </w:rPr>
              <w:t>n-1</w:t>
            </w:r>
            <w:r w:rsidRPr="00BD7C5C">
              <w:rPr>
                <w:rFonts w:ascii="Times New Roman" w:hAnsi="Times New Roman" w:cs="Times New Roman"/>
                <w:color w:val="F9F9F9"/>
              </w:rPr>
              <w:t xml:space="preserve"> .1    {T (1) =1 .....given}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2</w:t>
            </w:r>
            <w:r w:rsidRPr="00BD7C5C">
              <w:rPr>
                <w:rFonts w:ascii="Times New Roman" w:hAnsi="Times New Roman" w:cs="Times New Roman"/>
                <w:color w:val="F9F9F9"/>
                <w:vertAlign w:val="superscript"/>
              </w:rPr>
              <w:t>n-1</w:t>
            </w:r>
            <w:r w:rsidRPr="00BD7C5C">
              <w:rPr>
                <w:rFonts w:ascii="Times New Roman" w:hAnsi="Times New Roman" w:cs="Times New Roman"/>
                <w:color w:val="F9F9F9"/>
              </w:rPr>
              <w:t xml:space="preserve"> </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Example2:</w:t>
            </w:r>
            <w:r w:rsidRPr="00BD7C5C">
              <w:rPr>
                <w:color w:val="333333"/>
              </w:rPr>
              <w:t> Consider the Recurrence</w:t>
            </w:r>
          </w:p>
          <w:p w:rsidR="00335DCD" w:rsidRPr="00BD7C5C" w:rsidRDefault="00335DCD" w:rsidP="00335DCD">
            <w:pPr>
              <w:jc w:val="both"/>
              <w:rPr>
                <w:rStyle w:val="Hyperlink"/>
                <w:rFonts w:ascii="Times New Roman" w:hAnsi="Times New Roman" w:cs="Times New Roman"/>
                <w:color w:val="008000"/>
                <w:u w:val="none"/>
                <w:bdr w:val="none" w:sz="0" w:space="0" w:color="auto" w:frame="1"/>
              </w:rPr>
            </w:pP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Style w:val="Hyperlink"/>
                <w:rFonts w:ascii="Times New Roman" w:hAnsi="Times New Roman" w:cs="Times New Roman"/>
                <w:color w:val="008000"/>
                <w:bdr w:val="none" w:sz="0" w:space="0" w:color="auto" w:frame="1"/>
              </w:rPr>
            </w:pPr>
            <w:r w:rsidRPr="00BD7C5C">
              <w:rPr>
                <w:rFonts w:ascii="Times New Roman" w:hAnsi="Times New Roman" w:cs="Times New Roman"/>
                <w:color w:val="333333"/>
              </w:rPr>
              <w:fldChar w:fldCharType="end"/>
            </w: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Style w:val="Hyperlink"/>
                <w:rFonts w:ascii="Times New Roman" w:hAnsi="Times New Roman" w:cs="Times New Roman"/>
                <w:color w:val="008000"/>
                <w:bdr w:val="none" w:sz="0" w:space="0" w:color="auto" w:frame="1"/>
              </w:rPr>
            </w:pPr>
            <w:r w:rsidRPr="00BD7C5C">
              <w:rPr>
                <w:rFonts w:ascii="Times New Roman" w:hAnsi="Times New Roman" w:cs="Times New Roman"/>
                <w:color w:val="333333"/>
              </w:rPr>
              <w:fldChar w:fldCharType="end"/>
            </w:r>
            <w:r w:rsidRPr="00BD7C5C">
              <w:rPr>
                <w:rFonts w:ascii="Times New Roman" w:hAnsi="Times New Roman" w:cs="Times New Roman"/>
                <w:color w:val="333333"/>
              </w:rPr>
              <w:fldChar w:fldCharType="begin"/>
            </w:r>
            <w:r w:rsidRPr="00BD7C5C">
              <w:rPr>
                <w:rFonts w:ascii="Times New Roman" w:hAnsi="Times New Roman" w:cs="Times New Roman"/>
                <w:color w:val="333333"/>
              </w:rPr>
              <w:instrText xml:space="preserve"> HYPERLINK "https://www.javatpoint.com/daa-recurrence-relation" </w:instrText>
            </w:r>
            <w:r w:rsidRPr="00BD7C5C">
              <w:rPr>
                <w:rFonts w:ascii="Times New Roman" w:hAnsi="Times New Roman" w:cs="Times New Roman"/>
                <w:color w:val="333333"/>
              </w:rPr>
              <w:fldChar w:fldCharType="separate"/>
            </w:r>
          </w:p>
          <w:p w:rsidR="00335DCD" w:rsidRPr="00BD7C5C" w:rsidRDefault="00335DCD" w:rsidP="00335DCD">
            <w:pPr>
              <w:jc w:val="both"/>
              <w:rPr>
                <w:rFonts w:ascii="Times New Roman" w:hAnsi="Times New Roman" w:cs="Times New Roman"/>
                <w:color w:val="333333"/>
              </w:rPr>
            </w:pPr>
            <w:r w:rsidRPr="00BD7C5C">
              <w:rPr>
                <w:rFonts w:ascii="Times New Roman" w:hAnsi="Times New Roman" w:cs="Times New Roman"/>
                <w:color w:val="333333"/>
              </w:rPr>
              <w:fldChar w:fldCharType="end"/>
            </w:r>
          </w:p>
          <w:p w:rsidR="00335DCD" w:rsidRPr="00BD7C5C" w:rsidRDefault="00335DCD" w:rsidP="00335DCD">
            <w:pPr>
              <w:numPr>
                <w:ilvl w:val="0"/>
                <w:numId w:val="17"/>
              </w:numPr>
              <w:spacing w:after="0" w:line="375" w:lineRule="atLeast"/>
              <w:ind w:left="0"/>
              <w:jc w:val="both"/>
              <w:rPr>
                <w:rFonts w:ascii="Times New Roman" w:hAnsi="Times New Roman" w:cs="Times New Roman"/>
                <w:color w:val="000000"/>
              </w:rPr>
            </w:pPr>
            <w:r w:rsidRPr="00BD7C5C">
              <w:rPr>
                <w:rFonts w:ascii="Times New Roman" w:hAnsi="Times New Roman" w:cs="Times New Roman"/>
                <w:color w:val="000000"/>
                <w:bdr w:val="none" w:sz="0" w:space="0" w:color="auto" w:frame="1"/>
              </w:rPr>
              <w:t>T (n) = T (n-</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and T (</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w:t>
            </w:r>
            <w:proofErr w:type="gramStart"/>
            <w:r w:rsidRPr="00BD7C5C">
              <w:rPr>
                <w:rFonts w:ascii="Times New Roman" w:hAnsi="Times New Roman" w:cs="Times New Roman"/>
                <w:color w:val="000000"/>
                <w:bdr w:val="none" w:sz="0" w:space="0" w:color="auto" w:frame="1"/>
              </w:rPr>
              <w:t>  θ</w:t>
            </w:r>
            <w:proofErr w:type="gramEnd"/>
            <w:r w:rsidRPr="00BD7C5C">
              <w:rPr>
                <w:rFonts w:ascii="Times New Roman" w:hAnsi="Times New Roman" w:cs="Times New Roman"/>
                <w:color w:val="000000"/>
                <w:bdr w:val="none" w:sz="0" w:space="0" w:color="auto" w:frame="1"/>
              </w:rPr>
              <w:t> (</w:t>
            </w:r>
            <w:r w:rsidRPr="00BD7C5C">
              <w:rPr>
                <w:rStyle w:val="number"/>
                <w:rFonts w:ascii="Times New Roman" w:hAnsi="Times New Roman" w:cs="Times New Roman"/>
                <w:color w:val="C00000"/>
                <w:bdr w:val="none" w:sz="0" w:space="0" w:color="auto" w:frame="1"/>
              </w:rPr>
              <w:t>1</w:t>
            </w:r>
            <w:r w:rsidRPr="00BD7C5C">
              <w:rPr>
                <w:rFonts w:ascii="Times New Roman" w:hAnsi="Times New Roman" w:cs="Times New Roman"/>
                <w:color w:val="000000"/>
                <w:bdr w:val="none" w:sz="0" w:space="0" w:color="auto" w:frame="1"/>
              </w:rPr>
              <w:t>).  </w:t>
            </w:r>
          </w:p>
          <w:p w:rsidR="00335DCD" w:rsidRPr="00BD7C5C" w:rsidRDefault="00335DCD" w:rsidP="00335DCD">
            <w:pPr>
              <w:pStyle w:val="NormalWeb"/>
              <w:shd w:val="clear" w:color="auto" w:fill="FFFFFF"/>
              <w:jc w:val="both"/>
              <w:rPr>
                <w:color w:val="333333"/>
              </w:rPr>
            </w:pPr>
            <w:r w:rsidRPr="00BD7C5C">
              <w:rPr>
                <w:rStyle w:val="Strong"/>
                <w:rFonts w:eastAsiaTheme="majorEastAsia"/>
                <w:color w:val="333333"/>
              </w:rPr>
              <w:t>Solution:</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T (n) = T (n-1) +1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(T (n-2) +1) +1 = (T (n-3) +1) +1+1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T (n-4) +4 = T (n-5) +1+4</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 T (n-5) +5= T (n-k) + k</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Where k = n-1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T (n-k) = T (1) = θ (1)</w:t>
            </w:r>
          </w:p>
          <w:p w:rsidR="00335DCD" w:rsidRPr="00BD7C5C" w:rsidRDefault="00335DCD" w:rsidP="00335DCD">
            <w:pPr>
              <w:pStyle w:val="HTMLPreformatted"/>
              <w:shd w:val="clear" w:color="auto" w:fill="1C1D1C"/>
              <w:jc w:val="both"/>
              <w:rPr>
                <w:rFonts w:ascii="Times New Roman" w:hAnsi="Times New Roman" w:cs="Times New Roman"/>
                <w:color w:val="F9F9F9"/>
              </w:rPr>
            </w:pPr>
            <w:r w:rsidRPr="00BD7C5C">
              <w:rPr>
                <w:rFonts w:ascii="Times New Roman" w:hAnsi="Times New Roman" w:cs="Times New Roman"/>
                <w:color w:val="F9F9F9"/>
              </w:rPr>
              <w:t xml:space="preserve">   T (n) = θ (1) + (n-1) = 1+n-1=n= θ (n).</w:t>
            </w:r>
          </w:p>
          <w:p w:rsidR="00177774" w:rsidRPr="00BD7C5C" w:rsidRDefault="00177774" w:rsidP="00177774">
            <w:pPr>
              <w:pStyle w:val="Heading1"/>
              <w:shd w:val="clear" w:color="auto" w:fill="FFFFFF"/>
              <w:spacing w:before="75" w:line="312" w:lineRule="atLeast"/>
              <w:jc w:val="both"/>
              <w:rPr>
                <w:rFonts w:ascii="Times New Roman" w:hAnsi="Times New Roman" w:cs="Times New Roman"/>
                <w:b w:val="0"/>
                <w:bCs w:val="0"/>
                <w:color w:val="610B38"/>
                <w:sz w:val="44"/>
                <w:szCs w:val="44"/>
              </w:rPr>
            </w:pPr>
            <w:r w:rsidRPr="00BD7C5C">
              <w:rPr>
                <w:rFonts w:ascii="Times New Roman" w:hAnsi="Times New Roman" w:cs="Times New Roman"/>
                <w:b w:val="0"/>
                <w:bCs w:val="0"/>
                <w:color w:val="610B38"/>
                <w:sz w:val="44"/>
                <w:szCs w:val="44"/>
              </w:rPr>
              <w:t>Recursion Tree Method</w:t>
            </w:r>
          </w:p>
          <w:p w:rsidR="00177774" w:rsidRPr="00BD7C5C" w:rsidRDefault="00177774" w:rsidP="00177774">
            <w:pPr>
              <w:pStyle w:val="NormalWeb"/>
              <w:shd w:val="clear" w:color="auto" w:fill="FFFFFF"/>
              <w:jc w:val="both"/>
              <w:rPr>
                <w:color w:val="333333"/>
              </w:rPr>
            </w:pPr>
            <w:r w:rsidRPr="00BD7C5C">
              <w:rPr>
                <w:color w:val="333333"/>
              </w:rPr>
              <w:t>1. Recursion Tree Method is a pictorial representation of an iteration method which is in the form of a tree where at each level nodes are expanded.</w:t>
            </w:r>
          </w:p>
          <w:p w:rsidR="00177774" w:rsidRPr="00BD7C5C" w:rsidRDefault="00177774" w:rsidP="00177774">
            <w:pPr>
              <w:pStyle w:val="NormalWeb"/>
              <w:shd w:val="clear" w:color="auto" w:fill="FFFFFF"/>
              <w:jc w:val="both"/>
              <w:rPr>
                <w:color w:val="333333"/>
              </w:rPr>
            </w:pPr>
            <w:r w:rsidRPr="00BD7C5C">
              <w:rPr>
                <w:color w:val="333333"/>
              </w:rPr>
              <w:t>2. In general, we consider the second term in recurrence as root.</w:t>
            </w:r>
          </w:p>
          <w:p w:rsidR="00177774" w:rsidRPr="00BD7C5C" w:rsidRDefault="00177774" w:rsidP="00177774">
            <w:pPr>
              <w:pStyle w:val="NormalWeb"/>
              <w:shd w:val="clear" w:color="auto" w:fill="FFFFFF"/>
              <w:jc w:val="both"/>
              <w:rPr>
                <w:color w:val="333333"/>
              </w:rPr>
            </w:pPr>
            <w:r w:rsidRPr="00BD7C5C">
              <w:rPr>
                <w:color w:val="333333"/>
              </w:rPr>
              <w:t>3. It is useful when the divide &amp; Conquer algorithm is used.</w:t>
            </w:r>
          </w:p>
          <w:p w:rsidR="00177774" w:rsidRPr="00BD7C5C" w:rsidRDefault="00177774" w:rsidP="00177774">
            <w:pPr>
              <w:pStyle w:val="NormalWeb"/>
              <w:shd w:val="clear" w:color="auto" w:fill="FFFFFF"/>
              <w:jc w:val="both"/>
              <w:rPr>
                <w:color w:val="333333"/>
              </w:rPr>
            </w:pPr>
            <w:r w:rsidRPr="00BD7C5C">
              <w:rPr>
                <w:color w:val="333333"/>
              </w:rPr>
              <w:t xml:space="preserve">4. It is sometimes difficult to come up with a good guess. In Recursion tree, each root and child represents the cost of a single </w:t>
            </w:r>
            <w:proofErr w:type="spellStart"/>
            <w:r w:rsidRPr="00BD7C5C">
              <w:rPr>
                <w:color w:val="333333"/>
              </w:rPr>
              <w:t>subproblem</w:t>
            </w:r>
            <w:proofErr w:type="spellEnd"/>
            <w:r w:rsidRPr="00BD7C5C">
              <w:rPr>
                <w:color w:val="333333"/>
              </w:rPr>
              <w:t>.</w:t>
            </w:r>
          </w:p>
          <w:p w:rsidR="00177774" w:rsidRPr="00BD7C5C" w:rsidRDefault="00177774" w:rsidP="0017777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5. We sum the costs within each of the levels of the tree to obtain a set of pre-level costs and then sum all pre-level costs to determine the total cost of all levels of the recursion.</w:t>
            </w:r>
          </w:p>
          <w:p w:rsidR="00177774" w:rsidRPr="00BD7C5C" w:rsidRDefault="00177774" w:rsidP="0017777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6. A Recursion Tree is best used to generate a good guess, which can be verified by the Substitution Method.</w:t>
            </w:r>
          </w:p>
          <w:p w:rsidR="00177774" w:rsidRPr="00BD7C5C" w:rsidRDefault="00177774" w:rsidP="0017777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Example 1</w:t>
            </w:r>
          </w:p>
          <w:p w:rsidR="00177774" w:rsidRPr="00BD7C5C" w:rsidRDefault="00177774" w:rsidP="0017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Consider T (n) = 2T</w:t>
            </w:r>
            <w:r w:rsidRPr="00BD7C5C">
              <w:rPr>
                <w:rFonts w:ascii="Times New Roman" w:eastAsia="Times New Roman" w:hAnsi="Times New Roman" w:cs="Times New Roman"/>
                <w:noProof/>
                <w:color w:val="333333"/>
                <w:sz w:val="20"/>
                <w:szCs w:val="20"/>
                <w:lang w:eastAsia="en-IN"/>
              </w:rPr>
              <w:drawing>
                <wp:inline distT="0" distB="0" distL="0" distR="0" wp14:anchorId="105BF58A" wp14:editId="32E75C2A">
                  <wp:extent cx="246380" cy="334010"/>
                  <wp:effectExtent l="0" t="0" r="1270" b="8890"/>
                  <wp:docPr id="19" name="Picture 19"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xml:space="preserve"> + n</w:t>
            </w:r>
            <w:r w:rsidRPr="00BD7C5C">
              <w:rPr>
                <w:rFonts w:ascii="Times New Roman" w:eastAsia="Times New Roman" w:hAnsi="Times New Roman" w:cs="Times New Roman"/>
                <w:color w:val="333333"/>
                <w:sz w:val="20"/>
                <w:szCs w:val="20"/>
                <w:vertAlign w:val="superscript"/>
                <w:lang w:eastAsia="en-IN"/>
              </w:rPr>
              <w:t>2</w:t>
            </w:r>
          </w:p>
          <w:p w:rsidR="00177774" w:rsidRPr="00BD7C5C" w:rsidRDefault="00177774" w:rsidP="0017777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We have to obtain the asymptotic bound using recursion tree method.</w:t>
            </w:r>
          </w:p>
          <w:p w:rsidR="00177774" w:rsidRPr="00BD7C5C" w:rsidRDefault="00177774" w:rsidP="0017777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Solution:</w:t>
            </w:r>
            <w:r w:rsidRPr="00BD7C5C">
              <w:rPr>
                <w:rFonts w:ascii="Times New Roman" w:eastAsia="Times New Roman" w:hAnsi="Times New Roman" w:cs="Times New Roman"/>
                <w:color w:val="333333"/>
                <w:sz w:val="24"/>
                <w:szCs w:val="24"/>
                <w:lang w:eastAsia="en-IN"/>
              </w:rPr>
              <w:t> The Recursion tree for the above recurrence is</w:t>
            </w:r>
          </w:p>
          <w:p w:rsidR="00335DCD" w:rsidRPr="00BD7C5C" w:rsidRDefault="00177774" w:rsidP="00177774">
            <w:pPr>
              <w:rPr>
                <w:rFonts w:ascii="Times New Roman" w:hAnsi="Times New Roman" w:cs="Times New Roman"/>
              </w:rPr>
            </w:pPr>
            <w:r w:rsidRPr="00BD7C5C">
              <w:rPr>
                <w:rFonts w:ascii="Times New Roman" w:eastAsia="Times New Roman" w:hAnsi="Times New Roman" w:cs="Times New Roman"/>
                <w:color w:val="333333"/>
                <w:sz w:val="24"/>
                <w:szCs w:val="24"/>
                <w:lang w:eastAsia="en-IN"/>
              </w:rPr>
              <w:br/>
            </w:r>
            <w:r w:rsidRPr="00BD7C5C">
              <w:rPr>
                <w:rFonts w:ascii="Times New Roman" w:eastAsia="Times New Roman" w:hAnsi="Times New Roman" w:cs="Times New Roman"/>
                <w:noProof/>
                <w:sz w:val="24"/>
                <w:szCs w:val="24"/>
                <w:lang w:eastAsia="en-IN"/>
              </w:rPr>
              <mc:AlternateContent>
                <mc:Choice Requires="wps">
                  <w:drawing>
                    <wp:inline distT="0" distB="0" distL="0" distR="0" wp14:anchorId="70C79777" wp14:editId="340A92C3">
                      <wp:extent cx="302260" cy="302260"/>
                      <wp:effectExtent l="0" t="0" r="0" b="0"/>
                      <wp:docPr id="17" name="Rectangle 17" descr="DAA Recursion Tre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DAA Recursion Tree Metho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AvqYfvIAgAA2wUAAA4AAAAAAAAAAAAAAAAALgIAAGRycy9lMm9Eb2MueG1sUEsBAi0AFAAG&#10;AAgAAAAhAAKdVXjZAAAAAwEAAA8AAAAAAAAAAAAAAAAAIgUAAGRycy9kb3ducmV2LnhtbFBLBQYA&#10;AAAABAAEAPMAAAAoBgAAAAA=&#10;" filled="f" stroked="f">
                      <o:lock v:ext="edit" aspectratio="t"/>
                      <w10:anchorlock/>
                    </v:rect>
                  </w:pict>
                </mc:Fallback>
              </mc:AlternateContent>
            </w:r>
            <w:r w:rsidRPr="00BD7C5C">
              <w:rPr>
                <w:rFonts w:ascii="Times New Roman" w:hAnsi="Times New Roman" w:cs="Times New Roman"/>
                <w:noProof/>
                <w:lang w:eastAsia="en-IN"/>
              </w:rPr>
              <w:drawing>
                <wp:inline distT="0" distB="0" distL="0" distR="0" wp14:anchorId="14AD1749" wp14:editId="4F631A32">
                  <wp:extent cx="14478000" cy="882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0" cy="8820150"/>
                          </a:xfrm>
                          <a:prstGeom prst="rect">
                            <a:avLst/>
                          </a:prstGeom>
                          <a:noFill/>
                        </pic:spPr>
                      </pic:pic>
                    </a:graphicData>
                  </a:graphic>
                </wp:inline>
              </w:drawing>
            </w:r>
          </w:p>
          <w:p w:rsidR="00112FB2" w:rsidRPr="00BD7C5C" w:rsidRDefault="00112FB2" w:rsidP="00112FB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Example 2:</w:t>
            </w:r>
            <w:r w:rsidRPr="00BD7C5C">
              <w:rPr>
                <w:rFonts w:ascii="Times New Roman" w:eastAsia="Times New Roman" w:hAnsi="Times New Roman" w:cs="Times New Roman"/>
                <w:color w:val="333333"/>
                <w:sz w:val="24"/>
                <w:szCs w:val="24"/>
                <w:lang w:eastAsia="en-IN"/>
              </w:rPr>
              <w:t> Consider the following recurrence</w:t>
            </w:r>
          </w:p>
          <w:p w:rsidR="00112FB2" w:rsidRPr="00BD7C5C" w:rsidRDefault="00112FB2" w:rsidP="0011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T (n) = 4T</w:t>
            </w:r>
            <w:r w:rsidRPr="00BD7C5C">
              <w:rPr>
                <w:rFonts w:ascii="Times New Roman" w:eastAsia="Times New Roman" w:hAnsi="Times New Roman" w:cs="Times New Roman"/>
                <w:noProof/>
                <w:color w:val="333333"/>
                <w:sz w:val="20"/>
                <w:szCs w:val="20"/>
                <w:lang w:eastAsia="en-IN"/>
              </w:rPr>
              <w:drawing>
                <wp:inline distT="0" distB="0" distL="0" distR="0" wp14:anchorId="27F0BF5D" wp14:editId="59EA2C66">
                  <wp:extent cx="246380" cy="334010"/>
                  <wp:effectExtent l="0" t="0" r="1270" b="8890"/>
                  <wp:docPr id="22" name="Picture 22"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xml:space="preserve"> +n </w:t>
            </w:r>
          </w:p>
          <w:p w:rsidR="00112FB2" w:rsidRPr="00BD7C5C" w:rsidRDefault="00112FB2" w:rsidP="00112FB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Obtain the asymptotic bound using recursion tree method.</w:t>
            </w:r>
          </w:p>
          <w:p w:rsidR="00112FB2" w:rsidRPr="00BD7C5C" w:rsidRDefault="00112FB2" w:rsidP="00112FB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Solution:</w:t>
            </w:r>
            <w:r w:rsidRPr="00BD7C5C">
              <w:rPr>
                <w:rFonts w:ascii="Times New Roman" w:eastAsia="Times New Roman" w:hAnsi="Times New Roman" w:cs="Times New Roman"/>
                <w:color w:val="333333"/>
                <w:sz w:val="24"/>
                <w:szCs w:val="24"/>
                <w:lang w:eastAsia="en-IN"/>
              </w:rPr>
              <w:t> The recursion trees for the above recurrence</w:t>
            </w:r>
          </w:p>
          <w:p w:rsidR="00C37E33" w:rsidRPr="00BD7C5C" w:rsidRDefault="00112FB2" w:rsidP="00335DCD">
            <w:pPr>
              <w:rPr>
                <w:rFonts w:ascii="Times New Roman" w:hAnsi="Times New Roman" w:cs="Times New Roman"/>
                <w:color w:val="FFFFFF"/>
                <w:lang w:eastAsia="en-IN"/>
              </w:rPr>
            </w:pPr>
            <w:r w:rsidRPr="00BD7C5C">
              <w:rPr>
                <w:rFonts w:ascii="Times New Roman" w:hAnsi="Times New Roman" w:cs="Times New Roman"/>
                <w:noProof/>
                <w:color w:val="FFFFFF"/>
                <w:lang w:eastAsia="en-IN"/>
              </w:rPr>
              <w:drawing>
                <wp:inline distT="0" distB="0" distL="0" distR="0" wp14:anchorId="07B62830" wp14:editId="723078D3">
                  <wp:extent cx="13548995" cy="7744460"/>
                  <wp:effectExtent l="0" t="0" r="0" b="0"/>
                  <wp:docPr id="23" name="Picture 23"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AA Recursion Tree Metho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48995" cy="7744460"/>
                          </a:xfrm>
                          <a:prstGeom prst="rect">
                            <a:avLst/>
                          </a:prstGeom>
                          <a:noFill/>
                          <a:ln>
                            <a:noFill/>
                          </a:ln>
                        </pic:spPr>
                      </pic:pic>
                    </a:graphicData>
                  </a:graphic>
                </wp:inline>
              </w:drawing>
            </w:r>
            <w:r w:rsidR="00335DCD" w:rsidRPr="00BD7C5C">
              <w:rPr>
                <w:rFonts w:ascii="Times New Roman" w:hAnsi="Times New Roman" w:cs="Times New Roman"/>
                <w:color w:val="FFFFFF"/>
                <w:lang w:eastAsia="en-IN"/>
              </w:rPr>
              <w:t xml:space="preserve">    6 2 8 7</w:t>
            </w:r>
            <w:r w:rsidR="00177774" w:rsidRPr="00BD7C5C">
              <w:rPr>
                <w:rFonts w:ascii="Times New Roman" w:hAnsi="Times New Roman" w:cs="Times New Roman"/>
                <w:noProof/>
                <w:lang w:eastAsia="en-IN"/>
              </w:rPr>
              <mc:AlternateContent>
                <mc:Choice Requires="wps">
                  <w:drawing>
                    <wp:inline distT="0" distB="0" distL="0" distR="0" wp14:anchorId="48982A1E" wp14:editId="1094974B">
                      <wp:extent cx="302260" cy="302260"/>
                      <wp:effectExtent l="0" t="0" r="0" b="0"/>
                      <wp:docPr id="20" name="AutoShape 19" descr="DAA Recursion Tre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Description: DAA Recursion Tree Metho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Cux5qpyQIAANsFAAAOAAAAAAAAAAAAAAAAAC4CAABkcnMvZTJvRG9jLnhtbFBLAQItABQA&#10;BgAIAAAAIQACnVV42QAAAAMBAAAPAAAAAAAAAAAAAAAAACMFAABkcnMvZG93bnJldi54bWxQSwUG&#10;AAAAAAQABADzAAAAKQYAAAAA&#10;" filled="f" stroked="f">
                      <o:lock v:ext="edit" aspectratio="t"/>
                      <w10:anchorlock/>
                    </v:rect>
                  </w:pict>
                </mc:Fallback>
              </mc:AlternateContent>
            </w:r>
          </w:p>
          <w:p w:rsidR="00C37E33" w:rsidRPr="00BD7C5C" w:rsidRDefault="00C37E33" w:rsidP="00335DCD">
            <w:pPr>
              <w:pStyle w:val="Title"/>
              <w:rPr>
                <w:rFonts w:ascii="Times New Roman" w:eastAsia="Times New Roman" w:hAnsi="Times New Roman" w:cs="Times New Roman"/>
                <w:lang w:eastAsia="en-IN"/>
              </w:rPr>
            </w:pPr>
          </w:p>
        </w:tc>
      </w:tr>
    </w:tbl>
    <w:p w:rsidR="001A3959" w:rsidRPr="00BD7C5C" w:rsidRDefault="001A3959" w:rsidP="001A395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rsidR="009469C6" w:rsidRPr="00BD7C5C" w:rsidRDefault="00B20901" w:rsidP="00112FB2">
      <w:pPr>
        <w:pStyle w:val="NormalWeb"/>
        <w:shd w:val="clear" w:color="auto" w:fill="FFFFFF"/>
        <w:jc w:val="both"/>
        <w:rPr>
          <w:color w:val="333333"/>
        </w:rPr>
      </w:pPr>
      <w:proofErr w:type="spellStart"/>
      <w:r w:rsidRPr="00BD7C5C">
        <w:rPr>
          <w:color w:val="333333"/>
        </w:rPr>
        <w:t>Hgftfajysksgygjshbgfhsf</w:t>
      </w:r>
      <w:proofErr w:type="spellEnd"/>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Example 3:</w:t>
      </w:r>
      <w:r w:rsidRPr="00BD7C5C">
        <w:rPr>
          <w:rFonts w:ascii="Times New Roman" w:eastAsia="Times New Roman" w:hAnsi="Times New Roman" w:cs="Times New Roman"/>
          <w:color w:val="333333"/>
          <w:sz w:val="24"/>
          <w:szCs w:val="24"/>
          <w:lang w:eastAsia="en-IN"/>
        </w:rPr>
        <w:t> Consider the following recurrence</w:t>
      </w:r>
    </w:p>
    <w:p w:rsidR="00B20901" w:rsidRPr="00BD7C5C" w:rsidRDefault="00B20901" w:rsidP="00B20901">
      <w:pPr>
        <w:spacing w:after="0" w:line="240" w:lineRule="auto"/>
        <w:rPr>
          <w:rFonts w:ascii="Times New Roman" w:eastAsia="Times New Roman" w:hAnsi="Times New Roman" w:cs="Times New Roman"/>
          <w:sz w:val="24"/>
          <w:szCs w:val="24"/>
          <w:lang w:eastAsia="en-IN"/>
        </w:rPr>
      </w:pPr>
      <w:r w:rsidRPr="00BD7C5C">
        <w:rPr>
          <w:rFonts w:ascii="Times New Roman" w:eastAsia="Times New Roman" w:hAnsi="Times New Roman" w:cs="Times New Roman"/>
          <w:noProof/>
          <w:sz w:val="24"/>
          <w:szCs w:val="24"/>
          <w:lang w:eastAsia="en-IN"/>
        </w:rPr>
        <w:drawing>
          <wp:inline distT="0" distB="0" distL="0" distR="0" wp14:anchorId="2F7CDC48" wp14:editId="641B8D4C">
            <wp:extent cx="1956435" cy="340360"/>
            <wp:effectExtent l="0" t="0" r="5715" b="2540"/>
            <wp:docPr id="36" name="Picture 36"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A Recursion Tree Metho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6435" cy="340360"/>
                    </a:xfrm>
                    <a:prstGeom prst="rect">
                      <a:avLst/>
                    </a:prstGeom>
                    <a:noFill/>
                    <a:ln>
                      <a:noFill/>
                    </a:ln>
                  </pic:spPr>
                </pic:pic>
              </a:graphicData>
            </a:graphic>
          </wp:inline>
        </w:drawing>
      </w:r>
      <w:r w:rsidRPr="00BD7C5C">
        <w:rPr>
          <w:rFonts w:ascii="Times New Roman" w:eastAsia="Times New Roman" w:hAnsi="Times New Roman" w:cs="Times New Roman"/>
          <w:color w:val="333333"/>
          <w:sz w:val="24"/>
          <w:szCs w:val="24"/>
          <w:lang w:eastAsia="en-IN"/>
        </w:rPr>
        <w:br/>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Obtain the asymptotic bound using recursion tree method.</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Solution:</w:t>
      </w:r>
      <w:r w:rsidRPr="00BD7C5C">
        <w:rPr>
          <w:rFonts w:ascii="Times New Roman" w:eastAsia="Times New Roman" w:hAnsi="Times New Roman" w:cs="Times New Roman"/>
          <w:color w:val="333333"/>
          <w:sz w:val="24"/>
          <w:szCs w:val="24"/>
          <w:lang w:eastAsia="en-IN"/>
        </w:rPr>
        <w:t> The given Recurrence has the following recursion tree</w:t>
      </w:r>
    </w:p>
    <w:p w:rsidR="00B20901" w:rsidRPr="00BD7C5C" w:rsidRDefault="00B20901" w:rsidP="00B20901">
      <w:pPr>
        <w:spacing w:after="0" w:line="240" w:lineRule="auto"/>
        <w:rPr>
          <w:rFonts w:ascii="Times New Roman" w:eastAsia="Times New Roman" w:hAnsi="Times New Roman" w:cs="Times New Roman"/>
          <w:sz w:val="24"/>
          <w:szCs w:val="24"/>
          <w:lang w:eastAsia="en-IN"/>
        </w:rPr>
      </w:pPr>
      <w:r w:rsidRPr="00BD7C5C">
        <w:rPr>
          <w:rFonts w:ascii="Times New Roman" w:eastAsia="Times New Roman" w:hAnsi="Times New Roman" w:cs="Times New Roman"/>
          <w:noProof/>
          <w:sz w:val="24"/>
          <w:szCs w:val="24"/>
          <w:lang w:eastAsia="en-IN"/>
        </w:rPr>
        <w:drawing>
          <wp:inline distT="0" distB="0" distL="0" distR="0" wp14:anchorId="10087FF8" wp14:editId="3121FB07">
            <wp:extent cx="13025120" cy="7506335"/>
            <wp:effectExtent l="0" t="0" r="5080" b="0"/>
            <wp:docPr id="37" name="Picture 37"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A Recursion Tree Metho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25120" cy="7506335"/>
                    </a:xfrm>
                    <a:prstGeom prst="rect">
                      <a:avLst/>
                    </a:prstGeom>
                    <a:noFill/>
                    <a:ln>
                      <a:noFill/>
                    </a:ln>
                  </pic:spPr>
                </pic:pic>
              </a:graphicData>
            </a:graphic>
          </wp:inline>
        </w:drawing>
      </w:r>
      <w:r w:rsidRPr="00BD7C5C">
        <w:rPr>
          <w:rFonts w:ascii="Times New Roman" w:eastAsia="Times New Roman" w:hAnsi="Times New Roman" w:cs="Times New Roman"/>
          <w:color w:val="333333"/>
          <w:sz w:val="24"/>
          <w:szCs w:val="24"/>
          <w:lang w:eastAsia="en-IN"/>
        </w:rPr>
        <w:br/>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When we add the values across the levels of the recursion trees, we get a value of n for every level. The longest path from the root to leaf is</w:t>
      </w:r>
    </w:p>
    <w:p w:rsidR="00B20901" w:rsidRPr="00BD7C5C" w:rsidRDefault="00B20901" w:rsidP="00B20901">
      <w:pPr>
        <w:pStyle w:val="NormalWeb"/>
        <w:shd w:val="clear" w:color="auto" w:fill="FFFFFF"/>
        <w:jc w:val="both"/>
        <w:rPr>
          <w:color w:val="333333"/>
        </w:rPr>
      </w:pPr>
      <w:r w:rsidRPr="00BD7C5C">
        <w:rPr>
          <w:noProof/>
        </w:rPr>
        <w:drawing>
          <wp:inline distT="0" distB="0" distL="0" distR="0" wp14:anchorId="7FA7FC47" wp14:editId="6A862D98">
            <wp:extent cx="4720590" cy="1711960"/>
            <wp:effectExtent l="0" t="0" r="3810" b="2540"/>
            <wp:docPr id="38" name="Picture 38"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A Recursion Tree Metho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0590" cy="1711960"/>
                    </a:xfrm>
                    <a:prstGeom prst="rect">
                      <a:avLst/>
                    </a:prstGeom>
                    <a:noFill/>
                    <a:ln>
                      <a:noFill/>
                    </a:ln>
                  </pic:spPr>
                </pic:pic>
              </a:graphicData>
            </a:graphic>
          </wp:inline>
        </w:drawing>
      </w:r>
    </w:p>
    <w:p w:rsidR="00B20901" w:rsidRPr="00BD7C5C" w:rsidRDefault="00B20901" w:rsidP="00B20901">
      <w:pPr>
        <w:pStyle w:val="NormalWeb"/>
        <w:shd w:val="clear" w:color="auto" w:fill="FFFFFF"/>
        <w:jc w:val="both"/>
        <w:rPr>
          <w:color w:val="333333"/>
        </w:rPr>
      </w:pPr>
      <w:proofErr w:type="spellStart"/>
      <w:r w:rsidRPr="00BD7C5C">
        <w:rPr>
          <w:color w:val="333333"/>
        </w:rPr>
        <w:t>Ggtghhkjgytddtygho</w:t>
      </w:r>
      <w:proofErr w:type="spellEnd"/>
    </w:p>
    <w:p w:rsidR="00B20901" w:rsidRPr="00BD7C5C" w:rsidRDefault="00B20901" w:rsidP="00B20901">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rPr>
      </w:pPr>
      <w:r w:rsidRPr="00BD7C5C">
        <w:rPr>
          <w:rFonts w:ascii="Times New Roman" w:eastAsia="Times New Roman" w:hAnsi="Times New Roman" w:cs="Times New Roman"/>
          <w:color w:val="610B38"/>
          <w:kern w:val="36"/>
          <w:sz w:val="44"/>
          <w:szCs w:val="44"/>
          <w:lang w:eastAsia="en-IN"/>
        </w:rPr>
        <w:t>Master Method</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The Master Method is used for solving the following types of recurrence</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T (n) = a T</w:t>
      </w:r>
      <w:r w:rsidRPr="00BD7C5C">
        <w:rPr>
          <w:rFonts w:ascii="Times New Roman" w:eastAsia="Times New Roman" w:hAnsi="Times New Roman" w:cs="Times New Roman"/>
          <w:noProof/>
          <w:color w:val="333333"/>
          <w:sz w:val="24"/>
          <w:szCs w:val="24"/>
          <w:lang w:eastAsia="en-IN"/>
        </w:rPr>
        <w:drawing>
          <wp:inline distT="0" distB="0" distL="0" distR="0" wp14:anchorId="38901F86" wp14:editId="0C162276">
            <wp:extent cx="276225" cy="403860"/>
            <wp:effectExtent l="0" t="0" r="9525" b="0"/>
            <wp:docPr id="39" name="Picture 3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A Master Metho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225" cy="403860"/>
                    </a:xfrm>
                    <a:prstGeom prst="rect">
                      <a:avLst/>
                    </a:prstGeom>
                    <a:noFill/>
                    <a:ln>
                      <a:noFill/>
                    </a:ln>
                  </pic:spPr>
                </pic:pic>
              </a:graphicData>
            </a:graphic>
          </wp:inline>
        </w:drawing>
      </w:r>
      <w:r w:rsidRPr="00BD7C5C">
        <w:rPr>
          <w:rFonts w:ascii="Times New Roman" w:eastAsia="Times New Roman" w:hAnsi="Times New Roman" w:cs="Times New Roman"/>
          <w:color w:val="333333"/>
          <w:sz w:val="24"/>
          <w:szCs w:val="24"/>
          <w:lang w:eastAsia="en-IN"/>
        </w:rPr>
        <w:t xml:space="preserve">+ f (n) with a≥1 and b≥1 be constant &amp; </w:t>
      </w:r>
      <w:proofErr w:type="gramStart"/>
      <w:r w:rsidRPr="00BD7C5C">
        <w:rPr>
          <w:rFonts w:ascii="Times New Roman" w:eastAsia="Times New Roman" w:hAnsi="Times New Roman" w:cs="Times New Roman"/>
          <w:color w:val="333333"/>
          <w:sz w:val="24"/>
          <w:szCs w:val="24"/>
          <w:lang w:eastAsia="en-IN"/>
        </w:rPr>
        <w:t>f(</w:t>
      </w:r>
      <w:proofErr w:type="gramEnd"/>
      <w:r w:rsidRPr="00BD7C5C">
        <w:rPr>
          <w:rFonts w:ascii="Times New Roman" w:eastAsia="Times New Roman" w:hAnsi="Times New Roman" w:cs="Times New Roman"/>
          <w:color w:val="333333"/>
          <w:sz w:val="24"/>
          <w:szCs w:val="24"/>
          <w:lang w:eastAsia="en-IN"/>
        </w:rPr>
        <w:t>n) be a function and </w:t>
      </w:r>
      <w:r w:rsidRPr="00BD7C5C">
        <w:rPr>
          <w:rFonts w:ascii="Times New Roman" w:eastAsia="Times New Roman" w:hAnsi="Times New Roman" w:cs="Times New Roman"/>
          <w:noProof/>
          <w:color w:val="333333"/>
          <w:sz w:val="24"/>
          <w:szCs w:val="24"/>
          <w:lang w:eastAsia="en-IN"/>
        </w:rPr>
        <w:drawing>
          <wp:inline distT="0" distB="0" distL="0" distR="0" wp14:anchorId="4834C6FC" wp14:editId="2BC27B47">
            <wp:extent cx="116840" cy="351155"/>
            <wp:effectExtent l="0" t="0" r="0" b="0"/>
            <wp:docPr id="40" name="Picture 4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A Master Metho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840" cy="351155"/>
                    </a:xfrm>
                    <a:prstGeom prst="rect">
                      <a:avLst/>
                    </a:prstGeom>
                    <a:noFill/>
                    <a:ln>
                      <a:noFill/>
                    </a:ln>
                  </pic:spPr>
                </pic:pic>
              </a:graphicData>
            </a:graphic>
          </wp:inline>
        </w:drawing>
      </w:r>
      <w:r w:rsidRPr="00BD7C5C">
        <w:rPr>
          <w:rFonts w:ascii="Times New Roman" w:eastAsia="Times New Roman" w:hAnsi="Times New Roman" w:cs="Times New Roman"/>
          <w:color w:val="333333"/>
          <w:sz w:val="24"/>
          <w:szCs w:val="24"/>
          <w:lang w:eastAsia="en-IN"/>
        </w:rPr>
        <w:t>can be interpreted as</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Let T (n) is defined on non-negative integers by the recurrence.</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T (n) = a T</w:t>
      </w:r>
      <w:r w:rsidRPr="00BD7C5C">
        <w:rPr>
          <w:rFonts w:ascii="Times New Roman" w:eastAsia="Times New Roman" w:hAnsi="Times New Roman" w:cs="Times New Roman"/>
          <w:noProof/>
          <w:color w:val="333333"/>
          <w:sz w:val="20"/>
          <w:szCs w:val="20"/>
          <w:lang w:eastAsia="en-IN"/>
        </w:rPr>
        <w:drawing>
          <wp:inline distT="0" distB="0" distL="0" distR="0" wp14:anchorId="5F002271" wp14:editId="2336261D">
            <wp:extent cx="276225" cy="403860"/>
            <wp:effectExtent l="0" t="0" r="9525" b="0"/>
            <wp:docPr id="41" name="Picture 4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A Master Metho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225" cy="403860"/>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f (n)</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In the function to the analysis of a recursive algorithm, the constants and function take on the following significance:</w:t>
      </w:r>
    </w:p>
    <w:p w:rsidR="00B20901" w:rsidRPr="00BD7C5C" w:rsidRDefault="00B20901" w:rsidP="00B20901">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BD7C5C">
        <w:rPr>
          <w:rFonts w:ascii="Times New Roman" w:eastAsia="Times New Roman" w:hAnsi="Times New Roman" w:cs="Times New Roman"/>
          <w:color w:val="000000"/>
          <w:sz w:val="24"/>
          <w:szCs w:val="24"/>
          <w:lang w:eastAsia="en-IN"/>
        </w:rPr>
        <w:t>n</w:t>
      </w:r>
      <w:proofErr w:type="gramEnd"/>
      <w:r w:rsidRPr="00BD7C5C">
        <w:rPr>
          <w:rFonts w:ascii="Times New Roman" w:eastAsia="Times New Roman" w:hAnsi="Times New Roman" w:cs="Times New Roman"/>
          <w:color w:val="000000"/>
          <w:sz w:val="24"/>
          <w:szCs w:val="24"/>
          <w:lang w:eastAsia="en-IN"/>
        </w:rPr>
        <w:t xml:space="preserve"> is the size of the problem.</w:t>
      </w:r>
    </w:p>
    <w:p w:rsidR="00B20901" w:rsidRPr="00BD7C5C" w:rsidRDefault="00B20901" w:rsidP="00B20901">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BD7C5C">
        <w:rPr>
          <w:rFonts w:ascii="Times New Roman" w:eastAsia="Times New Roman" w:hAnsi="Times New Roman" w:cs="Times New Roman"/>
          <w:color w:val="000000"/>
          <w:sz w:val="24"/>
          <w:szCs w:val="24"/>
          <w:lang w:eastAsia="en-IN"/>
        </w:rPr>
        <w:t>a</w:t>
      </w:r>
      <w:proofErr w:type="gramEnd"/>
      <w:r w:rsidRPr="00BD7C5C">
        <w:rPr>
          <w:rFonts w:ascii="Times New Roman" w:eastAsia="Times New Roman" w:hAnsi="Times New Roman" w:cs="Times New Roman"/>
          <w:color w:val="000000"/>
          <w:sz w:val="24"/>
          <w:szCs w:val="24"/>
          <w:lang w:eastAsia="en-IN"/>
        </w:rPr>
        <w:t xml:space="preserve"> is the number of </w:t>
      </w:r>
      <w:proofErr w:type="spellStart"/>
      <w:r w:rsidRPr="00BD7C5C">
        <w:rPr>
          <w:rFonts w:ascii="Times New Roman" w:eastAsia="Times New Roman" w:hAnsi="Times New Roman" w:cs="Times New Roman"/>
          <w:color w:val="000000"/>
          <w:sz w:val="24"/>
          <w:szCs w:val="24"/>
          <w:lang w:eastAsia="en-IN"/>
        </w:rPr>
        <w:t>subproblems</w:t>
      </w:r>
      <w:proofErr w:type="spellEnd"/>
      <w:r w:rsidRPr="00BD7C5C">
        <w:rPr>
          <w:rFonts w:ascii="Times New Roman" w:eastAsia="Times New Roman" w:hAnsi="Times New Roman" w:cs="Times New Roman"/>
          <w:color w:val="000000"/>
          <w:sz w:val="24"/>
          <w:szCs w:val="24"/>
          <w:lang w:eastAsia="en-IN"/>
        </w:rPr>
        <w:t xml:space="preserve"> in the recursion.</w:t>
      </w:r>
    </w:p>
    <w:p w:rsidR="00B20901" w:rsidRPr="00BD7C5C" w:rsidRDefault="00B20901" w:rsidP="00B20901">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BD7C5C">
        <w:rPr>
          <w:rFonts w:ascii="Times New Roman" w:eastAsia="Times New Roman" w:hAnsi="Times New Roman" w:cs="Times New Roman"/>
          <w:color w:val="000000"/>
          <w:sz w:val="24"/>
          <w:szCs w:val="24"/>
          <w:lang w:eastAsia="en-IN"/>
        </w:rPr>
        <w:t>n/b</w:t>
      </w:r>
      <w:proofErr w:type="gramEnd"/>
      <w:r w:rsidRPr="00BD7C5C">
        <w:rPr>
          <w:rFonts w:ascii="Times New Roman" w:eastAsia="Times New Roman" w:hAnsi="Times New Roman" w:cs="Times New Roman"/>
          <w:color w:val="000000"/>
          <w:sz w:val="24"/>
          <w:szCs w:val="24"/>
          <w:lang w:eastAsia="en-IN"/>
        </w:rPr>
        <w:t xml:space="preserve"> is the size of each </w:t>
      </w:r>
      <w:proofErr w:type="spellStart"/>
      <w:r w:rsidRPr="00BD7C5C">
        <w:rPr>
          <w:rFonts w:ascii="Times New Roman" w:eastAsia="Times New Roman" w:hAnsi="Times New Roman" w:cs="Times New Roman"/>
          <w:color w:val="000000"/>
          <w:sz w:val="24"/>
          <w:szCs w:val="24"/>
          <w:lang w:eastAsia="en-IN"/>
        </w:rPr>
        <w:t>subproblem</w:t>
      </w:r>
      <w:proofErr w:type="spellEnd"/>
      <w:r w:rsidRPr="00BD7C5C">
        <w:rPr>
          <w:rFonts w:ascii="Times New Roman" w:eastAsia="Times New Roman" w:hAnsi="Times New Roman" w:cs="Times New Roman"/>
          <w:color w:val="000000"/>
          <w:sz w:val="24"/>
          <w:szCs w:val="24"/>
          <w:lang w:eastAsia="en-IN"/>
        </w:rPr>
        <w:t xml:space="preserve">. (Here it is assumed that all </w:t>
      </w:r>
      <w:proofErr w:type="spellStart"/>
      <w:r w:rsidRPr="00BD7C5C">
        <w:rPr>
          <w:rFonts w:ascii="Times New Roman" w:eastAsia="Times New Roman" w:hAnsi="Times New Roman" w:cs="Times New Roman"/>
          <w:color w:val="000000"/>
          <w:sz w:val="24"/>
          <w:szCs w:val="24"/>
          <w:lang w:eastAsia="en-IN"/>
        </w:rPr>
        <w:t>subproblems</w:t>
      </w:r>
      <w:proofErr w:type="spellEnd"/>
      <w:r w:rsidRPr="00BD7C5C">
        <w:rPr>
          <w:rFonts w:ascii="Times New Roman" w:eastAsia="Times New Roman" w:hAnsi="Times New Roman" w:cs="Times New Roman"/>
          <w:color w:val="000000"/>
          <w:sz w:val="24"/>
          <w:szCs w:val="24"/>
          <w:lang w:eastAsia="en-IN"/>
        </w:rPr>
        <w:t xml:space="preserve"> are essentially the same size.)</w:t>
      </w:r>
    </w:p>
    <w:p w:rsidR="00B20901" w:rsidRPr="00BD7C5C" w:rsidRDefault="00B20901" w:rsidP="00B20901">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gramStart"/>
      <w:r w:rsidRPr="00BD7C5C">
        <w:rPr>
          <w:rFonts w:ascii="Times New Roman" w:eastAsia="Times New Roman" w:hAnsi="Times New Roman" w:cs="Times New Roman"/>
          <w:color w:val="000000"/>
          <w:sz w:val="24"/>
          <w:szCs w:val="24"/>
          <w:lang w:eastAsia="en-IN"/>
        </w:rPr>
        <w:t>f</w:t>
      </w:r>
      <w:proofErr w:type="gramEnd"/>
      <w:r w:rsidRPr="00BD7C5C">
        <w:rPr>
          <w:rFonts w:ascii="Times New Roman" w:eastAsia="Times New Roman" w:hAnsi="Times New Roman" w:cs="Times New Roman"/>
          <w:color w:val="000000"/>
          <w:sz w:val="24"/>
          <w:szCs w:val="24"/>
          <w:lang w:eastAsia="en-IN"/>
        </w:rPr>
        <w:t xml:space="preserve"> (n) is the sum of the work done outside the recursive calls, which includes the sum of dividing the problem and the sum of combining the solutions to the </w:t>
      </w:r>
      <w:proofErr w:type="spellStart"/>
      <w:r w:rsidRPr="00BD7C5C">
        <w:rPr>
          <w:rFonts w:ascii="Times New Roman" w:eastAsia="Times New Roman" w:hAnsi="Times New Roman" w:cs="Times New Roman"/>
          <w:color w:val="000000"/>
          <w:sz w:val="24"/>
          <w:szCs w:val="24"/>
          <w:lang w:eastAsia="en-IN"/>
        </w:rPr>
        <w:t>subproblems</w:t>
      </w:r>
      <w:proofErr w:type="spellEnd"/>
      <w:r w:rsidRPr="00BD7C5C">
        <w:rPr>
          <w:rFonts w:ascii="Times New Roman" w:eastAsia="Times New Roman" w:hAnsi="Times New Roman" w:cs="Times New Roman"/>
          <w:color w:val="000000"/>
          <w:sz w:val="24"/>
          <w:szCs w:val="24"/>
          <w:lang w:eastAsia="en-IN"/>
        </w:rPr>
        <w:t>.</w:t>
      </w:r>
    </w:p>
    <w:p w:rsidR="00B20901" w:rsidRPr="00BD7C5C" w:rsidRDefault="00B20901" w:rsidP="00B20901">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BD7C5C">
        <w:rPr>
          <w:rFonts w:ascii="Times New Roman" w:eastAsia="Times New Roman" w:hAnsi="Times New Roman" w:cs="Times New Roman"/>
          <w:color w:val="000000"/>
          <w:sz w:val="24"/>
          <w:szCs w:val="24"/>
          <w:lang w:eastAsia="en-IN"/>
        </w:rPr>
        <w:t>It is not possible always bound the function according to the requirement, so we make three cases which will tell us what kind of bound we can apply on the function.</w:t>
      </w:r>
    </w:p>
    <w:p w:rsidR="00B20901" w:rsidRPr="00BD7C5C" w:rsidRDefault="00B20901" w:rsidP="00B2090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lang w:eastAsia="en-IN"/>
        </w:rPr>
      </w:pPr>
      <w:r w:rsidRPr="00BD7C5C">
        <w:rPr>
          <w:rFonts w:ascii="Times New Roman" w:eastAsia="Times New Roman" w:hAnsi="Times New Roman" w:cs="Times New Roman"/>
          <w:color w:val="610B38"/>
          <w:sz w:val="38"/>
          <w:szCs w:val="38"/>
          <w:lang w:eastAsia="en-IN"/>
        </w:rPr>
        <w:t>Master Theorem:</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It is possible to complete an asymptotic tight bound in these three cases:</w:t>
      </w:r>
    </w:p>
    <w:p w:rsidR="00B20901" w:rsidRPr="00BD7C5C" w:rsidRDefault="00B20901" w:rsidP="00B20901">
      <w:pPr>
        <w:spacing w:after="0" w:line="240" w:lineRule="auto"/>
        <w:rPr>
          <w:rFonts w:ascii="Times New Roman" w:eastAsia="Times New Roman" w:hAnsi="Times New Roman" w:cs="Times New Roman"/>
          <w:sz w:val="24"/>
          <w:szCs w:val="24"/>
          <w:lang w:eastAsia="en-IN"/>
        </w:rPr>
      </w:pPr>
      <w:r w:rsidRPr="00BD7C5C">
        <w:rPr>
          <w:rFonts w:ascii="Times New Roman" w:eastAsia="Times New Roman" w:hAnsi="Times New Roman" w:cs="Times New Roman"/>
          <w:noProof/>
          <w:sz w:val="24"/>
          <w:szCs w:val="24"/>
          <w:lang w:eastAsia="en-IN"/>
        </w:rPr>
        <w:drawing>
          <wp:inline distT="0" distB="0" distL="0" distR="0" wp14:anchorId="6F60F0F0" wp14:editId="75080F2F">
            <wp:extent cx="4975860" cy="2700655"/>
            <wp:effectExtent l="0" t="0" r="0" b="4445"/>
            <wp:docPr id="42" name="Picture 42"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A Master Metho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5860" cy="2700655"/>
                    </a:xfrm>
                    <a:prstGeom prst="rect">
                      <a:avLst/>
                    </a:prstGeom>
                    <a:noFill/>
                    <a:ln>
                      <a:noFill/>
                    </a:ln>
                  </pic:spPr>
                </pic:pic>
              </a:graphicData>
            </a:graphic>
          </wp:inline>
        </w:drawing>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Case1:</w:t>
      </w:r>
      <w:r w:rsidRPr="00BD7C5C">
        <w:rPr>
          <w:rFonts w:ascii="Times New Roman" w:eastAsia="Times New Roman" w:hAnsi="Times New Roman" w:cs="Times New Roman"/>
          <w:color w:val="333333"/>
          <w:sz w:val="24"/>
          <w:szCs w:val="24"/>
          <w:lang w:eastAsia="en-IN"/>
        </w:rPr>
        <w:t> If f (n) = </w:t>
      </w:r>
      <w:r w:rsidRPr="00BD7C5C">
        <w:rPr>
          <w:rFonts w:ascii="Times New Roman" w:eastAsia="Times New Roman" w:hAnsi="Times New Roman" w:cs="Times New Roman"/>
          <w:noProof/>
          <w:color w:val="333333"/>
          <w:sz w:val="24"/>
          <w:szCs w:val="24"/>
          <w:lang w:eastAsia="en-IN"/>
        </w:rPr>
        <w:drawing>
          <wp:inline distT="0" distB="0" distL="0" distR="0" wp14:anchorId="513B82C6" wp14:editId="7314B3C7">
            <wp:extent cx="1062990" cy="361315"/>
            <wp:effectExtent l="0" t="0" r="3810" b="635"/>
            <wp:docPr id="43" name="Picture 43"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A Master Metho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2990" cy="361315"/>
                    </a:xfrm>
                    <a:prstGeom prst="rect">
                      <a:avLst/>
                    </a:prstGeom>
                    <a:noFill/>
                    <a:ln>
                      <a:noFill/>
                    </a:ln>
                  </pic:spPr>
                </pic:pic>
              </a:graphicData>
            </a:graphic>
          </wp:inline>
        </w:drawing>
      </w:r>
      <w:r w:rsidRPr="00BD7C5C">
        <w:rPr>
          <w:rFonts w:ascii="Times New Roman" w:eastAsia="Times New Roman" w:hAnsi="Times New Roman" w:cs="Times New Roman"/>
          <w:color w:val="333333"/>
          <w:sz w:val="24"/>
          <w:szCs w:val="24"/>
          <w:lang w:eastAsia="en-IN"/>
        </w:rPr>
        <w:t> for some constant ε &gt;0, then it follows that:</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T (n) = Θ </w:t>
      </w:r>
      <w:r w:rsidRPr="00BD7C5C">
        <w:rPr>
          <w:rFonts w:ascii="Times New Roman" w:eastAsia="Times New Roman" w:hAnsi="Times New Roman" w:cs="Times New Roman"/>
          <w:noProof/>
          <w:color w:val="333333"/>
          <w:sz w:val="20"/>
          <w:szCs w:val="20"/>
          <w:lang w:eastAsia="en-IN"/>
        </w:rPr>
        <w:drawing>
          <wp:inline distT="0" distB="0" distL="0" distR="0" wp14:anchorId="7C41CEED" wp14:editId="03AC6133">
            <wp:extent cx="893445" cy="382905"/>
            <wp:effectExtent l="0" t="0" r="1905" b="0"/>
            <wp:docPr id="44" name="Picture 44"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A Master Metho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3445" cy="382905"/>
                    </a:xfrm>
                    <a:prstGeom prst="rect">
                      <a:avLst/>
                    </a:prstGeom>
                    <a:noFill/>
                    <a:ln>
                      <a:noFill/>
                    </a:ln>
                  </pic:spPr>
                </pic:pic>
              </a:graphicData>
            </a:graphic>
          </wp:inline>
        </w:drawing>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Example:</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T (n) = 8 T </w:t>
      </w:r>
      <w:r w:rsidRPr="00BD7C5C">
        <w:rPr>
          <w:rFonts w:ascii="Times New Roman" w:eastAsia="Times New Roman" w:hAnsi="Times New Roman" w:cs="Times New Roman"/>
          <w:noProof/>
          <w:color w:val="333333"/>
          <w:sz w:val="20"/>
          <w:szCs w:val="20"/>
          <w:lang w:eastAsia="en-IN"/>
        </w:rPr>
        <w:drawing>
          <wp:inline distT="0" distB="0" distL="0" distR="0" wp14:anchorId="071981D3" wp14:editId="78963A24">
            <wp:extent cx="871855" cy="436245"/>
            <wp:effectExtent l="0" t="0" r="4445" b="1905"/>
            <wp:docPr id="45" name="Picture 45"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A Master Metho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1855" cy="436245"/>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xml:space="preserve"> apply master theorem on it.</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Solution:</w:t>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Compare T (n) = 8 T </w:t>
      </w:r>
      <w:r w:rsidRPr="00BD7C5C">
        <w:rPr>
          <w:rFonts w:ascii="Times New Roman" w:eastAsia="Times New Roman" w:hAnsi="Times New Roman" w:cs="Times New Roman"/>
          <w:noProof/>
          <w:color w:val="F9F9F9"/>
          <w:sz w:val="20"/>
          <w:szCs w:val="20"/>
          <w:lang w:eastAsia="en-IN"/>
        </w:rPr>
        <w:drawing>
          <wp:inline distT="0" distB="0" distL="0" distR="0" wp14:anchorId="364163A6" wp14:editId="0598B8CA">
            <wp:extent cx="871855" cy="436245"/>
            <wp:effectExtent l="0" t="0" r="4445" b="1905"/>
            <wp:docPr id="46" name="Picture 46"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A Master Metho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1855" cy="436245"/>
                    </a:xfrm>
                    <a:prstGeom prst="rect">
                      <a:avLst/>
                    </a:prstGeom>
                    <a:noFill/>
                    <a:ln>
                      <a:noFill/>
                    </a:ln>
                  </pic:spPr>
                </pic:pic>
              </a:graphicData>
            </a:graphic>
          </wp:inline>
        </w:drawing>
      </w:r>
      <w:r w:rsidRPr="00BD7C5C">
        <w:rPr>
          <w:rFonts w:ascii="Times New Roman" w:eastAsia="Times New Roman" w:hAnsi="Times New Roman" w:cs="Times New Roman"/>
          <w:color w:val="F9F9F9"/>
          <w:sz w:val="20"/>
          <w:szCs w:val="20"/>
          <w:lang w:eastAsia="en-IN"/>
        </w:rPr>
        <w:t xml:space="preserve"> with </w:t>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 T (n) = a T </w:t>
      </w:r>
      <w:r w:rsidRPr="00BD7C5C">
        <w:rPr>
          <w:rFonts w:ascii="Times New Roman" w:eastAsia="Times New Roman" w:hAnsi="Times New Roman" w:cs="Times New Roman"/>
          <w:noProof/>
          <w:color w:val="F9F9F9"/>
          <w:sz w:val="20"/>
          <w:szCs w:val="20"/>
          <w:lang w:eastAsia="en-IN"/>
        </w:rPr>
        <w:drawing>
          <wp:inline distT="0" distB="0" distL="0" distR="0" wp14:anchorId="4EF5DCEC" wp14:editId="492924C6">
            <wp:extent cx="2243455" cy="499745"/>
            <wp:effectExtent l="0" t="0" r="4445" b="0"/>
            <wp:docPr id="47" name="Picture 47"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A Master Metho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3455" cy="499745"/>
                    </a:xfrm>
                    <a:prstGeom prst="rect">
                      <a:avLst/>
                    </a:prstGeom>
                    <a:noFill/>
                    <a:ln>
                      <a:noFill/>
                    </a:ln>
                  </pic:spPr>
                </pic:pic>
              </a:graphicData>
            </a:graphic>
          </wp:inline>
        </w:drawing>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 a = 8, b=2, f (n) = 1000 n</w:t>
      </w:r>
      <w:r w:rsidRPr="00BD7C5C">
        <w:rPr>
          <w:rFonts w:ascii="Times New Roman" w:eastAsia="Times New Roman" w:hAnsi="Times New Roman" w:cs="Times New Roman"/>
          <w:color w:val="F9F9F9"/>
          <w:sz w:val="20"/>
          <w:szCs w:val="20"/>
          <w:vertAlign w:val="superscript"/>
          <w:lang w:eastAsia="en-IN"/>
        </w:rPr>
        <w:t>2</w:t>
      </w:r>
      <w:r w:rsidRPr="00BD7C5C">
        <w:rPr>
          <w:rFonts w:ascii="Times New Roman" w:eastAsia="Times New Roman" w:hAnsi="Times New Roman" w:cs="Times New Roman"/>
          <w:color w:val="F9F9F9"/>
          <w:sz w:val="20"/>
          <w:szCs w:val="20"/>
          <w:lang w:eastAsia="en-IN"/>
        </w:rPr>
        <w:t xml:space="preserve">, </w:t>
      </w:r>
      <w:proofErr w:type="spellStart"/>
      <w:r w:rsidRPr="00BD7C5C">
        <w:rPr>
          <w:rFonts w:ascii="Times New Roman" w:eastAsia="Times New Roman" w:hAnsi="Times New Roman" w:cs="Times New Roman"/>
          <w:color w:val="F9F9F9"/>
          <w:sz w:val="20"/>
          <w:szCs w:val="20"/>
          <w:lang w:eastAsia="en-IN"/>
        </w:rPr>
        <w:t>log</w:t>
      </w:r>
      <w:r w:rsidRPr="00BD7C5C">
        <w:rPr>
          <w:rFonts w:ascii="Times New Roman" w:eastAsia="Times New Roman" w:hAnsi="Times New Roman" w:cs="Times New Roman"/>
          <w:color w:val="F9F9F9"/>
          <w:sz w:val="20"/>
          <w:szCs w:val="20"/>
          <w:vertAlign w:val="subscript"/>
          <w:lang w:eastAsia="en-IN"/>
        </w:rPr>
        <w:t>b</w:t>
      </w:r>
      <w:r w:rsidRPr="00BD7C5C">
        <w:rPr>
          <w:rFonts w:ascii="Times New Roman" w:eastAsia="Times New Roman" w:hAnsi="Times New Roman" w:cs="Times New Roman"/>
          <w:color w:val="F9F9F9"/>
          <w:sz w:val="20"/>
          <w:szCs w:val="20"/>
          <w:lang w:eastAsia="en-IN"/>
        </w:rPr>
        <w:t>a</w:t>
      </w:r>
      <w:proofErr w:type="spellEnd"/>
      <w:r w:rsidRPr="00BD7C5C">
        <w:rPr>
          <w:rFonts w:ascii="Times New Roman" w:eastAsia="Times New Roman" w:hAnsi="Times New Roman" w:cs="Times New Roman"/>
          <w:color w:val="F9F9F9"/>
          <w:sz w:val="20"/>
          <w:szCs w:val="20"/>
          <w:lang w:eastAsia="en-IN"/>
        </w:rPr>
        <w:t xml:space="preserve"> = log</w:t>
      </w:r>
      <w:r w:rsidRPr="00BD7C5C">
        <w:rPr>
          <w:rFonts w:ascii="Times New Roman" w:eastAsia="Times New Roman" w:hAnsi="Times New Roman" w:cs="Times New Roman"/>
          <w:color w:val="F9F9F9"/>
          <w:sz w:val="20"/>
          <w:szCs w:val="20"/>
          <w:vertAlign w:val="subscript"/>
          <w:lang w:eastAsia="en-IN"/>
        </w:rPr>
        <w:t>2</w:t>
      </w:r>
      <w:r w:rsidRPr="00BD7C5C">
        <w:rPr>
          <w:rFonts w:ascii="Times New Roman" w:eastAsia="Times New Roman" w:hAnsi="Times New Roman" w:cs="Times New Roman"/>
          <w:color w:val="F9F9F9"/>
          <w:sz w:val="20"/>
          <w:szCs w:val="20"/>
          <w:lang w:eastAsia="en-IN"/>
        </w:rPr>
        <w:t>8 = 3</w:t>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 Put all the values in: f (n) = </w:t>
      </w:r>
      <w:r w:rsidRPr="00BD7C5C">
        <w:rPr>
          <w:rFonts w:ascii="Times New Roman" w:eastAsia="Times New Roman" w:hAnsi="Times New Roman" w:cs="Times New Roman"/>
          <w:noProof/>
          <w:color w:val="F9F9F9"/>
          <w:sz w:val="20"/>
          <w:szCs w:val="20"/>
          <w:lang w:eastAsia="en-IN"/>
        </w:rPr>
        <w:drawing>
          <wp:inline distT="0" distB="0" distL="0" distR="0" wp14:anchorId="4A748E01" wp14:editId="7478A08A">
            <wp:extent cx="1031240" cy="351155"/>
            <wp:effectExtent l="0" t="0" r="0" b="0"/>
            <wp:docPr id="48" name="Picture 48"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A Master Metho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40" cy="351155"/>
                    </a:xfrm>
                    <a:prstGeom prst="rect">
                      <a:avLst/>
                    </a:prstGeom>
                    <a:noFill/>
                    <a:ln>
                      <a:noFill/>
                    </a:ln>
                  </pic:spPr>
                </pic:pic>
              </a:graphicData>
            </a:graphic>
          </wp:inline>
        </w:drawing>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     1000 n</w:t>
      </w:r>
      <w:r w:rsidRPr="00BD7C5C">
        <w:rPr>
          <w:rFonts w:ascii="Times New Roman" w:eastAsia="Times New Roman" w:hAnsi="Times New Roman" w:cs="Times New Roman"/>
          <w:color w:val="F9F9F9"/>
          <w:sz w:val="20"/>
          <w:szCs w:val="20"/>
          <w:vertAlign w:val="superscript"/>
          <w:lang w:eastAsia="en-IN"/>
        </w:rPr>
        <w:t>2</w:t>
      </w:r>
      <w:r w:rsidRPr="00BD7C5C">
        <w:rPr>
          <w:rFonts w:ascii="Times New Roman" w:eastAsia="Times New Roman" w:hAnsi="Times New Roman" w:cs="Times New Roman"/>
          <w:color w:val="F9F9F9"/>
          <w:sz w:val="20"/>
          <w:szCs w:val="20"/>
          <w:lang w:eastAsia="en-IN"/>
        </w:rPr>
        <w:t xml:space="preserve"> = O (n</w:t>
      </w:r>
      <w:r w:rsidRPr="00BD7C5C">
        <w:rPr>
          <w:rFonts w:ascii="Times New Roman" w:eastAsia="Times New Roman" w:hAnsi="Times New Roman" w:cs="Times New Roman"/>
          <w:color w:val="F9F9F9"/>
          <w:sz w:val="20"/>
          <w:szCs w:val="20"/>
          <w:vertAlign w:val="superscript"/>
          <w:lang w:eastAsia="en-IN"/>
        </w:rPr>
        <w:t>3-</w:t>
      </w:r>
      <w:proofErr w:type="gramStart"/>
      <w:r w:rsidRPr="00BD7C5C">
        <w:rPr>
          <w:rFonts w:ascii="Times New Roman" w:eastAsia="Times New Roman" w:hAnsi="Times New Roman" w:cs="Times New Roman"/>
          <w:color w:val="F9F9F9"/>
          <w:sz w:val="20"/>
          <w:szCs w:val="20"/>
          <w:vertAlign w:val="superscript"/>
          <w:lang w:eastAsia="en-IN"/>
        </w:rPr>
        <w:t>ε</w:t>
      </w:r>
      <w:r w:rsidRPr="00BD7C5C">
        <w:rPr>
          <w:rFonts w:ascii="Times New Roman" w:eastAsia="Times New Roman" w:hAnsi="Times New Roman" w:cs="Times New Roman"/>
          <w:color w:val="F9F9F9"/>
          <w:sz w:val="20"/>
          <w:szCs w:val="20"/>
          <w:lang w:eastAsia="en-IN"/>
        </w:rPr>
        <w:t xml:space="preserve"> )</w:t>
      </w:r>
      <w:proofErr w:type="gramEnd"/>
      <w:r w:rsidRPr="00BD7C5C">
        <w:rPr>
          <w:rFonts w:ascii="Times New Roman" w:eastAsia="Times New Roman" w:hAnsi="Times New Roman" w:cs="Times New Roman"/>
          <w:color w:val="F9F9F9"/>
          <w:sz w:val="20"/>
          <w:szCs w:val="20"/>
          <w:lang w:eastAsia="en-IN"/>
        </w:rPr>
        <w:t xml:space="preserve"> </w:t>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     If we choose ε=1, we get: 1000 n</w:t>
      </w:r>
      <w:r w:rsidRPr="00BD7C5C">
        <w:rPr>
          <w:rFonts w:ascii="Times New Roman" w:eastAsia="Times New Roman" w:hAnsi="Times New Roman" w:cs="Times New Roman"/>
          <w:color w:val="F9F9F9"/>
          <w:sz w:val="20"/>
          <w:szCs w:val="20"/>
          <w:vertAlign w:val="superscript"/>
          <w:lang w:eastAsia="en-IN"/>
        </w:rPr>
        <w:t>2</w:t>
      </w:r>
      <w:r w:rsidRPr="00BD7C5C">
        <w:rPr>
          <w:rFonts w:ascii="Times New Roman" w:eastAsia="Times New Roman" w:hAnsi="Times New Roman" w:cs="Times New Roman"/>
          <w:color w:val="F9F9F9"/>
          <w:sz w:val="20"/>
          <w:szCs w:val="20"/>
          <w:lang w:eastAsia="en-IN"/>
        </w:rPr>
        <w:t xml:space="preserve"> = O (n</w:t>
      </w:r>
      <w:r w:rsidRPr="00BD7C5C">
        <w:rPr>
          <w:rFonts w:ascii="Times New Roman" w:eastAsia="Times New Roman" w:hAnsi="Times New Roman" w:cs="Times New Roman"/>
          <w:color w:val="F9F9F9"/>
          <w:sz w:val="20"/>
          <w:szCs w:val="20"/>
          <w:vertAlign w:val="superscript"/>
          <w:lang w:eastAsia="en-IN"/>
        </w:rPr>
        <w:t>3-1</w:t>
      </w:r>
      <w:r w:rsidRPr="00BD7C5C">
        <w:rPr>
          <w:rFonts w:ascii="Times New Roman" w:eastAsia="Times New Roman" w:hAnsi="Times New Roman" w:cs="Times New Roman"/>
          <w:color w:val="F9F9F9"/>
          <w:sz w:val="20"/>
          <w:szCs w:val="20"/>
          <w:lang w:eastAsia="en-IN"/>
        </w:rPr>
        <w:t>) = O (n</w:t>
      </w:r>
      <w:r w:rsidRPr="00BD7C5C">
        <w:rPr>
          <w:rFonts w:ascii="Times New Roman" w:eastAsia="Times New Roman" w:hAnsi="Times New Roman" w:cs="Times New Roman"/>
          <w:color w:val="F9F9F9"/>
          <w:sz w:val="20"/>
          <w:szCs w:val="20"/>
          <w:vertAlign w:val="superscript"/>
          <w:lang w:eastAsia="en-IN"/>
        </w:rPr>
        <w:t>2</w:t>
      </w:r>
      <w:r w:rsidRPr="00BD7C5C">
        <w:rPr>
          <w:rFonts w:ascii="Times New Roman" w:eastAsia="Times New Roman" w:hAnsi="Times New Roman" w:cs="Times New Roman"/>
          <w:color w:val="F9F9F9"/>
          <w:sz w:val="20"/>
          <w:szCs w:val="20"/>
          <w:lang w:eastAsia="en-IN"/>
        </w:rPr>
        <w:t>)</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color w:val="333333"/>
          <w:sz w:val="24"/>
          <w:szCs w:val="24"/>
          <w:lang w:eastAsia="en-IN"/>
        </w:rPr>
        <w:t>Since this equation holds, the first case of the master theorem applies to the given recurrence relation, thus resulting in the conclusion:</w:t>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T (n) = Θ </w:t>
      </w:r>
      <w:r w:rsidRPr="00BD7C5C">
        <w:rPr>
          <w:rFonts w:ascii="Times New Roman" w:eastAsia="Times New Roman" w:hAnsi="Times New Roman" w:cs="Times New Roman"/>
          <w:noProof/>
          <w:color w:val="F9F9F9"/>
          <w:sz w:val="20"/>
          <w:szCs w:val="20"/>
          <w:lang w:eastAsia="en-IN"/>
        </w:rPr>
        <w:drawing>
          <wp:inline distT="0" distB="0" distL="0" distR="0" wp14:anchorId="52B3C8B7" wp14:editId="5627F49D">
            <wp:extent cx="680720" cy="329565"/>
            <wp:effectExtent l="0" t="0" r="5080" b="0"/>
            <wp:docPr id="49" name="Picture 4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A Master Metho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0720" cy="329565"/>
                    </a:xfrm>
                    <a:prstGeom prst="rect">
                      <a:avLst/>
                    </a:prstGeom>
                    <a:noFill/>
                    <a:ln>
                      <a:noFill/>
                    </a:ln>
                  </pic:spPr>
                </pic:pic>
              </a:graphicData>
            </a:graphic>
          </wp:inline>
        </w:drawing>
      </w:r>
    </w:p>
    <w:p w:rsidR="00B20901" w:rsidRPr="00BD7C5C"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9F9F9"/>
          <w:sz w:val="20"/>
          <w:szCs w:val="20"/>
          <w:lang w:eastAsia="en-IN"/>
        </w:rPr>
      </w:pPr>
      <w:r w:rsidRPr="00BD7C5C">
        <w:rPr>
          <w:rFonts w:ascii="Times New Roman" w:eastAsia="Times New Roman" w:hAnsi="Times New Roman" w:cs="Times New Roman"/>
          <w:color w:val="F9F9F9"/>
          <w:sz w:val="20"/>
          <w:szCs w:val="20"/>
          <w:lang w:eastAsia="en-IN"/>
        </w:rPr>
        <w:t xml:space="preserve">   Therefore: T (n) = Θ (n</w:t>
      </w:r>
      <w:r w:rsidRPr="00BD7C5C">
        <w:rPr>
          <w:rFonts w:ascii="Times New Roman" w:eastAsia="Times New Roman" w:hAnsi="Times New Roman" w:cs="Times New Roman"/>
          <w:color w:val="F9F9F9"/>
          <w:sz w:val="20"/>
          <w:szCs w:val="20"/>
          <w:vertAlign w:val="superscript"/>
          <w:lang w:eastAsia="en-IN"/>
        </w:rPr>
        <w:t>3</w:t>
      </w:r>
      <w:r w:rsidRPr="00BD7C5C">
        <w:rPr>
          <w:rFonts w:ascii="Times New Roman" w:eastAsia="Times New Roman" w:hAnsi="Times New Roman" w:cs="Times New Roman"/>
          <w:color w:val="F9F9F9"/>
          <w:sz w:val="20"/>
          <w:szCs w:val="20"/>
          <w:lang w:eastAsia="en-IN"/>
        </w:rPr>
        <w:t xml:space="preserve">) </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Case 2:</w:t>
      </w:r>
      <w:r w:rsidRPr="00BD7C5C">
        <w:rPr>
          <w:rFonts w:ascii="Times New Roman" w:eastAsia="Times New Roman" w:hAnsi="Times New Roman" w:cs="Times New Roman"/>
          <w:color w:val="333333"/>
          <w:sz w:val="24"/>
          <w:szCs w:val="24"/>
          <w:lang w:eastAsia="en-IN"/>
        </w:rPr>
        <w:t> If it is true, for some constant k ≥ 0 that:</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F (n) = Θ </w:t>
      </w:r>
      <w:r w:rsidRPr="00BD7C5C">
        <w:rPr>
          <w:rFonts w:ascii="Times New Roman" w:eastAsia="Times New Roman" w:hAnsi="Times New Roman" w:cs="Times New Roman"/>
          <w:noProof/>
          <w:color w:val="333333"/>
          <w:sz w:val="20"/>
          <w:szCs w:val="20"/>
          <w:lang w:eastAsia="en-IN"/>
        </w:rPr>
        <w:drawing>
          <wp:inline distT="0" distB="0" distL="0" distR="0" wp14:anchorId="55E00699" wp14:editId="0E69F413">
            <wp:extent cx="1254760" cy="340360"/>
            <wp:effectExtent l="0" t="0" r="2540" b="2540"/>
            <wp:docPr id="50" name="Picture 5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A Master Metho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54760" cy="340360"/>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xml:space="preserve"> then it follows that: T (n) = Θ </w:t>
      </w:r>
      <w:r w:rsidRPr="00BD7C5C">
        <w:rPr>
          <w:rFonts w:ascii="Times New Roman" w:eastAsia="Times New Roman" w:hAnsi="Times New Roman" w:cs="Times New Roman"/>
          <w:noProof/>
          <w:color w:val="333333"/>
          <w:sz w:val="20"/>
          <w:szCs w:val="20"/>
          <w:lang w:eastAsia="en-IN"/>
        </w:rPr>
        <w:drawing>
          <wp:inline distT="0" distB="0" distL="0" distR="0" wp14:anchorId="11C5443D" wp14:editId="57D788A3">
            <wp:extent cx="1243965" cy="308610"/>
            <wp:effectExtent l="0" t="0" r="0" b="0"/>
            <wp:docPr id="51" name="Picture 5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A Master Metho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3965" cy="308610"/>
                    </a:xfrm>
                    <a:prstGeom prst="rect">
                      <a:avLst/>
                    </a:prstGeom>
                    <a:noFill/>
                    <a:ln>
                      <a:noFill/>
                    </a:ln>
                  </pic:spPr>
                </pic:pic>
              </a:graphicData>
            </a:graphic>
          </wp:inline>
        </w:drawing>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Example:</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T (n) = </w:t>
      </w:r>
      <w:proofErr w:type="gramStart"/>
      <w:r w:rsidRPr="00BD7C5C">
        <w:rPr>
          <w:rFonts w:ascii="Times New Roman" w:eastAsia="Times New Roman" w:hAnsi="Times New Roman" w:cs="Times New Roman"/>
          <w:color w:val="333333"/>
          <w:sz w:val="20"/>
          <w:szCs w:val="20"/>
          <w:lang w:eastAsia="en-IN"/>
        </w:rPr>
        <w:t xml:space="preserve">2 </w:t>
      </w:r>
      <w:proofErr w:type="gramEnd"/>
      <w:r w:rsidRPr="00BD7C5C">
        <w:rPr>
          <w:rFonts w:ascii="Times New Roman" w:eastAsia="Times New Roman" w:hAnsi="Times New Roman" w:cs="Times New Roman"/>
          <w:noProof/>
          <w:color w:val="333333"/>
          <w:sz w:val="20"/>
          <w:szCs w:val="20"/>
          <w:lang w:eastAsia="en-IN"/>
        </w:rPr>
        <w:drawing>
          <wp:inline distT="0" distB="0" distL="0" distR="0" wp14:anchorId="02A1C310" wp14:editId="12C4FB3B">
            <wp:extent cx="818515" cy="467995"/>
            <wp:effectExtent l="0" t="0" r="635" b="8255"/>
            <wp:docPr id="52" name="Picture 52"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A Master Metho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18515" cy="467995"/>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solve the recurrence by using the master method.</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As compare the given problem with T (n) = a T</w:t>
      </w:r>
      <w:r w:rsidRPr="00BD7C5C">
        <w:rPr>
          <w:rFonts w:ascii="Times New Roman" w:eastAsia="Times New Roman" w:hAnsi="Times New Roman" w:cs="Times New Roman"/>
          <w:noProof/>
          <w:color w:val="333333"/>
          <w:sz w:val="20"/>
          <w:szCs w:val="20"/>
          <w:lang w:eastAsia="en-IN"/>
        </w:rPr>
        <w:drawing>
          <wp:inline distT="0" distB="0" distL="0" distR="0" wp14:anchorId="29E6C5AD" wp14:editId="153A5405">
            <wp:extent cx="2286000" cy="499745"/>
            <wp:effectExtent l="0" t="0" r="0" b="0"/>
            <wp:docPr id="53" name="Picture 53"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A Master Metho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499745"/>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xml:space="preserve"> a = 2, b=2, k=0, f (n) = 10n, </w:t>
      </w:r>
      <w:proofErr w:type="spellStart"/>
      <w:r w:rsidRPr="00BD7C5C">
        <w:rPr>
          <w:rFonts w:ascii="Times New Roman" w:eastAsia="Times New Roman" w:hAnsi="Times New Roman" w:cs="Times New Roman"/>
          <w:color w:val="333333"/>
          <w:sz w:val="20"/>
          <w:szCs w:val="20"/>
          <w:lang w:eastAsia="en-IN"/>
        </w:rPr>
        <w:t>log</w:t>
      </w:r>
      <w:r w:rsidRPr="00BD7C5C">
        <w:rPr>
          <w:rFonts w:ascii="Times New Roman" w:eastAsia="Times New Roman" w:hAnsi="Times New Roman" w:cs="Times New Roman"/>
          <w:color w:val="333333"/>
          <w:sz w:val="20"/>
          <w:szCs w:val="20"/>
          <w:vertAlign w:val="subscript"/>
          <w:lang w:eastAsia="en-IN"/>
        </w:rPr>
        <w:t>b</w:t>
      </w:r>
      <w:r w:rsidRPr="00BD7C5C">
        <w:rPr>
          <w:rFonts w:ascii="Times New Roman" w:eastAsia="Times New Roman" w:hAnsi="Times New Roman" w:cs="Times New Roman"/>
          <w:color w:val="333333"/>
          <w:sz w:val="20"/>
          <w:szCs w:val="20"/>
          <w:lang w:eastAsia="en-IN"/>
        </w:rPr>
        <w:t>a</w:t>
      </w:r>
      <w:proofErr w:type="spellEnd"/>
      <w:r w:rsidRPr="00BD7C5C">
        <w:rPr>
          <w:rFonts w:ascii="Times New Roman" w:eastAsia="Times New Roman" w:hAnsi="Times New Roman" w:cs="Times New Roman"/>
          <w:color w:val="333333"/>
          <w:sz w:val="20"/>
          <w:szCs w:val="20"/>
          <w:lang w:eastAsia="en-IN"/>
        </w:rPr>
        <w:t xml:space="preserve"> = log</w:t>
      </w:r>
      <w:r w:rsidRPr="00BD7C5C">
        <w:rPr>
          <w:rFonts w:ascii="Times New Roman" w:eastAsia="Times New Roman" w:hAnsi="Times New Roman" w:cs="Times New Roman"/>
          <w:color w:val="333333"/>
          <w:sz w:val="20"/>
          <w:szCs w:val="20"/>
          <w:vertAlign w:val="subscript"/>
          <w:lang w:eastAsia="en-IN"/>
        </w:rPr>
        <w:t>2</w:t>
      </w:r>
      <w:r w:rsidRPr="00BD7C5C">
        <w:rPr>
          <w:rFonts w:ascii="Times New Roman" w:eastAsia="Times New Roman" w:hAnsi="Times New Roman" w:cs="Times New Roman"/>
          <w:color w:val="333333"/>
          <w:sz w:val="20"/>
          <w:szCs w:val="20"/>
          <w:lang w:eastAsia="en-IN"/>
        </w:rPr>
        <w:t xml:space="preserve">2 =1 </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Put all the values in f (n) =</w:t>
      </w:r>
      <w:proofErr w:type="gramStart"/>
      <w:r w:rsidRPr="00BD7C5C">
        <w:rPr>
          <w:rFonts w:ascii="Times New Roman" w:eastAsia="Times New Roman" w:hAnsi="Times New Roman" w:cs="Times New Roman"/>
          <w:color w:val="333333"/>
          <w:sz w:val="20"/>
          <w:szCs w:val="20"/>
          <w:lang w:eastAsia="en-IN"/>
        </w:rPr>
        <w:t xml:space="preserve">Θ </w:t>
      </w:r>
      <w:proofErr w:type="gramEnd"/>
      <w:r w:rsidRPr="00BD7C5C">
        <w:rPr>
          <w:rFonts w:ascii="Times New Roman" w:eastAsia="Times New Roman" w:hAnsi="Times New Roman" w:cs="Times New Roman"/>
          <w:noProof/>
          <w:color w:val="333333"/>
          <w:sz w:val="20"/>
          <w:szCs w:val="20"/>
          <w:lang w:eastAsia="en-IN"/>
        </w:rPr>
        <w:drawing>
          <wp:inline distT="0" distB="0" distL="0" distR="0" wp14:anchorId="79B5F2F1" wp14:editId="5436116B">
            <wp:extent cx="1308100" cy="351155"/>
            <wp:effectExtent l="0" t="0" r="6350" b="0"/>
            <wp:docPr id="54" name="Picture 54"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A Master Metho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8100" cy="351155"/>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xml:space="preserve">, we will get </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ab/>
        <w:t>10n = Θ (n</w:t>
      </w:r>
      <w:r w:rsidRPr="00BD7C5C">
        <w:rPr>
          <w:rFonts w:ascii="Times New Roman" w:eastAsia="Times New Roman" w:hAnsi="Times New Roman" w:cs="Times New Roman"/>
          <w:color w:val="333333"/>
          <w:sz w:val="20"/>
          <w:szCs w:val="20"/>
          <w:vertAlign w:val="superscript"/>
          <w:lang w:eastAsia="en-IN"/>
        </w:rPr>
        <w:t>1</w:t>
      </w:r>
      <w:r w:rsidRPr="00BD7C5C">
        <w:rPr>
          <w:rFonts w:ascii="Times New Roman" w:eastAsia="Times New Roman" w:hAnsi="Times New Roman" w:cs="Times New Roman"/>
          <w:color w:val="333333"/>
          <w:sz w:val="20"/>
          <w:szCs w:val="20"/>
          <w:lang w:eastAsia="en-IN"/>
        </w:rPr>
        <w:t>) = Θ (n) which is true.</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b/>
          <w:bCs/>
          <w:color w:val="333333"/>
          <w:sz w:val="20"/>
          <w:szCs w:val="20"/>
          <w:lang w:eastAsia="en-IN"/>
        </w:rPr>
        <w:t>Therefore:</w:t>
      </w:r>
      <w:r w:rsidRPr="00BD7C5C">
        <w:rPr>
          <w:rFonts w:ascii="Times New Roman" w:eastAsia="Times New Roman" w:hAnsi="Times New Roman" w:cs="Times New Roman"/>
          <w:color w:val="333333"/>
          <w:sz w:val="20"/>
          <w:szCs w:val="20"/>
          <w:lang w:eastAsia="en-IN"/>
        </w:rPr>
        <w:t xml:space="preserve"> T (n) = Θ </w:t>
      </w:r>
      <w:r w:rsidRPr="00BD7C5C">
        <w:rPr>
          <w:rFonts w:ascii="Times New Roman" w:eastAsia="Times New Roman" w:hAnsi="Times New Roman" w:cs="Times New Roman"/>
          <w:noProof/>
          <w:color w:val="333333"/>
          <w:sz w:val="20"/>
          <w:szCs w:val="20"/>
          <w:lang w:eastAsia="en-IN"/>
        </w:rPr>
        <w:drawing>
          <wp:inline distT="0" distB="0" distL="0" distR="0" wp14:anchorId="3947181A" wp14:editId="77747C4D">
            <wp:extent cx="1467485" cy="361315"/>
            <wp:effectExtent l="0" t="0" r="0" b="635"/>
            <wp:docPr id="55" name="Picture 55"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A Master Metho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7485" cy="361315"/>
                    </a:xfrm>
                    <a:prstGeom prst="rect">
                      <a:avLst/>
                    </a:prstGeom>
                    <a:noFill/>
                    <a:ln>
                      <a:noFill/>
                    </a:ln>
                  </pic:spPr>
                </pic:pic>
              </a:graphicData>
            </a:graphic>
          </wp:inline>
        </w:drawing>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 Θ (n log n)</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Case 3:</w:t>
      </w:r>
      <w:r w:rsidRPr="00BD7C5C">
        <w:rPr>
          <w:rFonts w:ascii="Times New Roman" w:eastAsia="Times New Roman" w:hAnsi="Times New Roman" w:cs="Times New Roman"/>
          <w:color w:val="333333"/>
          <w:sz w:val="24"/>
          <w:szCs w:val="24"/>
          <w:lang w:eastAsia="en-IN"/>
        </w:rPr>
        <w:t xml:space="preserve"> If it is true </w:t>
      </w:r>
      <w:proofErr w:type="gramStart"/>
      <w:r w:rsidRPr="00BD7C5C">
        <w:rPr>
          <w:rFonts w:ascii="Times New Roman" w:eastAsia="Times New Roman" w:hAnsi="Times New Roman" w:cs="Times New Roman"/>
          <w:color w:val="333333"/>
          <w:sz w:val="24"/>
          <w:szCs w:val="24"/>
          <w:lang w:eastAsia="en-IN"/>
        </w:rPr>
        <w:t>f(</w:t>
      </w:r>
      <w:proofErr w:type="gramEnd"/>
      <w:r w:rsidRPr="00BD7C5C">
        <w:rPr>
          <w:rFonts w:ascii="Times New Roman" w:eastAsia="Times New Roman" w:hAnsi="Times New Roman" w:cs="Times New Roman"/>
          <w:color w:val="333333"/>
          <w:sz w:val="24"/>
          <w:szCs w:val="24"/>
          <w:lang w:eastAsia="en-IN"/>
        </w:rPr>
        <w:t>n) = Ω </w:t>
      </w:r>
      <w:r w:rsidRPr="00BD7C5C">
        <w:rPr>
          <w:rFonts w:ascii="Times New Roman" w:eastAsia="Times New Roman" w:hAnsi="Times New Roman" w:cs="Times New Roman"/>
          <w:noProof/>
          <w:color w:val="333333"/>
          <w:sz w:val="24"/>
          <w:szCs w:val="24"/>
          <w:lang w:eastAsia="en-IN"/>
        </w:rPr>
        <w:drawing>
          <wp:inline distT="0" distB="0" distL="0" distR="0" wp14:anchorId="4AD19487" wp14:editId="653BD0F0">
            <wp:extent cx="850900" cy="351155"/>
            <wp:effectExtent l="0" t="0" r="6350" b="0"/>
            <wp:docPr id="56" name="Picture 56"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A Master Metho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50900" cy="351155"/>
                    </a:xfrm>
                    <a:prstGeom prst="rect">
                      <a:avLst/>
                    </a:prstGeom>
                    <a:noFill/>
                    <a:ln>
                      <a:noFill/>
                    </a:ln>
                  </pic:spPr>
                </pic:pic>
              </a:graphicData>
            </a:graphic>
          </wp:inline>
        </w:drawing>
      </w:r>
      <w:r w:rsidRPr="00BD7C5C">
        <w:rPr>
          <w:rFonts w:ascii="Times New Roman" w:eastAsia="Times New Roman" w:hAnsi="Times New Roman" w:cs="Times New Roman"/>
          <w:color w:val="333333"/>
          <w:sz w:val="24"/>
          <w:szCs w:val="24"/>
          <w:lang w:eastAsia="en-IN"/>
        </w:rPr>
        <w:t> for some constant ε &gt;0 and it also true that: a f </w:t>
      </w:r>
      <w:r w:rsidRPr="00BD7C5C">
        <w:rPr>
          <w:rFonts w:ascii="Times New Roman" w:eastAsia="Times New Roman" w:hAnsi="Times New Roman" w:cs="Times New Roman"/>
          <w:noProof/>
          <w:color w:val="333333"/>
          <w:sz w:val="24"/>
          <w:szCs w:val="24"/>
          <w:lang w:eastAsia="en-IN"/>
        </w:rPr>
        <w:drawing>
          <wp:inline distT="0" distB="0" distL="0" distR="0" wp14:anchorId="42CB757B" wp14:editId="1266D7E9">
            <wp:extent cx="829310" cy="457200"/>
            <wp:effectExtent l="0" t="0" r="8890" b="0"/>
            <wp:docPr id="57" name="Picture 57"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A Master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29310" cy="457200"/>
                    </a:xfrm>
                    <a:prstGeom prst="rect">
                      <a:avLst/>
                    </a:prstGeom>
                    <a:noFill/>
                    <a:ln>
                      <a:noFill/>
                    </a:ln>
                  </pic:spPr>
                </pic:pic>
              </a:graphicData>
            </a:graphic>
          </wp:inline>
        </w:drawing>
      </w:r>
      <w:r w:rsidRPr="00BD7C5C">
        <w:rPr>
          <w:rFonts w:ascii="Times New Roman" w:eastAsia="Times New Roman" w:hAnsi="Times New Roman" w:cs="Times New Roman"/>
          <w:color w:val="333333"/>
          <w:sz w:val="24"/>
          <w:szCs w:val="24"/>
          <w:lang w:eastAsia="en-IN"/>
        </w:rPr>
        <w:t> for some constant c&lt;1 for large value of n ,then :</w:t>
      </w:r>
    </w:p>
    <w:p w:rsidR="00B20901" w:rsidRPr="00BD7C5C" w:rsidRDefault="00B20901" w:rsidP="00B20901">
      <w:pPr>
        <w:numPr>
          <w:ilvl w:val="0"/>
          <w:numId w:val="19"/>
        </w:numPr>
        <w:spacing w:after="120" w:line="375" w:lineRule="atLeast"/>
        <w:ind w:left="0"/>
        <w:jc w:val="both"/>
        <w:rPr>
          <w:rFonts w:ascii="Times New Roman" w:eastAsia="Times New Roman" w:hAnsi="Times New Roman" w:cs="Times New Roman"/>
          <w:color w:val="000000"/>
          <w:sz w:val="24"/>
          <w:szCs w:val="24"/>
          <w:lang w:eastAsia="en-IN"/>
        </w:rPr>
      </w:pPr>
      <w:r w:rsidRPr="00BD7C5C">
        <w:rPr>
          <w:rFonts w:ascii="Times New Roman" w:eastAsia="Times New Roman" w:hAnsi="Times New Roman" w:cs="Times New Roman"/>
          <w:color w:val="000000"/>
          <w:sz w:val="24"/>
          <w:szCs w:val="24"/>
          <w:bdr w:val="none" w:sz="0" w:space="0" w:color="auto" w:frame="1"/>
          <w:lang w:eastAsia="en-IN"/>
        </w:rPr>
        <w:t>T (n) = Θ((f (n))   </w:t>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Example:</w:t>
      </w:r>
      <w:r w:rsidRPr="00BD7C5C">
        <w:rPr>
          <w:rFonts w:ascii="Times New Roman" w:eastAsia="Times New Roman" w:hAnsi="Times New Roman" w:cs="Times New Roman"/>
          <w:color w:val="333333"/>
          <w:sz w:val="24"/>
          <w:szCs w:val="24"/>
          <w:lang w:eastAsia="en-IN"/>
        </w:rPr>
        <w:t> Solve the recurrence relation:</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T (n) = 2 </w:t>
      </w:r>
      <w:r w:rsidRPr="00BD7C5C">
        <w:rPr>
          <w:rFonts w:ascii="Times New Roman" w:eastAsia="Times New Roman" w:hAnsi="Times New Roman" w:cs="Times New Roman"/>
          <w:noProof/>
          <w:color w:val="333333"/>
          <w:sz w:val="20"/>
          <w:szCs w:val="20"/>
          <w:lang w:eastAsia="en-IN"/>
        </w:rPr>
        <w:drawing>
          <wp:inline distT="0" distB="0" distL="0" distR="0" wp14:anchorId="0E75D286" wp14:editId="591A2017">
            <wp:extent cx="829310" cy="520700"/>
            <wp:effectExtent l="0" t="0" r="8890" b="0"/>
            <wp:docPr id="58" name="Picture 58"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A Master Metho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29310" cy="520700"/>
                    </a:xfrm>
                    <a:prstGeom prst="rect">
                      <a:avLst/>
                    </a:prstGeom>
                    <a:noFill/>
                    <a:ln>
                      <a:noFill/>
                    </a:ln>
                  </pic:spPr>
                </pic:pic>
              </a:graphicData>
            </a:graphic>
          </wp:inline>
        </w:drawing>
      </w:r>
    </w:p>
    <w:p w:rsidR="00B20901" w:rsidRPr="00BD7C5C" w:rsidRDefault="00B20901" w:rsidP="00B209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BD7C5C">
        <w:rPr>
          <w:rFonts w:ascii="Times New Roman" w:eastAsia="Times New Roman" w:hAnsi="Times New Roman" w:cs="Times New Roman"/>
          <w:b/>
          <w:bCs/>
          <w:color w:val="333333"/>
          <w:sz w:val="24"/>
          <w:szCs w:val="24"/>
          <w:lang w:eastAsia="en-IN"/>
        </w:rPr>
        <w:t>Solution:</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Compare the given problem with T (n) = a T </w:t>
      </w:r>
      <w:r w:rsidRPr="00BD7C5C">
        <w:rPr>
          <w:rFonts w:ascii="Times New Roman" w:eastAsia="Times New Roman" w:hAnsi="Times New Roman" w:cs="Times New Roman"/>
          <w:noProof/>
          <w:color w:val="333333"/>
          <w:sz w:val="20"/>
          <w:szCs w:val="20"/>
          <w:lang w:eastAsia="en-IN"/>
        </w:rPr>
        <w:drawing>
          <wp:inline distT="0" distB="0" distL="0" distR="0" wp14:anchorId="5A4E0226" wp14:editId="7DB545F1">
            <wp:extent cx="2243455" cy="499745"/>
            <wp:effectExtent l="0" t="0" r="4445" b="0"/>
            <wp:docPr id="59" name="Picture 5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AA Master Metho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3455" cy="499745"/>
                    </a:xfrm>
                    <a:prstGeom prst="rect">
                      <a:avLst/>
                    </a:prstGeom>
                    <a:noFill/>
                    <a:ln>
                      <a:noFill/>
                    </a:ln>
                  </pic:spPr>
                </pic:pic>
              </a:graphicData>
            </a:graphic>
          </wp:inline>
        </w:drawing>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a= 2, b =2, f (n) = n</w:t>
      </w:r>
      <w:r w:rsidRPr="00BD7C5C">
        <w:rPr>
          <w:rFonts w:ascii="Times New Roman" w:eastAsia="Times New Roman" w:hAnsi="Times New Roman" w:cs="Times New Roman"/>
          <w:color w:val="333333"/>
          <w:sz w:val="20"/>
          <w:szCs w:val="20"/>
          <w:vertAlign w:val="superscript"/>
          <w:lang w:eastAsia="en-IN"/>
        </w:rPr>
        <w:t>2</w:t>
      </w:r>
      <w:r w:rsidRPr="00BD7C5C">
        <w:rPr>
          <w:rFonts w:ascii="Times New Roman" w:eastAsia="Times New Roman" w:hAnsi="Times New Roman" w:cs="Times New Roman"/>
          <w:color w:val="333333"/>
          <w:sz w:val="20"/>
          <w:szCs w:val="20"/>
          <w:lang w:eastAsia="en-IN"/>
        </w:rPr>
        <w:t xml:space="preserve">, </w:t>
      </w:r>
      <w:proofErr w:type="spellStart"/>
      <w:r w:rsidRPr="00BD7C5C">
        <w:rPr>
          <w:rFonts w:ascii="Times New Roman" w:eastAsia="Times New Roman" w:hAnsi="Times New Roman" w:cs="Times New Roman"/>
          <w:color w:val="333333"/>
          <w:sz w:val="20"/>
          <w:szCs w:val="20"/>
          <w:lang w:eastAsia="en-IN"/>
        </w:rPr>
        <w:t>log</w:t>
      </w:r>
      <w:r w:rsidRPr="00BD7C5C">
        <w:rPr>
          <w:rFonts w:ascii="Times New Roman" w:eastAsia="Times New Roman" w:hAnsi="Times New Roman" w:cs="Times New Roman"/>
          <w:color w:val="333333"/>
          <w:sz w:val="20"/>
          <w:szCs w:val="20"/>
          <w:vertAlign w:val="subscript"/>
          <w:lang w:eastAsia="en-IN"/>
        </w:rPr>
        <w:t>b</w:t>
      </w:r>
      <w:r w:rsidRPr="00BD7C5C">
        <w:rPr>
          <w:rFonts w:ascii="Times New Roman" w:eastAsia="Times New Roman" w:hAnsi="Times New Roman" w:cs="Times New Roman"/>
          <w:color w:val="333333"/>
          <w:sz w:val="20"/>
          <w:szCs w:val="20"/>
          <w:lang w:eastAsia="en-IN"/>
        </w:rPr>
        <w:t>a</w:t>
      </w:r>
      <w:proofErr w:type="spellEnd"/>
      <w:r w:rsidRPr="00BD7C5C">
        <w:rPr>
          <w:rFonts w:ascii="Times New Roman" w:eastAsia="Times New Roman" w:hAnsi="Times New Roman" w:cs="Times New Roman"/>
          <w:color w:val="333333"/>
          <w:sz w:val="20"/>
          <w:szCs w:val="20"/>
          <w:lang w:eastAsia="en-IN"/>
        </w:rPr>
        <w:t xml:space="preserve"> = log</w:t>
      </w:r>
      <w:r w:rsidRPr="00BD7C5C">
        <w:rPr>
          <w:rFonts w:ascii="Times New Roman" w:eastAsia="Times New Roman" w:hAnsi="Times New Roman" w:cs="Times New Roman"/>
          <w:color w:val="333333"/>
          <w:sz w:val="20"/>
          <w:szCs w:val="20"/>
          <w:vertAlign w:val="subscript"/>
          <w:lang w:eastAsia="en-IN"/>
        </w:rPr>
        <w:t>2</w:t>
      </w:r>
      <w:r w:rsidRPr="00BD7C5C">
        <w:rPr>
          <w:rFonts w:ascii="Times New Roman" w:eastAsia="Times New Roman" w:hAnsi="Times New Roman" w:cs="Times New Roman"/>
          <w:color w:val="333333"/>
          <w:sz w:val="20"/>
          <w:szCs w:val="20"/>
          <w:lang w:eastAsia="en-IN"/>
        </w:rPr>
        <w:t xml:space="preserve">2 =1 </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Put all the values in f (n) = </w:t>
      </w:r>
      <w:proofErr w:type="gramStart"/>
      <w:r w:rsidRPr="00BD7C5C">
        <w:rPr>
          <w:rFonts w:ascii="Times New Roman" w:eastAsia="Times New Roman" w:hAnsi="Times New Roman" w:cs="Times New Roman"/>
          <w:color w:val="333333"/>
          <w:sz w:val="20"/>
          <w:szCs w:val="20"/>
          <w:lang w:eastAsia="en-IN"/>
        </w:rPr>
        <w:t xml:space="preserve">Ω </w:t>
      </w:r>
      <w:r w:rsidRPr="00BD7C5C">
        <w:rPr>
          <w:rFonts w:ascii="Times New Roman" w:eastAsia="Times New Roman" w:hAnsi="Times New Roman" w:cs="Times New Roman"/>
          <w:noProof/>
          <w:color w:val="333333"/>
          <w:sz w:val="20"/>
          <w:szCs w:val="20"/>
          <w:lang w:eastAsia="en-IN"/>
        </w:rPr>
        <w:drawing>
          <wp:inline distT="0" distB="0" distL="0" distR="0" wp14:anchorId="2E491C19" wp14:editId="45C7B423">
            <wp:extent cx="786765" cy="318770"/>
            <wp:effectExtent l="0" t="0" r="0" b="5080"/>
            <wp:docPr id="60" name="Picture 6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AA Master Metho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86765" cy="318770"/>
                    </a:xfrm>
                    <a:prstGeom prst="rect">
                      <a:avLst/>
                    </a:prstGeom>
                    <a:noFill/>
                    <a:ln>
                      <a:noFill/>
                    </a:ln>
                  </pic:spPr>
                </pic:pic>
              </a:graphicData>
            </a:graphic>
          </wp:inline>
        </w:drawing>
      </w:r>
      <w:proofErr w:type="gramEnd"/>
      <w:r w:rsidRPr="00BD7C5C">
        <w:rPr>
          <w:rFonts w:ascii="Times New Roman" w:eastAsia="Times New Roman" w:hAnsi="Times New Roman" w:cs="Times New Roman"/>
          <w:color w:val="333333"/>
          <w:sz w:val="20"/>
          <w:szCs w:val="20"/>
          <w:lang w:eastAsia="en-IN"/>
        </w:rPr>
        <w:t xml:space="preserve"> ..... (Eq. 1)</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If we insert all the value in (Eq.1), we will get </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n</w:t>
      </w:r>
      <w:r w:rsidRPr="00BD7C5C">
        <w:rPr>
          <w:rFonts w:ascii="Times New Roman" w:eastAsia="Times New Roman" w:hAnsi="Times New Roman" w:cs="Times New Roman"/>
          <w:color w:val="333333"/>
          <w:sz w:val="20"/>
          <w:szCs w:val="20"/>
          <w:vertAlign w:val="superscript"/>
          <w:lang w:eastAsia="en-IN"/>
        </w:rPr>
        <w:t>2</w:t>
      </w:r>
      <w:r w:rsidRPr="00BD7C5C">
        <w:rPr>
          <w:rFonts w:ascii="Times New Roman" w:eastAsia="Times New Roman" w:hAnsi="Times New Roman" w:cs="Times New Roman"/>
          <w:color w:val="333333"/>
          <w:sz w:val="20"/>
          <w:szCs w:val="20"/>
          <w:lang w:eastAsia="en-IN"/>
        </w:rPr>
        <w:t xml:space="preserve"> = </w:t>
      </w:r>
      <w:proofErr w:type="gramStart"/>
      <w:r w:rsidRPr="00BD7C5C">
        <w:rPr>
          <w:rFonts w:ascii="Times New Roman" w:eastAsia="Times New Roman" w:hAnsi="Times New Roman" w:cs="Times New Roman"/>
          <w:color w:val="333333"/>
          <w:sz w:val="20"/>
          <w:szCs w:val="20"/>
          <w:lang w:eastAsia="en-IN"/>
        </w:rPr>
        <w:t>Ω(</w:t>
      </w:r>
      <w:proofErr w:type="gramEnd"/>
      <w:r w:rsidRPr="00BD7C5C">
        <w:rPr>
          <w:rFonts w:ascii="Times New Roman" w:eastAsia="Times New Roman" w:hAnsi="Times New Roman" w:cs="Times New Roman"/>
          <w:color w:val="333333"/>
          <w:sz w:val="20"/>
          <w:szCs w:val="20"/>
          <w:lang w:eastAsia="en-IN"/>
        </w:rPr>
        <w:t>n</w:t>
      </w:r>
      <w:r w:rsidRPr="00BD7C5C">
        <w:rPr>
          <w:rFonts w:ascii="Times New Roman" w:eastAsia="Times New Roman" w:hAnsi="Times New Roman" w:cs="Times New Roman"/>
          <w:color w:val="333333"/>
          <w:sz w:val="20"/>
          <w:szCs w:val="20"/>
          <w:vertAlign w:val="superscript"/>
          <w:lang w:eastAsia="en-IN"/>
        </w:rPr>
        <w:t>1+ε</w:t>
      </w:r>
      <w:r w:rsidRPr="00BD7C5C">
        <w:rPr>
          <w:rFonts w:ascii="Times New Roman" w:eastAsia="Times New Roman" w:hAnsi="Times New Roman" w:cs="Times New Roman"/>
          <w:color w:val="333333"/>
          <w:sz w:val="20"/>
          <w:szCs w:val="20"/>
          <w:lang w:eastAsia="en-IN"/>
        </w:rPr>
        <w:t>) put ε =1, then the equality will hold.</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n</w:t>
      </w:r>
      <w:r w:rsidRPr="00BD7C5C">
        <w:rPr>
          <w:rFonts w:ascii="Times New Roman" w:eastAsia="Times New Roman" w:hAnsi="Times New Roman" w:cs="Times New Roman"/>
          <w:color w:val="333333"/>
          <w:sz w:val="20"/>
          <w:szCs w:val="20"/>
          <w:vertAlign w:val="superscript"/>
          <w:lang w:eastAsia="en-IN"/>
        </w:rPr>
        <w:t>2</w:t>
      </w:r>
      <w:r w:rsidRPr="00BD7C5C">
        <w:rPr>
          <w:rFonts w:ascii="Times New Roman" w:eastAsia="Times New Roman" w:hAnsi="Times New Roman" w:cs="Times New Roman"/>
          <w:color w:val="333333"/>
          <w:sz w:val="20"/>
          <w:szCs w:val="20"/>
          <w:lang w:eastAsia="en-IN"/>
        </w:rPr>
        <w:t xml:space="preserve"> = </w:t>
      </w:r>
      <w:proofErr w:type="gramStart"/>
      <w:r w:rsidRPr="00BD7C5C">
        <w:rPr>
          <w:rFonts w:ascii="Times New Roman" w:eastAsia="Times New Roman" w:hAnsi="Times New Roman" w:cs="Times New Roman"/>
          <w:color w:val="333333"/>
          <w:sz w:val="20"/>
          <w:szCs w:val="20"/>
          <w:lang w:eastAsia="en-IN"/>
        </w:rPr>
        <w:t>Ω(</w:t>
      </w:r>
      <w:proofErr w:type="gramEnd"/>
      <w:r w:rsidRPr="00BD7C5C">
        <w:rPr>
          <w:rFonts w:ascii="Times New Roman" w:eastAsia="Times New Roman" w:hAnsi="Times New Roman" w:cs="Times New Roman"/>
          <w:color w:val="333333"/>
          <w:sz w:val="20"/>
          <w:szCs w:val="20"/>
          <w:lang w:eastAsia="en-IN"/>
        </w:rPr>
        <w:t>n</w:t>
      </w:r>
      <w:r w:rsidRPr="00BD7C5C">
        <w:rPr>
          <w:rFonts w:ascii="Times New Roman" w:eastAsia="Times New Roman" w:hAnsi="Times New Roman" w:cs="Times New Roman"/>
          <w:color w:val="333333"/>
          <w:sz w:val="20"/>
          <w:szCs w:val="20"/>
          <w:vertAlign w:val="superscript"/>
          <w:lang w:eastAsia="en-IN"/>
        </w:rPr>
        <w:t>1+1</w:t>
      </w:r>
      <w:r w:rsidRPr="00BD7C5C">
        <w:rPr>
          <w:rFonts w:ascii="Times New Roman" w:eastAsia="Times New Roman" w:hAnsi="Times New Roman" w:cs="Times New Roman"/>
          <w:color w:val="333333"/>
          <w:sz w:val="20"/>
          <w:szCs w:val="20"/>
          <w:lang w:eastAsia="en-IN"/>
        </w:rPr>
        <w:t>) = Ω(n</w:t>
      </w:r>
      <w:r w:rsidRPr="00BD7C5C">
        <w:rPr>
          <w:rFonts w:ascii="Times New Roman" w:eastAsia="Times New Roman" w:hAnsi="Times New Roman" w:cs="Times New Roman"/>
          <w:color w:val="333333"/>
          <w:sz w:val="20"/>
          <w:szCs w:val="20"/>
          <w:vertAlign w:val="superscript"/>
          <w:lang w:eastAsia="en-IN"/>
        </w:rPr>
        <w:t>2</w:t>
      </w:r>
      <w:r w:rsidRPr="00BD7C5C">
        <w:rPr>
          <w:rFonts w:ascii="Times New Roman" w:eastAsia="Times New Roman" w:hAnsi="Times New Roman" w:cs="Times New Roman"/>
          <w:color w:val="333333"/>
          <w:sz w:val="20"/>
          <w:szCs w:val="20"/>
          <w:lang w:eastAsia="en-IN"/>
        </w:rPr>
        <w:t>)</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Now we will also check the second condition:</w:t>
      </w:r>
      <w:bookmarkStart w:id="67" w:name="_GoBack"/>
      <w:bookmarkEnd w:id="67"/>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2 </w:t>
      </w:r>
      <w:r w:rsidRPr="00BD7C5C">
        <w:rPr>
          <w:rFonts w:ascii="Times New Roman" w:eastAsia="Times New Roman" w:hAnsi="Times New Roman" w:cs="Times New Roman"/>
          <w:noProof/>
          <w:color w:val="333333"/>
          <w:sz w:val="20"/>
          <w:szCs w:val="20"/>
          <w:lang w:eastAsia="en-IN"/>
        </w:rPr>
        <w:drawing>
          <wp:inline distT="0" distB="0" distL="0" distR="0" wp14:anchorId="19568061" wp14:editId="2687BEAA">
            <wp:extent cx="1828800" cy="553085"/>
            <wp:effectExtent l="0" t="0" r="0" b="0"/>
            <wp:docPr id="61" name="Picture 6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A Master Metho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553085"/>
                    </a:xfrm>
                    <a:prstGeom prst="rect">
                      <a:avLst/>
                    </a:prstGeom>
                    <a:noFill/>
                    <a:ln>
                      <a:noFill/>
                    </a:ln>
                  </pic:spPr>
                </pic:pic>
              </a:graphicData>
            </a:graphic>
          </wp:inline>
        </w:drawing>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If we will choose c =1/2, it is true:</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w:t>
      </w:r>
      <w:r w:rsidRPr="00BD7C5C">
        <w:rPr>
          <w:rFonts w:ascii="Times New Roman" w:eastAsia="Times New Roman" w:hAnsi="Times New Roman" w:cs="Times New Roman"/>
          <w:noProof/>
          <w:color w:val="333333"/>
          <w:sz w:val="20"/>
          <w:szCs w:val="20"/>
          <w:lang w:eastAsia="en-IN"/>
        </w:rPr>
        <w:drawing>
          <wp:inline distT="0" distB="0" distL="0" distR="0" wp14:anchorId="40AA46CA" wp14:editId="5F6A94B7">
            <wp:extent cx="871855" cy="478155"/>
            <wp:effectExtent l="0" t="0" r="4445" b="0"/>
            <wp:docPr id="62" name="Picture 62"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A Master Metho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1855" cy="478155"/>
                    </a:xfrm>
                    <a:prstGeom prst="rect">
                      <a:avLst/>
                    </a:prstGeom>
                    <a:noFill/>
                    <a:ln>
                      <a:noFill/>
                    </a:ln>
                  </pic:spPr>
                </pic:pic>
              </a:graphicData>
            </a:graphic>
          </wp:inline>
        </w:drawing>
      </w:r>
      <w:r w:rsidRPr="00BD7C5C">
        <w:rPr>
          <w:rFonts w:ascii="Times New Roman" w:eastAsia="Times New Roman" w:hAnsi="Times New Roman" w:cs="Times New Roman"/>
          <w:color w:val="333333"/>
          <w:sz w:val="20"/>
          <w:szCs w:val="20"/>
          <w:lang w:eastAsia="en-IN"/>
        </w:rPr>
        <w:t xml:space="preserve">  </w:t>
      </w:r>
      <w:r w:rsidRPr="00BD7C5C">
        <w:rPr>
          <w:rFonts w:ascii="Cambria Math" w:eastAsia="Times New Roman" w:hAnsi="Cambria Math" w:cs="Cambria Math"/>
          <w:color w:val="333333"/>
          <w:sz w:val="20"/>
          <w:szCs w:val="20"/>
          <w:lang w:eastAsia="en-IN"/>
        </w:rPr>
        <w:t>∀</w:t>
      </w:r>
      <w:r w:rsidRPr="00BD7C5C">
        <w:rPr>
          <w:rFonts w:ascii="Times New Roman" w:eastAsia="Times New Roman" w:hAnsi="Times New Roman" w:cs="Times New Roman"/>
          <w:color w:val="333333"/>
          <w:sz w:val="20"/>
          <w:szCs w:val="20"/>
          <w:lang w:eastAsia="en-IN"/>
        </w:rPr>
        <w:t xml:space="preserve"> </w:t>
      </w:r>
      <w:proofErr w:type="gramStart"/>
      <w:r w:rsidRPr="00BD7C5C">
        <w:rPr>
          <w:rFonts w:ascii="Times New Roman" w:eastAsia="Times New Roman" w:hAnsi="Times New Roman" w:cs="Times New Roman"/>
          <w:color w:val="333333"/>
          <w:sz w:val="20"/>
          <w:szCs w:val="20"/>
          <w:lang w:eastAsia="en-IN"/>
        </w:rPr>
        <w:t>n</w:t>
      </w:r>
      <w:proofErr w:type="gramEnd"/>
      <w:r w:rsidRPr="00BD7C5C">
        <w:rPr>
          <w:rFonts w:ascii="Times New Roman" w:eastAsia="Times New Roman" w:hAnsi="Times New Roman" w:cs="Times New Roman"/>
          <w:color w:val="333333"/>
          <w:sz w:val="20"/>
          <w:szCs w:val="20"/>
          <w:lang w:eastAsia="en-IN"/>
        </w:rPr>
        <w:t xml:space="preserve"> ≥1 </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So it follows: T (n) = Θ ((f (n))</w:t>
      </w:r>
    </w:p>
    <w:p w:rsidR="00B20901" w:rsidRPr="00BD7C5C"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0"/>
          <w:szCs w:val="20"/>
          <w:lang w:eastAsia="en-IN"/>
        </w:rPr>
      </w:pPr>
      <w:r w:rsidRPr="00BD7C5C">
        <w:rPr>
          <w:rFonts w:ascii="Times New Roman" w:eastAsia="Times New Roman" w:hAnsi="Times New Roman" w:cs="Times New Roman"/>
          <w:color w:val="333333"/>
          <w:sz w:val="20"/>
          <w:szCs w:val="20"/>
          <w:lang w:eastAsia="en-IN"/>
        </w:rPr>
        <w:t xml:space="preserve">    T (n) = </w:t>
      </w:r>
      <w:proofErr w:type="gramStart"/>
      <w:r w:rsidRPr="00BD7C5C">
        <w:rPr>
          <w:rFonts w:ascii="Times New Roman" w:eastAsia="Times New Roman" w:hAnsi="Times New Roman" w:cs="Times New Roman"/>
          <w:color w:val="333333"/>
          <w:sz w:val="20"/>
          <w:szCs w:val="20"/>
          <w:lang w:eastAsia="en-IN"/>
        </w:rPr>
        <w:t>Θ(</w:t>
      </w:r>
      <w:proofErr w:type="gramEnd"/>
      <w:r w:rsidRPr="00BD7C5C">
        <w:rPr>
          <w:rFonts w:ascii="Times New Roman" w:eastAsia="Times New Roman" w:hAnsi="Times New Roman" w:cs="Times New Roman"/>
          <w:color w:val="333333"/>
          <w:sz w:val="20"/>
          <w:szCs w:val="20"/>
          <w:lang w:eastAsia="en-IN"/>
        </w:rPr>
        <w:t>n</w:t>
      </w:r>
      <w:r w:rsidRPr="00BD7C5C">
        <w:rPr>
          <w:rFonts w:ascii="Times New Roman" w:eastAsia="Times New Roman" w:hAnsi="Times New Roman" w:cs="Times New Roman"/>
          <w:color w:val="333333"/>
          <w:sz w:val="20"/>
          <w:szCs w:val="20"/>
          <w:vertAlign w:val="superscript"/>
          <w:lang w:eastAsia="en-IN"/>
        </w:rPr>
        <w:t>2</w:t>
      </w:r>
      <w:r w:rsidRPr="00BD7C5C">
        <w:rPr>
          <w:rFonts w:ascii="Times New Roman" w:eastAsia="Times New Roman" w:hAnsi="Times New Roman" w:cs="Times New Roman"/>
          <w:color w:val="333333"/>
          <w:sz w:val="20"/>
          <w:szCs w:val="20"/>
          <w:lang w:eastAsia="en-IN"/>
        </w:rPr>
        <w:t>)</w:t>
      </w:r>
    </w:p>
    <w:p w:rsidR="00B20901" w:rsidRPr="00BD7C5C" w:rsidRDefault="00B20901" w:rsidP="00B20901">
      <w:pPr>
        <w:pStyle w:val="NormalWeb"/>
        <w:shd w:val="clear" w:color="auto" w:fill="FFFFFF"/>
        <w:jc w:val="both"/>
        <w:rPr>
          <w:color w:val="333333"/>
        </w:rPr>
      </w:pPr>
    </w:p>
    <w:sectPr w:rsidR="00B20901" w:rsidRPr="00BD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2A4"/>
    <w:multiLevelType w:val="multilevel"/>
    <w:tmpl w:val="9902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2062D"/>
    <w:multiLevelType w:val="multilevel"/>
    <w:tmpl w:val="38AEC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EC7CDE"/>
    <w:multiLevelType w:val="multilevel"/>
    <w:tmpl w:val="6460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406A3"/>
    <w:multiLevelType w:val="multilevel"/>
    <w:tmpl w:val="BBFA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206A7"/>
    <w:multiLevelType w:val="multilevel"/>
    <w:tmpl w:val="C3342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D5F0B93"/>
    <w:multiLevelType w:val="multilevel"/>
    <w:tmpl w:val="5A0A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B0D2B"/>
    <w:multiLevelType w:val="multilevel"/>
    <w:tmpl w:val="AC4EB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5E2BA1"/>
    <w:multiLevelType w:val="multilevel"/>
    <w:tmpl w:val="FBD2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9855D3"/>
    <w:multiLevelType w:val="multilevel"/>
    <w:tmpl w:val="A018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F93071"/>
    <w:multiLevelType w:val="multilevel"/>
    <w:tmpl w:val="361C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3C25DB"/>
    <w:multiLevelType w:val="multilevel"/>
    <w:tmpl w:val="FFD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894312"/>
    <w:multiLevelType w:val="multilevel"/>
    <w:tmpl w:val="B29A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F159C1"/>
    <w:multiLevelType w:val="multilevel"/>
    <w:tmpl w:val="F4EA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E45A5E"/>
    <w:multiLevelType w:val="multilevel"/>
    <w:tmpl w:val="2B96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46666C"/>
    <w:multiLevelType w:val="multilevel"/>
    <w:tmpl w:val="0AF0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A623BB"/>
    <w:multiLevelType w:val="multilevel"/>
    <w:tmpl w:val="CB8E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EB0B7A"/>
    <w:multiLevelType w:val="multilevel"/>
    <w:tmpl w:val="062C1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7A4162D"/>
    <w:multiLevelType w:val="multilevel"/>
    <w:tmpl w:val="F2D6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134E30"/>
    <w:multiLevelType w:val="multilevel"/>
    <w:tmpl w:val="AF2A4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8"/>
  </w:num>
  <w:num w:numId="3">
    <w:abstractNumId w:val="15"/>
  </w:num>
  <w:num w:numId="4">
    <w:abstractNumId w:val="14"/>
  </w:num>
  <w:num w:numId="5">
    <w:abstractNumId w:val="5"/>
  </w:num>
  <w:num w:numId="6">
    <w:abstractNumId w:val="9"/>
  </w:num>
  <w:num w:numId="7">
    <w:abstractNumId w:val="3"/>
  </w:num>
  <w:num w:numId="8">
    <w:abstractNumId w:val="16"/>
  </w:num>
  <w:num w:numId="9">
    <w:abstractNumId w:val="4"/>
  </w:num>
  <w:num w:numId="10">
    <w:abstractNumId w:val="1"/>
  </w:num>
  <w:num w:numId="11">
    <w:abstractNumId w:val="6"/>
  </w:num>
  <w:num w:numId="12">
    <w:abstractNumId w:val="12"/>
  </w:num>
  <w:num w:numId="13">
    <w:abstractNumId w:val="10"/>
  </w:num>
  <w:num w:numId="14">
    <w:abstractNumId w:val="17"/>
  </w:num>
  <w:num w:numId="15">
    <w:abstractNumId w:val="11"/>
  </w:num>
  <w:num w:numId="16">
    <w:abstractNumId w:val="2"/>
  </w:num>
  <w:num w:numId="17">
    <w:abstractNumId w:val="13"/>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8E3"/>
    <w:rsid w:val="000203AF"/>
    <w:rsid w:val="00112FB2"/>
    <w:rsid w:val="00177774"/>
    <w:rsid w:val="001A3959"/>
    <w:rsid w:val="002312A4"/>
    <w:rsid w:val="002A2B3B"/>
    <w:rsid w:val="002C5E1A"/>
    <w:rsid w:val="00335DCD"/>
    <w:rsid w:val="003B11F4"/>
    <w:rsid w:val="0048119F"/>
    <w:rsid w:val="00525CA1"/>
    <w:rsid w:val="0057104F"/>
    <w:rsid w:val="005A789B"/>
    <w:rsid w:val="005F0E09"/>
    <w:rsid w:val="006A18F8"/>
    <w:rsid w:val="007B4709"/>
    <w:rsid w:val="007E540E"/>
    <w:rsid w:val="009469C6"/>
    <w:rsid w:val="009708E3"/>
    <w:rsid w:val="009C45B2"/>
    <w:rsid w:val="009E43DC"/>
    <w:rsid w:val="00A6580F"/>
    <w:rsid w:val="00B20901"/>
    <w:rsid w:val="00B22B76"/>
    <w:rsid w:val="00B740F0"/>
    <w:rsid w:val="00BD7C5C"/>
    <w:rsid w:val="00C154DA"/>
    <w:rsid w:val="00C37E33"/>
    <w:rsid w:val="00E34DD1"/>
    <w:rsid w:val="00ED1B59"/>
    <w:rsid w:val="00F74F45"/>
    <w:rsid w:val="00FD0661"/>
    <w:rsid w:val="00FD4D55"/>
    <w:rsid w:val="00FD63DF"/>
    <w:rsid w:val="00FE08AE"/>
    <w:rsid w:val="00FE4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0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8E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definition">
    <w:name w:val="bsc-definition"/>
    <w:basedOn w:val="Normal"/>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9C6"/>
    <w:rPr>
      <w:b/>
      <w:bCs/>
    </w:rPr>
  </w:style>
  <w:style w:type="character" w:styleId="Hyperlink">
    <w:name w:val="Hyperlink"/>
    <w:basedOn w:val="DefaultParagraphFont"/>
    <w:uiPriority w:val="99"/>
    <w:semiHidden/>
    <w:unhideWhenUsed/>
    <w:rsid w:val="009469C6"/>
    <w:rPr>
      <w:color w:val="0000FF"/>
      <w:u w:val="single"/>
    </w:rPr>
  </w:style>
  <w:style w:type="paragraph" w:styleId="HTMLPreformatted">
    <w:name w:val="HTML Preformatted"/>
    <w:basedOn w:val="Normal"/>
    <w:link w:val="HTMLPreformattedChar"/>
    <w:uiPriority w:val="99"/>
    <w:unhideWhenUsed/>
    <w:rsid w:val="0094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9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69C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6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C6"/>
    <w:rPr>
      <w:rFonts w:ascii="Tahoma" w:hAnsi="Tahoma" w:cs="Tahoma"/>
      <w:sz w:val="16"/>
      <w:szCs w:val="16"/>
    </w:rPr>
  </w:style>
  <w:style w:type="character" w:customStyle="1" w:styleId="Heading2Char">
    <w:name w:val="Heading 2 Char"/>
    <w:basedOn w:val="DefaultParagraphFont"/>
    <w:link w:val="Heading2"/>
    <w:uiPriority w:val="9"/>
    <w:rsid w:val="007E540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B4709"/>
    <w:pPr>
      <w:spacing w:after="0" w:line="240" w:lineRule="auto"/>
    </w:pPr>
  </w:style>
  <w:style w:type="character" w:customStyle="1" w:styleId="Heading3Char">
    <w:name w:val="Heading 3 Char"/>
    <w:basedOn w:val="DefaultParagraphFont"/>
    <w:link w:val="Heading3"/>
    <w:uiPriority w:val="9"/>
    <w:rsid w:val="000203AF"/>
    <w:rPr>
      <w:rFonts w:asciiTheme="majorHAnsi" w:eastAsiaTheme="majorEastAsia" w:hAnsiTheme="majorHAnsi" w:cstheme="majorBidi"/>
      <w:b/>
      <w:bCs/>
      <w:color w:val="4F81BD" w:themeColor="accent1"/>
    </w:rPr>
  </w:style>
  <w:style w:type="character" w:customStyle="1" w:styleId="nexttopictext">
    <w:name w:val="nexttopictext"/>
    <w:basedOn w:val="DefaultParagraphFont"/>
    <w:rsid w:val="00525CA1"/>
  </w:style>
  <w:style w:type="character" w:customStyle="1" w:styleId="nexttopiclink">
    <w:name w:val="nexttopiclink"/>
    <w:basedOn w:val="DefaultParagraphFont"/>
    <w:rsid w:val="00525CA1"/>
  </w:style>
  <w:style w:type="character" w:customStyle="1" w:styleId="h3">
    <w:name w:val="h3"/>
    <w:basedOn w:val="DefaultParagraphFont"/>
    <w:rsid w:val="00525CA1"/>
  </w:style>
  <w:style w:type="paragraph" w:customStyle="1" w:styleId="subhead">
    <w:name w:val="subhead"/>
    <w:basedOn w:val="Normal"/>
    <w:rsid w:val="00F74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335DCD"/>
  </w:style>
  <w:style w:type="character" w:customStyle="1" w:styleId="keyword">
    <w:name w:val="keyword"/>
    <w:basedOn w:val="DefaultParagraphFont"/>
    <w:rsid w:val="00335D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0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8E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definition">
    <w:name w:val="bsc-definition"/>
    <w:basedOn w:val="Normal"/>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9C6"/>
    <w:rPr>
      <w:b/>
      <w:bCs/>
    </w:rPr>
  </w:style>
  <w:style w:type="character" w:styleId="Hyperlink">
    <w:name w:val="Hyperlink"/>
    <w:basedOn w:val="DefaultParagraphFont"/>
    <w:uiPriority w:val="99"/>
    <w:semiHidden/>
    <w:unhideWhenUsed/>
    <w:rsid w:val="009469C6"/>
    <w:rPr>
      <w:color w:val="0000FF"/>
      <w:u w:val="single"/>
    </w:rPr>
  </w:style>
  <w:style w:type="paragraph" w:styleId="HTMLPreformatted">
    <w:name w:val="HTML Preformatted"/>
    <w:basedOn w:val="Normal"/>
    <w:link w:val="HTMLPreformattedChar"/>
    <w:uiPriority w:val="99"/>
    <w:unhideWhenUsed/>
    <w:rsid w:val="0094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9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69C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6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C6"/>
    <w:rPr>
      <w:rFonts w:ascii="Tahoma" w:hAnsi="Tahoma" w:cs="Tahoma"/>
      <w:sz w:val="16"/>
      <w:szCs w:val="16"/>
    </w:rPr>
  </w:style>
  <w:style w:type="character" w:customStyle="1" w:styleId="Heading2Char">
    <w:name w:val="Heading 2 Char"/>
    <w:basedOn w:val="DefaultParagraphFont"/>
    <w:link w:val="Heading2"/>
    <w:uiPriority w:val="9"/>
    <w:rsid w:val="007E540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B4709"/>
    <w:pPr>
      <w:spacing w:after="0" w:line="240" w:lineRule="auto"/>
    </w:pPr>
  </w:style>
  <w:style w:type="character" w:customStyle="1" w:styleId="Heading3Char">
    <w:name w:val="Heading 3 Char"/>
    <w:basedOn w:val="DefaultParagraphFont"/>
    <w:link w:val="Heading3"/>
    <w:uiPriority w:val="9"/>
    <w:rsid w:val="000203AF"/>
    <w:rPr>
      <w:rFonts w:asciiTheme="majorHAnsi" w:eastAsiaTheme="majorEastAsia" w:hAnsiTheme="majorHAnsi" w:cstheme="majorBidi"/>
      <w:b/>
      <w:bCs/>
      <w:color w:val="4F81BD" w:themeColor="accent1"/>
    </w:rPr>
  </w:style>
  <w:style w:type="character" w:customStyle="1" w:styleId="nexttopictext">
    <w:name w:val="nexttopictext"/>
    <w:basedOn w:val="DefaultParagraphFont"/>
    <w:rsid w:val="00525CA1"/>
  </w:style>
  <w:style w:type="character" w:customStyle="1" w:styleId="nexttopiclink">
    <w:name w:val="nexttopiclink"/>
    <w:basedOn w:val="DefaultParagraphFont"/>
    <w:rsid w:val="00525CA1"/>
  </w:style>
  <w:style w:type="character" w:customStyle="1" w:styleId="h3">
    <w:name w:val="h3"/>
    <w:basedOn w:val="DefaultParagraphFont"/>
    <w:rsid w:val="00525CA1"/>
  </w:style>
  <w:style w:type="paragraph" w:customStyle="1" w:styleId="subhead">
    <w:name w:val="subhead"/>
    <w:basedOn w:val="Normal"/>
    <w:rsid w:val="00F74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335DCD"/>
  </w:style>
  <w:style w:type="character" w:customStyle="1" w:styleId="keyword">
    <w:name w:val="keyword"/>
    <w:basedOn w:val="DefaultParagraphFont"/>
    <w:rsid w:val="003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0201">
      <w:bodyDiv w:val="1"/>
      <w:marLeft w:val="0"/>
      <w:marRight w:val="0"/>
      <w:marTop w:val="0"/>
      <w:marBottom w:val="0"/>
      <w:divBdr>
        <w:top w:val="none" w:sz="0" w:space="0" w:color="auto"/>
        <w:left w:val="none" w:sz="0" w:space="0" w:color="auto"/>
        <w:bottom w:val="none" w:sz="0" w:space="0" w:color="auto"/>
        <w:right w:val="none" w:sz="0" w:space="0" w:color="auto"/>
      </w:divBdr>
    </w:div>
    <w:div w:id="112023873">
      <w:bodyDiv w:val="1"/>
      <w:marLeft w:val="0"/>
      <w:marRight w:val="0"/>
      <w:marTop w:val="0"/>
      <w:marBottom w:val="0"/>
      <w:divBdr>
        <w:top w:val="none" w:sz="0" w:space="0" w:color="auto"/>
        <w:left w:val="none" w:sz="0" w:space="0" w:color="auto"/>
        <w:bottom w:val="none" w:sz="0" w:space="0" w:color="auto"/>
        <w:right w:val="none" w:sz="0" w:space="0" w:color="auto"/>
      </w:divBdr>
    </w:div>
    <w:div w:id="394281682">
      <w:bodyDiv w:val="1"/>
      <w:marLeft w:val="0"/>
      <w:marRight w:val="0"/>
      <w:marTop w:val="0"/>
      <w:marBottom w:val="0"/>
      <w:divBdr>
        <w:top w:val="none" w:sz="0" w:space="0" w:color="auto"/>
        <w:left w:val="none" w:sz="0" w:space="0" w:color="auto"/>
        <w:bottom w:val="none" w:sz="0" w:space="0" w:color="auto"/>
        <w:right w:val="none" w:sz="0" w:space="0" w:color="auto"/>
      </w:divBdr>
    </w:div>
    <w:div w:id="477455490">
      <w:bodyDiv w:val="1"/>
      <w:marLeft w:val="0"/>
      <w:marRight w:val="0"/>
      <w:marTop w:val="0"/>
      <w:marBottom w:val="0"/>
      <w:divBdr>
        <w:top w:val="none" w:sz="0" w:space="0" w:color="auto"/>
        <w:left w:val="none" w:sz="0" w:space="0" w:color="auto"/>
        <w:bottom w:val="none" w:sz="0" w:space="0" w:color="auto"/>
        <w:right w:val="none" w:sz="0" w:space="0" w:color="auto"/>
      </w:divBdr>
      <w:divsChild>
        <w:div w:id="1778712587">
          <w:marLeft w:val="0"/>
          <w:marRight w:val="0"/>
          <w:marTop w:val="0"/>
          <w:marBottom w:val="0"/>
          <w:divBdr>
            <w:top w:val="none" w:sz="0" w:space="0" w:color="auto"/>
            <w:left w:val="none" w:sz="0" w:space="0" w:color="auto"/>
            <w:bottom w:val="none" w:sz="0" w:space="0" w:color="auto"/>
            <w:right w:val="none" w:sz="0" w:space="0" w:color="auto"/>
          </w:divBdr>
          <w:divsChild>
            <w:div w:id="421604468">
              <w:marLeft w:val="0"/>
              <w:marRight w:val="0"/>
              <w:marTop w:val="240"/>
              <w:marBottom w:val="0"/>
              <w:divBdr>
                <w:top w:val="none" w:sz="0" w:space="0" w:color="auto"/>
                <w:left w:val="none" w:sz="0" w:space="0" w:color="auto"/>
                <w:bottom w:val="none" w:sz="0" w:space="0" w:color="auto"/>
                <w:right w:val="none" w:sz="0" w:space="0" w:color="auto"/>
              </w:divBdr>
              <w:divsChild>
                <w:div w:id="9352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108">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sChild>
        <w:div w:id="1444692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660810949">
      <w:bodyDiv w:val="1"/>
      <w:marLeft w:val="0"/>
      <w:marRight w:val="0"/>
      <w:marTop w:val="0"/>
      <w:marBottom w:val="0"/>
      <w:divBdr>
        <w:top w:val="none" w:sz="0" w:space="0" w:color="auto"/>
        <w:left w:val="none" w:sz="0" w:space="0" w:color="auto"/>
        <w:bottom w:val="none" w:sz="0" w:space="0" w:color="auto"/>
        <w:right w:val="none" w:sz="0" w:space="0" w:color="auto"/>
      </w:divBdr>
      <w:divsChild>
        <w:div w:id="748964657">
          <w:marLeft w:val="0"/>
          <w:marRight w:val="0"/>
          <w:marTop w:val="45"/>
          <w:marBottom w:val="150"/>
          <w:divBdr>
            <w:top w:val="single" w:sz="6" w:space="0" w:color="C8CBD1"/>
            <w:left w:val="none" w:sz="0" w:space="0" w:color="auto"/>
            <w:bottom w:val="single" w:sz="6" w:space="0" w:color="C8CBD1"/>
            <w:right w:val="none" w:sz="0" w:space="0" w:color="auto"/>
          </w:divBdr>
        </w:div>
      </w:divsChild>
    </w:div>
    <w:div w:id="672488663">
      <w:bodyDiv w:val="1"/>
      <w:marLeft w:val="0"/>
      <w:marRight w:val="0"/>
      <w:marTop w:val="0"/>
      <w:marBottom w:val="0"/>
      <w:divBdr>
        <w:top w:val="none" w:sz="0" w:space="0" w:color="auto"/>
        <w:left w:val="none" w:sz="0" w:space="0" w:color="auto"/>
        <w:bottom w:val="none" w:sz="0" w:space="0" w:color="auto"/>
        <w:right w:val="none" w:sz="0" w:space="0" w:color="auto"/>
      </w:divBdr>
      <w:divsChild>
        <w:div w:id="2034725957">
          <w:marLeft w:val="0"/>
          <w:marRight w:val="0"/>
          <w:marTop w:val="0"/>
          <w:marBottom w:val="120"/>
          <w:divBdr>
            <w:top w:val="single" w:sz="6" w:space="0" w:color="auto"/>
            <w:left w:val="single" w:sz="24" w:space="0" w:color="auto"/>
            <w:bottom w:val="single" w:sz="6" w:space="0" w:color="auto"/>
            <w:right w:val="single" w:sz="6" w:space="0" w:color="auto"/>
          </w:divBdr>
        </w:div>
      </w:divsChild>
    </w:div>
    <w:div w:id="844706113">
      <w:bodyDiv w:val="1"/>
      <w:marLeft w:val="0"/>
      <w:marRight w:val="0"/>
      <w:marTop w:val="0"/>
      <w:marBottom w:val="0"/>
      <w:divBdr>
        <w:top w:val="none" w:sz="0" w:space="0" w:color="auto"/>
        <w:left w:val="none" w:sz="0" w:space="0" w:color="auto"/>
        <w:bottom w:val="none" w:sz="0" w:space="0" w:color="auto"/>
        <w:right w:val="none" w:sz="0" w:space="0" w:color="auto"/>
      </w:divBdr>
    </w:div>
    <w:div w:id="913397207">
      <w:bodyDiv w:val="1"/>
      <w:marLeft w:val="0"/>
      <w:marRight w:val="0"/>
      <w:marTop w:val="0"/>
      <w:marBottom w:val="0"/>
      <w:divBdr>
        <w:top w:val="none" w:sz="0" w:space="0" w:color="auto"/>
        <w:left w:val="none" w:sz="0" w:space="0" w:color="auto"/>
        <w:bottom w:val="none" w:sz="0" w:space="0" w:color="auto"/>
        <w:right w:val="none" w:sz="0" w:space="0" w:color="auto"/>
      </w:divBdr>
    </w:div>
    <w:div w:id="1050878849">
      <w:bodyDiv w:val="1"/>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120"/>
          <w:divBdr>
            <w:top w:val="single" w:sz="6" w:space="0" w:color="auto"/>
            <w:left w:val="single" w:sz="24" w:space="0" w:color="auto"/>
            <w:bottom w:val="single" w:sz="6" w:space="0" w:color="auto"/>
            <w:right w:val="single" w:sz="6" w:space="0" w:color="auto"/>
          </w:divBdr>
        </w:div>
        <w:div w:id="2022009784">
          <w:marLeft w:val="0"/>
          <w:marRight w:val="0"/>
          <w:marTop w:val="0"/>
          <w:marBottom w:val="120"/>
          <w:divBdr>
            <w:top w:val="single" w:sz="6" w:space="0" w:color="auto"/>
            <w:left w:val="single" w:sz="24" w:space="0" w:color="auto"/>
            <w:bottom w:val="single" w:sz="6" w:space="0" w:color="auto"/>
            <w:right w:val="single" w:sz="6" w:space="0" w:color="auto"/>
          </w:divBdr>
        </w:div>
        <w:div w:id="417603228">
          <w:marLeft w:val="0"/>
          <w:marRight w:val="0"/>
          <w:marTop w:val="0"/>
          <w:marBottom w:val="120"/>
          <w:divBdr>
            <w:top w:val="single" w:sz="6" w:space="0" w:color="auto"/>
            <w:left w:val="single" w:sz="24" w:space="0" w:color="auto"/>
            <w:bottom w:val="single" w:sz="6" w:space="0" w:color="auto"/>
            <w:right w:val="single" w:sz="6" w:space="0" w:color="auto"/>
          </w:divBdr>
        </w:div>
        <w:div w:id="1709602268">
          <w:marLeft w:val="0"/>
          <w:marRight w:val="0"/>
          <w:marTop w:val="120"/>
          <w:marBottom w:val="0"/>
          <w:divBdr>
            <w:top w:val="single" w:sz="6" w:space="0" w:color="D5DDC6"/>
            <w:left w:val="single" w:sz="6" w:space="4" w:color="D5DDC6"/>
            <w:bottom w:val="single" w:sz="6" w:space="0" w:color="D5DDC6"/>
            <w:right w:val="single" w:sz="6" w:space="0" w:color="D5DDC6"/>
          </w:divBdr>
        </w:div>
        <w:div w:id="906455079">
          <w:marLeft w:val="0"/>
          <w:marRight w:val="0"/>
          <w:marTop w:val="120"/>
          <w:marBottom w:val="0"/>
          <w:divBdr>
            <w:top w:val="single" w:sz="6" w:space="0" w:color="D5DDC6"/>
            <w:left w:val="single" w:sz="6" w:space="4" w:color="D5DDC6"/>
            <w:bottom w:val="single" w:sz="6" w:space="0" w:color="D5DDC6"/>
            <w:right w:val="single" w:sz="6" w:space="0" w:color="D5DDC6"/>
          </w:divBdr>
        </w:div>
        <w:div w:id="1126001723">
          <w:marLeft w:val="0"/>
          <w:marRight w:val="0"/>
          <w:marTop w:val="0"/>
          <w:marBottom w:val="120"/>
          <w:divBdr>
            <w:top w:val="single" w:sz="6" w:space="0" w:color="auto"/>
            <w:left w:val="single" w:sz="24" w:space="0" w:color="auto"/>
            <w:bottom w:val="single" w:sz="6" w:space="0" w:color="auto"/>
            <w:right w:val="single" w:sz="6" w:space="0" w:color="auto"/>
          </w:divBdr>
        </w:div>
        <w:div w:id="771899338">
          <w:marLeft w:val="0"/>
          <w:marRight w:val="0"/>
          <w:marTop w:val="0"/>
          <w:marBottom w:val="120"/>
          <w:divBdr>
            <w:top w:val="single" w:sz="6" w:space="0" w:color="auto"/>
            <w:left w:val="single" w:sz="24" w:space="0" w:color="auto"/>
            <w:bottom w:val="single" w:sz="6" w:space="0" w:color="auto"/>
            <w:right w:val="single" w:sz="6" w:space="0" w:color="auto"/>
          </w:divBdr>
        </w:div>
        <w:div w:id="2127115597">
          <w:marLeft w:val="0"/>
          <w:marRight w:val="0"/>
          <w:marTop w:val="0"/>
          <w:marBottom w:val="120"/>
          <w:divBdr>
            <w:top w:val="single" w:sz="6" w:space="0" w:color="auto"/>
            <w:left w:val="single" w:sz="24" w:space="0" w:color="auto"/>
            <w:bottom w:val="single" w:sz="6" w:space="0" w:color="auto"/>
            <w:right w:val="single" w:sz="6" w:space="0" w:color="auto"/>
          </w:divBdr>
        </w:div>
        <w:div w:id="1586649384">
          <w:marLeft w:val="0"/>
          <w:marRight w:val="0"/>
          <w:marTop w:val="0"/>
          <w:marBottom w:val="120"/>
          <w:divBdr>
            <w:top w:val="single" w:sz="6" w:space="0" w:color="auto"/>
            <w:left w:val="single" w:sz="24" w:space="0" w:color="auto"/>
            <w:bottom w:val="single" w:sz="6" w:space="0" w:color="auto"/>
            <w:right w:val="single" w:sz="6" w:space="0" w:color="auto"/>
          </w:divBdr>
        </w:div>
        <w:div w:id="17486530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2677151">
      <w:bodyDiv w:val="1"/>
      <w:marLeft w:val="0"/>
      <w:marRight w:val="0"/>
      <w:marTop w:val="0"/>
      <w:marBottom w:val="0"/>
      <w:divBdr>
        <w:top w:val="none" w:sz="0" w:space="0" w:color="auto"/>
        <w:left w:val="none" w:sz="0" w:space="0" w:color="auto"/>
        <w:bottom w:val="none" w:sz="0" w:space="0" w:color="auto"/>
        <w:right w:val="none" w:sz="0" w:space="0" w:color="auto"/>
      </w:divBdr>
    </w:div>
    <w:div w:id="1063479570">
      <w:bodyDiv w:val="1"/>
      <w:marLeft w:val="0"/>
      <w:marRight w:val="0"/>
      <w:marTop w:val="0"/>
      <w:marBottom w:val="0"/>
      <w:divBdr>
        <w:top w:val="none" w:sz="0" w:space="0" w:color="auto"/>
        <w:left w:val="none" w:sz="0" w:space="0" w:color="auto"/>
        <w:bottom w:val="none" w:sz="0" w:space="0" w:color="auto"/>
        <w:right w:val="none" w:sz="0" w:space="0" w:color="auto"/>
      </w:divBdr>
      <w:divsChild>
        <w:div w:id="3950563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0621706">
      <w:bodyDiv w:val="1"/>
      <w:marLeft w:val="0"/>
      <w:marRight w:val="0"/>
      <w:marTop w:val="0"/>
      <w:marBottom w:val="0"/>
      <w:divBdr>
        <w:top w:val="none" w:sz="0" w:space="0" w:color="auto"/>
        <w:left w:val="none" w:sz="0" w:space="0" w:color="auto"/>
        <w:bottom w:val="none" w:sz="0" w:space="0" w:color="auto"/>
        <w:right w:val="none" w:sz="0" w:space="0" w:color="auto"/>
      </w:divBdr>
    </w:div>
    <w:div w:id="1304197783">
      <w:bodyDiv w:val="1"/>
      <w:marLeft w:val="0"/>
      <w:marRight w:val="0"/>
      <w:marTop w:val="0"/>
      <w:marBottom w:val="0"/>
      <w:divBdr>
        <w:top w:val="none" w:sz="0" w:space="0" w:color="auto"/>
        <w:left w:val="none" w:sz="0" w:space="0" w:color="auto"/>
        <w:bottom w:val="none" w:sz="0" w:space="0" w:color="auto"/>
        <w:right w:val="none" w:sz="0" w:space="0" w:color="auto"/>
      </w:divBdr>
    </w:div>
    <w:div w:id="1431855058">
      <w:bodyDiv w:val="1"/>
      <w:marLeft w:val="0"/>
      <w:marRight w:val="0"/>
      <w:marTop w:val="0"/>
      <w:marBottom w:val="0"/>
      <w:divBdr>
        <w:top w:val="none" w:sz="0" w:space="0" w:color="auto"/>
        <w:left w:val="none" w:sz="0" w:space="0" w:color="auto"/>
        <w:bottom w:val="none" w:sz="0" w:space="0" w:color="auto"/>
        <w:right w:val="none" w:sz="0" w:space="0" w:color="auto"/>
      </w:divBdr>
    </w:div>
    <w:div w:id="1556964806">
      <w:bodyDiv w:val="1"/>
      <w:marLeft w:val="0"/>
      <w:marRight w:val="0"/>
      <w:marTop w:val="0"/>
      <w:marBottom w:val="0"/>
      <w:divBdr>
        <w:top w:val="none" w:sz="0" w:space="0" w:color="auto"/>
        <w:left w:val="none" w:sz="0" w:space="0" w:color="auto"/>
        <w:bottom w:val="none" w:sz="0" w:space="0" w:color="auto"/>
        <w:right w:val="none" w:sz="0" w:space="0" w:color="auto"/>
      </w:divBdr>
      <w:divsChild>
        <w:div w:id="1771512970">
          <w:marLeft w:val="0"/>
          <w:marRight w:val="0"/>
          <w:marTop w:val="0"/>
          <w:marBottom w:val="0"/>
          <w:divBdr>
            <w:top w:val="none" w:sz="0" w:space="0" w:color="auto"/>
            <w:left w:val="none" w:sz="0" w:space="0" w:color="auto"/>
            <w:bottom w:val="none" w:sz="0" w:space="0" w:color="auto"/>
            <w:right w:val="none" w:sz="0" w:space="0" w:color="auto"/>
          </w:divBdr>
          <w:divsChild>
            <w:div w:id="282199746">
              <w:marLeft w:val="0"/>
              <w:marRight w:val="0"/>
              <w:marTop w:val="0"/>
              <w:marBottom w:val="0"/>
              <w:divBdr>
                <w:top w:val="none" w:sz="0" w:space="0" w:color="auto"/>
                <w:left w:val="none" w:sz="0" w:space="0" w:color="auto"/>
                <w:bottom w:val="none" w:sz="0" w:space="0" w:color="auto"/>
                <w:right w:val="none" w:sz="0" w:space="0" w:color="auto"/>
              </w:divBdr>
            </w:div>
            <w:div w:id="1116683174">
              <w:marLeft w:val="0"/>
              <w:marRight w:val="0"/>
              <w:marTop w:val="0"/>
              <w:marBottom w:val="0"/>
              <w:divBdr>
                <w:top w:val="none" w:sz="0" w:space="0" w:color="auto"/>
                <w:left w:val="none" w:sz="0" w:space="0" w:color="auto"/>
                <w:bottom w:val="none" w:sz="0" w:space="0" w:color="auto"/>
                <w:right w:val="none" w:sz="0" w:space="0" w:color="auto"/>
              </w:divBdr>
              <w:divsChild>
                <w:div w:id="1950384075">
                  <w:marLeft w:val="0"/>
                  <w:marRight w:val="0"/>
                  <w:marTop w:val="0"/>
                  <w:marBottom w:val="0"/>
                  <w:divBdr>
                    <w:top w:val="none" w:sz="0" w:space="0" w:color="auto"/>
                    <w:left w:val="none" w:sz="0" w:space="0" w:color="auto"/>
                    <w:bottom w:val="none" w:sz="0" w:space="0" w:color="auto"/>
                    <w:right w:val="none" w:sz="0" w:space="0" w:color="auto"/>
                  </w:divBdr>
                  <w:divsChild>
                    <w:div w:id="1610896062">
                      <w:marLeft w:val="0"/>
                      <w:marRight w:val="0"/>
                      <w:marTop w:val="0"/>
                      <w:marBottom w:val="0"/>
                      <w:divBdr>
                        <w:top w:val="none" w:sz="0" w:space="0" w:color="auto"/>
                        <w:left w:val="none" w:sz="0" w:space="0" w:color="auto"/>
                        <w:bottom w:val="none" w:sz="0" w:space="0" w:color="auto"/>
                        <w:right w:val="none" w:sz="0" w:space="0" w:color="auto"/>
                      </w:divBdr>
                      <w:divsChild>
                        <w:div w:id="1139345571">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sChild>
        </w:div>
      </w:divsChild>
    </w:div>
    <w:div w:id="1593316270">
      <w:bodyDiv w:val="1"/>
      <w:marLeft w:val="0"/>
      <w:marRight w:val="0"/>
      <w:marTop w:val="0"/>
      <w:marBottom w:val="0"/>
      <w:divBdr>
        <w:top w:val="none" w:sz="0" w:space="0" w:color="auto"/>
        <w:left w:val="none" w:sz="0" w:space="0" w:color="auto"/>
        <w:bottom w:val="none" w:sz="0" w:space="0" w:color="auto"/>
        <w:right w:val="none" w:sz="0" w:space="0" w:color="auto"/>
      </w:divBdr>
      <w:divsChild>
        <w:div w:id="4823518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9841928">
      <w:bodyDiv w:val="1"/>
      <w:marLeft w:val="0"/>
      <w:marRight w:val="0"/>
      <w:marTop w:val="0"/>
      <w:marBottom w:val="0"/>
      <w:divBdr>
        <w:top w:val="none" w:sz="0" w:space="0" w:color="auto"/>
        <w:left w:val="none" w:sz="0" w:space="0" w:color="auto"/>
        <w:bottom w:val="none" w:sz="0" w:space="0" w:color="auto"/>
        <w:right w:val="none" w:sz="0" w:space="0" w:color="auto"/>
      </w:divBdr>
    </w:div>
    <w:div w:id="1704793681">
      <w:bodyDiv w:val="1"/>
      <w:marLeft w:val="0"/>
      <w:marRight w:val="0"/>
      <w:marTop w:val="0"/>
      <w:marBottom w:val="0"/>
      <w:divBdr>
        <w:top w:val="none" w:sz="0" w:space="0" w:color="auto"/>
        <w:left w:val="none" w:sz="0" w:space="0" w:color="auto"/>
        <w:bottom w:val="none" w:sz="0" w:space="0" w:color="auto"/>
        <w:right w:val="none" w:sz="0" w:space="0" w:color="auto"/>
      </w:divBdr>
      <w:divsChild>
        <w:div w:id="75522250">
          <w:marLeft w:val="0"/>
          <w:marRight w:val="0"/>
          <w:marTop w:val="0"/>
          <w:marBottom w:val="120"/>
          <w:divBdr>
            <w:top w:val="single" w:sz="6" w:space="0" w:color="auto"/>
            <w:left w:val="single" w:sz="24" w:space="0" w:color="auto"/>
            <w:bottom w:val="single" w:sz="6" w:space="0" w:color="auto"/>
            <w:right w:val="single" w:sz="6" w:space="0" w:color="auto"/>
          </w:divBdr>
        </w:div>
        <w:div w:id="1309549427">
          <w:marLeft w:val="0"/>
          <w:marRight w:val="0"/>
          <w:marTop w:val="150"/>
          <w:marBottom w:val="150"/>
          <w:divBdr>
            <w:top w:val="none" w:sz="0" w:space="0" w:color="auto"/>
            <w:left w:val="none" w:sz="0" w:space="0" w:color="auto"/>
            <w:bottom w:val="none" w:sz="0" w:space="0" w:color="auto"/>
            <w:right w:val="none" w:sz="0" w:space="0" w:color="auto"/>
          </w:divBdr>
          <w:divsChild>
            <w:div w:id="1285505831">
              <w:marLeft w:val="0"/>
              <w:marRight w:val="0"/>
              <w:marTop w:val="0"/>
              <w:marBottom w:val="0"/>
              <w:divBdr>
                <w:top w:val="none" w:sz="0" w:space="0" w:color="auto"/>
                <w:left w:val="none" w:sz="0" w:space="0" w:color="auto"/>
                <w:bottom w:val="none" w:sz="0" w:space="0" w:color="auto"/>
                <w:right w:val="none" w:sz="0" w:space="0" w:color="auto"/>
              </w:divBdr>
              <w:divsChild>
                <w:div w:id="1707441636">
                  <w:marLeft w:val="0"/>
                  <w:marRight w:val="0"/>
                  <w:marTop w:val="0"/>
                  <w:marBottom w:val="0"/>
                  <w:divBdr>
                    <w:top w:val="none" w:sz="0" w:space="0" w:color="auto"/>
                    <w:left w:val="none" w:sz="0" w:space="0" w:color="auto"/>
                    <w:bottom w:val="none" w:sz="0" w:space="0" w:color="auto"/>
                    <w:right w:val="none" w:sz="0" w:space="0" w:color="auto"/>
                  </w:divBdr>
                  <w:divsChild>
                    <w:div w:id="2021471251">
                      <w:marLeft w:val="0"/>
                      <w:marRight w:val="0"/>
                      <w:marTop w:val="0"/>
                      <w:marBottom w:val="0"/>
                      <w:divBdr>
                        <w:top w:val="none" w:sz="0" w:space="0" w:color="auto"/>
                        <w:left w:val="none" w:sz="0" w:space="0" w:color="auto"/>
                        <w:bottom w:val="none" w:sz="0" w:space="0" w:color="auto"/>
                        <w:right w:val="none" w:sz="0" w:space="0" w:color="auto"/>
                      </w:divBdr>
                      <w:divsChild>
                        <w:div w:id="1822967673">
                          <w:marLeft w:val="0"/>
                          <w:marRight w:val="0"/>
                          <w:marTop w:val="0"/>
                          <w:marBottom w:val="0"/>
                          <w:divBdr>
                            <w:top w:val="none" w:sz="0" w:space="0" w:color="auto"/>
                            <w:left w:val="none" w:sz="0" w:space="0" w:color="auto"/>
                            <w:bottom w:val="none" w:sz="0" w:space="0" w:color="auto"/>
                            <w:right w:val="none" w:sz="0" w:space="0" w:color="auto"/>
                          </w:divBdr>
                          <w:divsChild>
                            <w:div w:id="904339347">
                              <w:marLeft w:val="0"/>
                              <w:marRight w:val="0"/>
                              <w:marTop w:val="0"/>
                              <w:marBottom w:val="0"/>
                              <w:divBdr>
                                <w:top w:val="none" w:sz="0" w:space="0" w:color="auto"/>
                                <w:left w:val="none" w:sz="0" w:space="0" w:color="auto"/>
                                <w:bottom w:val="none" w:sz="0" w:space="0" w:color="auto"/>
                                <w:right w:val="none" w:sz="0" w:space="0" w:color="auto"/>
                              </w:divBdr>
                              <w:divsChild>
                                <w:div w:id="1973628829">
                                  <w:marLeft w:val="0"/>
                                  <w:marRight w:val="0"/>
                                  <w:marTop w:val="0"/>
                                  <w:marBottom w:val="0"/>
                                  <w:divBdr>
                                    <w:top w:val="none" w:sz="0" w:space="0" w:color="auto"/>
                                    <w:left w:val="none" w:sz="0" w:space="0" w:color="auto"/>
                                    <w:bottom w:val="none" w:sz="0" w:space="0" w:color="auto"/>
                                    <w:right w:val="none" w:sz="0" w:space="0" w:color="auto"/>
                                  </w:divBdr>
                                  <w:divsChild>
                                    <w:div w:id="480463079">
                                      <w:marLeft w:val="0"/>
                                      <w:marRight w:val="0"/>
                                      <w:marTop w:val="0"/>
                                      <w:marBottom w:val="0"/>
                                      <w:divBdr>
                                        <w:top w:val="none" w:sz="0" w:space="0" w:color="auto"/>
                                        <w:left w:val="none" w:sz="0" w:space="0" w:color="auto"/>
                                        <w:bottom w:val="none" w:sz="0" w:space="0" w:color="auto"/>
                                        <w:right w:val="none" w:sz="0" w:space="0" w:color="auto"/>
                                      </w:divBdr>
                                      <w:divsChild>
                                        <w:div w:id="1564175014">
                                          <w:marLeft w:val="0"/>
                                          <w:marRight w:val="0"/>
                                          <w:marTop w:val="0"/>
                                          <w:marBottom w:val="0"/>
                                          <w:divBdr>
                                            <w:top w:val="none" w:sz="0" w:space="0" w:color="auto"/>
                                            <w:left w:val="none" w:sz="0" w:space="0" w:color="auto"/>
                                            <w:bottom w:val="none" w:sz="0" w:space="0" w:color="auto"/>
                                            <w:right w:val="none" w:sz="0" w:space="0" w:color="auto"/>
                                          </w:divBdr>
                                          <w:divsChild>
                                            <w:div w:id="716468131">
                                              <w:marLeft w:val="0"/>
                                              <w:marRight w:val="0"/>
                                              <w:marTop w:val="0"/>
                                              <w:marBottom w:val="0"/>
                                              <w:divBdr>
                                                <w:top w:val="none" w:sz="0" w:space="0" w:color="auto"/>
                                                <w:left w:val="none" w:sz="0" w:space="0" w:color="auto"/>
                                                <w:bottom w:val="none" w:sz="0" w:space="0" w:color="auto"/>
                                                <w:right w:val="none" w:sz="0" w:space="0" w:color="auto"/>
                                              </w:divBdr>
                                              <w:divsChild>
                                                <w:div w:id="1160195479">
                                                  <w:marLeft w:val="0"/>
                                                  <w:marRight w:val="0"/>
                                                  <w:marTop w:val="0"/>
                                                  <w:marBottom w:val="0"/>
                                                  <w:divBdr>
                                                    <w:top w:val="none" w:sz="0" w:space="0" w:color="auto"/>
                                                    <w:left w:val="none" w:sz="0" w:space="0" w:color="auto"/>
                                                    <w:bottom w:val="none" w:sz="0" w:space="0" w:color="auto"/>
                                                    <w:right w:val="none" w:sz="0" w:space="0" w:color="auto"/>
                                                  </w:divBdr>
                                                  <w:divsChild>
                                                    <w:div w:id="2080637404">
                                                      <w:marLeft w:val="0"/>
                                                      <w:marRight w:val="0"/>
                                                      <w:marTop w:val="0"/>
                                                      <w:marBottom w:val="0"/>
                                                      <w:divBdr>
                                                        <w:top w:val="none" w:sz="0" w:space="0" w:color="auto"/>
                                                        <w:left w:val="none" w:sz="0" w:space="0" w:color="auto"/>
                                                        <w:bottom w:val="none" w:sz="0" w:space="0" w:color="auto"/>
                                                        <w:right w:val="none" w:sz="0" w:space="0" w:color="auto"/>
                                                      </w:divBdr>
                                                    </w:div>
                                                    <w:div w:id="1436057244">
                                                      <w:marLeft w:val="0"/>
                                                      <w:marRight w:val="0"/>
                                                      <w:marTop w:val="0"/>
                                                      <w:marBottom w:val="0"/>
                                                      <w:divBdr>
                                                        <w:top w:val="none" w:sz="0" w:space="0" w:color="auto"/>
                                                        <w:left w:val="none" w:sz="0" w:space="0" w:color="auto"/>
                                                        <w:bottom w:val="none" w:sz="0" w:space="0" w:color="auto"/>
                                                        <w:right w:val="none" w:sz="0" w:space="0" w:color="auto"/>
                                                      </w:divBdr>
                                                    </w:div>
                                                  </w:divsChild>
                                                </w:div>
                                                <w:div w:id="678048489">
                                                  <w:marLeft w:val="0"/>
                                                  <w:marRight w:val="0"/>
                                                  <w:marTop w:val="0"/>
                                                  <w:marBottom w:val="0"/>
                                                  <w:divBdr>
                                                    <w:top w:val="none" w:sz="0" w:space="0" w:color="auto"/>
                                                    <w:left w:val="none" w:sz="0" w:space="0" w:color="auto"/>
                                                    <w:bottom w:val="none" w:sz="0" w:space="0" w:color="auto"/>
                                                    <w:right w:val="none" w:sz="0" w:space="0" w:color="auto"/>
                                                  </w:divBdr>
                                                  <w:divsChild>
                                                    <w:div w:id="1958559049">
                                                      <w:marLeft w:val="0"/>
                                                      <w:marRight w:val="0"/>
                                                      <w:marTop w:val="0"/>
                                                      <w:marBottom w:val="0"/>
                                                      <w:divBdr>
                                                        <w:top w:val="none" w:sz="0" w:space="0" w:color="auto"/>
                                                        <w:left w:val="none" w:sz="0" w:space="0" w:color="auto"/>
                                                        <w:bottom w:val="none" w:sz="0" w:space="0" w:color="auto"/>
                                                        <w:right w:val="none" w:sz="0" w:space="0" w:color="auto"/>
                                                      </w:divBdr>
                                                      <w:divsChild>
                                                        <w:div w:id="4811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237503">
          <w:marLeft w:val="0"/>
          <w:marRight w:val="0"/>
          <w:marTop w:val="0"/>
          <w:marBottom w:val="120"/>
          <w:divBdr>
            <w:top w:val="single" w:sz="6" w:space="0" w:color="auto"/>
            <w:left w:val="single" w:sz="24" w:space="0" w:color="auto"/>
            <w:bottom w:val="single" w:sz="6" w:space="0" w:color="auto"/>
            <w:right w:val="single" w:sz="6" w:space="0" w:color="auto"/>
          </w:divBdr>
        </w:div>
        <w:div w:id="691496420">
          <w:marLeft w:val="0"/>
          <w:marRight w:val="0"/>
          <w:marTop w:val="120"/>
          <w:marBottom w:val="0"/>
          <w:divBdr>
            <w:top w:val="single" w:sz="6" w:space="0" w:color="D5DDC6"/>
            <w:left w:val="single" w:sz="6" w:space="4" w:color="D5DDC6"/>
            <w:bottom w:val="single" w:sz="6" w:space="0" w:color="D5DDC6"/>
            <w:right w:val="single" w:sz="6" w:space="0" w:color="D5DDC6"/>
          </w:divBdr>
        </w:div>
        <w:div w:id="42218600">
          <w:marLeft w:val="0"/>
          <w:marRight w:val="0"/>
          <w:marTop w:val="0"/>
          <w:marBottom w:val="120"/>
          <w:divBdr>
            <w:top w:val="single" w:sz="6" w:space="0" w:color="auto"/>
            <w:left w:val="single" w:sz="24" w:space="0" w:color="auto"/>
            <w:bottom w:val="single" w:sz="6" w:space="0" w:color="auto"/>
            <w:right w:val="single" w:sz="6" w:space="0" w:color="auto"/>
          </w:divBdr>
          <w:divsChild>
            <w:div w:id="333147332">
              <w:marLeft w:val="0"/>
              <w:marRight w:val="0"/>
              <w:marTop w:val="0"/>
              <w:marBottom w:val="0"/>
              <w:divBdr>
                <w:top w:val="none" w:sz="0" w:space="0" w:color="auto"/>
                <w:left w:val="none" w:sz="0" w:space="0" w:color="auto"/>
                <w:bottom w:val="none" w:sz="0" w:space="0" w:color="auto"/>
                <w:right w:val="none" w:sz="0" w:space="0" w:color="auto"/>
              </w:divBdr>
              <w:divsChild>
                <w:div w:id="290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686">
          <w:marLeft w:val="0"/>
          <w:marRight w:val="0"/>
          <w:marTop w:val="0"/>
          <w:marBottom w:val="120"/>
          <w:divBdr>
            <w:top w:val="single" w:sz="6" w:space="0" w:color="auto"/>
            <w:left w:val="single" w:sz="24" w:space="0" w:color="auto"/>
            <w:bottom w:val="single" w:sz="6" w:space="0" w:color="auto"/>
            <w:right w:val="single" w:sz="6" w:space="0" w:color="auto"/>
          </w:divBdr>
        </w:div>
        <w:div w:id="1832520354">
          <w:marLeft w:val="0"/>
          <w:marRight w:val="0"/>
          <w:marTop w:val="0"/>
          <w:marBottom w:val="120"/>
          <w:divBdr>
            <w:top w:val="single" w:sz="6" w:space="0" w:color="auto"/>
            <w:left w:val="single" w:sz="24" w:space="0" w:color="auto"/>
            <w:bottom w:val="single" w:sz="6" w:space="0" w:color="auto"/>
            <w:right w:val="single" w:sz="6" w:space="0" w:color="auto"/>
          </w:divBdr>
        </w:div>
        <w:div w:id="1922134279">
          <w:marLeft w:val="0"/>
          <w:marRight w:val="0"/>
          <w:marTop w:val="120"/>
          <w:marBottom w:val="0"/>
          <w:divBdr>
            <w:top w:val="single" w:sz="6" w:space="0" w:color="D5DDC6"/>
            <w:left w:val="single" w:sz="6" w:space="4" w:color="D5DDC6"/>
            <w:bottom w:val="single" w:sz="6" w:space="0" w:color="D5DDC6"/>
            <w:right w:val="single" w:sz="6" w:space="0" w:color="D5DDC6"/>
          </w:divBdr>
        </w:div>
        <w:div w:id="46033550">
          <w:marLeft w:val="0"/>
          <w:marRight w:val="0"/>
          <w:marTop w:val="0"/>
          <w:marBottom w:val="120"/>
          <w:divBdr>
            <w:top w:val="single" w:sz="6" w:space="0" w:color="auto"/>
            <w:left w:val="single" w:sz="24" w:space="0" w:color="auto"/>
            <w:bottom w:val="single" w:sz="6" w:space="0" w:color="auto"/>
            <w:right w:val="single" w:sz="6" w:space="0" w:color="auto"/>
          </w:divBdr>
          <w:divsChild>
            <w:div w:id="550652590">
              <w:marLeft w:val="0"/>
              <w:marRight w:val="0"/>
              <w:marTop w:val="0"/>
              <w:marBottom w:val="0"/>
              <w:divBdr>
                <w:top w:val="none" w:sz="0" w:space="0" w:color="auto"/>
                <w:left w:val="none" w:sz="0" w:space="0" w:color="auto"/>
                <w:bottom w:val="none" w:sz="0" w:space="0" w:color="auto"/>
                <w:right w:val="none" w:sz="0" w:space="0" w:color="auto"/>
              </w:divBdr>
              <w:divsChild>
                <w:div w:id="9838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030">
          <w:marLeft w:val="0"/>
          <w:marRight w:val="0"/>
          <w:marTop w:val="120"/>
          <w:marBottom w:val="0"/>
          <w:divBdr>
            <w:top w:val="single" w:sz="6" w:space="0" w:color="D5DDC6"/>
            <w:left w:val="single" w:sz="6" w:space="4" w:color="D5DDC6"/>
            <w:bottom w:val="single" w:sz="6" w:space="0" w:color="D5DDC6"/>
            <w:right w:val="single" w:sz="6" w:space="0" w:color="D5DDC6"/>
          </w:divBdr>
        </w:div>
        <w:div w:id="1491753247">
          <w:marLeft w:val="0"/>
          <w:marRight w:val="0"/>
          <w:marTop w:val="0"/>
          <w:marBottom w:val="120"/>
          <w:divBdr>
            <w:top w:val="single" w:sz="6" w:space="0" w:color="auto"/>
            <w:left w:val="single" w:sz="24" w:space="0" w:color="auto"/>
            <w:bottom w:val="single" w:sz="6" w:space="0" w:color="auto"/>
            <w:right w:val="single" w:sz="6" w:space="0" w:color="auto"/>
          </w:divBdr>
          <w:divsChild>
            <w:div w:id="535897043">
              <w:marLeft w:val="0"/>
              <w:marRight w:val="0"/>
              <w:marTop w:val="0"/>
              <w:marBottom w:val="0"/>
              <w:divBdr>
                <w:top w:val="none" w:sz="0" w:space="0" w:color="auto"/>
                <w:left w:val="none" w:sz="0" w:space="0" w:color="auto"/>
                <w:bottom w:val="none" w:sz="0" w:space="0" w:color="auto"/>
                <w:right w:val="none" w:sz="0" w:space="0" w:color="auto"/>
              </w:divBdr>
              <w:divsChild>
                <w:div w:id="11342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987">
          <w:marLeft w:val="0"/>
          <w:marRight w:val="0"/>
          <w:marTop w:val="120"/>
          <w:marBottom w:val="0"/>
          <w:divBdr>
            <w:top w:val="single" w:sz="6" w:space="0" w:color="D5DDC6"/>
            <w:left w:val="single" w:sz="6" w:space="4" w:color="D5DDC6"/>
            <w:bottom w:val="single" w:sz="6" w:space="0" w:color="D5DDC6"/>
            <w:right w:val="single" w:sz="6" w:space="0" w:color="D5DDC6"/>
          </w:divBdr>
        </w:div>
        <w:div w:id="1456094772">
          <w:marLeft w:val="0"/>
          <w:marRight w:val="0"/>
          <w:marTop w:val="450"/>
          <w:marBottom w:val="0"/>
          <w:divBdr>
            <w:top w:val="none" w:sz="0" w:space="0" w:color="auto"/>
            <w:left w:val="none" w:sz="0" w:space="0" w:color="auto"/>
            <w:bottom w:val="none" w:sz="0" w:space="0" w:color="auto"/>
            <w:right w:val="none" w:sz="0" w:space="0" w:color="auto"/>
          </w:divBdr>
        </w:div>
      </w:divsChild>
    </w:div>
    <w:div w:id="1751923905">
      <w:bodyDiv w:val="1"/>
      <w:marLeft w:val="0"/>
      <w:marRight w:val="0"/>
      <w:marTop w:val="0"/>
      <w:marBottom w:val="0"/>
      <w:divBdr>
        <w:top w:val="none" w:sz="0" w:space="0" w:color="auto"/>
        <w:left w:val="none" w:sz="0" w:space="0" w:color="auto"/>
        <w:bottom w:val="none" w:sz="0" w:space="0" w:color="auto"/>
        <w:right w:val="none" w:sz="0" w:space="0" w:color="auto"/>
      </w:divBdr>
      <w:divsChild>
        <w:div w:id="1365788000">
          <w:marLeft w:val="0"/>
          <w:marRight w:val="0"/>
          <w:marTop w:val="0"/>
          <w:marBottom w:val="0"/>
          <w:divBdr>
            <w:top w:val="none" w:sz="0" w:space="0" w:color="auto"/>
            <w:left w:val="single" w:sz="36" w:space="8" w:color="E8AF04"/>
            <w:bottom w:val="none" w:sz="0" w:space="0" w:color="auto"/>
            <w:right w:val="none" w:sz="0" w:space="0" w:color="auto"/>
          </w:divBdr>
        </w:div>
        <w:div w:id="1359157609">
          <w:marLeft w:val="0"/>
          <w:marRight w:val="0"/>
          <w:marTop w:val="0"/>
          <w:marBottom w:val="75"/>
          <w:divBdr>
            <w:top w:val="none" w:sz="0" w:space="0" w:color="auto"/>
            <w:left w:val="none" w:sz="0" w:space="0" w:color="auto"/>
            <w:bottom w:val="none" w:sz="0" w:space="0" w:color="auto"/>
            <w:right w:val="none" w:sz="0" w:space="0" w:color="auto"/>
          </w:divBdr>
          <w:divsChild>
            <w:div w:id="2037349330">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400398871">
          <w:marLeft w:val="0"/>
          <w:marRight w:val="0"/>
          <w:marTop w:val="0"/>
          <w:marBottom w:val="75"/>
          <w:divBdr>
            <w:top w:val="none" w:sz="0" w:space="0" w:color="auto"/>
            <w:left w:val="none" w:sz="0" w:space="0" w:color="auto"/>
            <w:bottom w:val="none" w:sz="0" w:space="0" w:color="auto"/>
            <w:right w:val="none" w:sz="0" w:space="0" w:color="auto"/>
          </w:divBdr>
          <w:divsChild>
            <w:div w:id="1759131030">
              <w:marLeft w:val="150"/>
              <w:marRight w:val="150"/>
              <w:marTop w:val="150"/>
              <w:marBottom w:val="150"/>
              <w:divBdr>
                <w:top w:val="none" w:sz="0" w:space="0" w:color="auto"/>
                <w:left w:val="single" w:sz="36" w:space="0" w:color="162F59"/>
                <w:bottom w:val="none" w:sz="0" w:space="0" w:color="auto"/>
                <w:right w:val="none" w:sz="0" w:space="0" w:color="auto"/>
              </w:divBdr>
            </w:div>
          </w:divsChild>
        </w:div>
        <w:div w:id="2030838165">
          <w:marLeft w:val="0"/>
          <w:marRight w:val="0"/>
          <w:marTop w:val="45"/>
          <w:marBottom w:val="150"/>
          <w:divBdr>
            <w:top w:val="single" w:sz="6" w:space="0" w:color="C8CBD1"/>
            <w:left w:val="none" w:sz="0" w:space="0" w:color="auto"/>
            <w:bottom w:val="single" w:sz="6" w:space="0" w:color="C8CBD1"/>
            <w:right w:val="none" w:sz="0" w:space="0" w:color="auto"/>
          </w:divBdr>
        </w:div>
      </w:divsChild>
    </w:div>
    <w:div w:id="1832863179">
      <w:bodyDiv w:val="1"/>
      <w:marLeft w:val="0"/>
      <w:marRight w:val="0"/>
      <w:marTop w:val="0"/>
      <w:marBottom w:val="0"/>
      <w:divBdr>
        <w:top w:val="none" w:sz="0" w:space="0" w:color="auto"/>
        <w:left w:val="none" w:sz="0" w:space="0" w:color="auto"/>
        <w:bottom w:val="none" w:sz="0" w:space="0" w:color="auto"/>
        <w:right w:val="none" w:sz="0" w:space="0" w:color="auto"/>
      </w:divBdr>
      <w:divsChild>
        <w:div w:id="1257903571">
          <w:marLeft w:val="0"/>
          <w:marRight w:val="0"/>
          <w:marTop w:val="0"/>
          <w:marBottom w:val="0"/>
          <w:divBdr>
            <w:top w:val="none" w:sz="0" w:space="0" w:color="auto"/>
            <w:left w:val="none" w:sz="0" w:space="0" w:color="auto"/>
            <w:bottom w:val="none" w:sz="0" w:space="0" w:color="auto"/>
            <w:right w:val="none" w:sz="0" w:space="0" w:color="auto"/>
          </w:divBdr>
          <w:divsChild>
            <w:div w:id="835653637">
              <w:marLeft w:val="0"/>
              <w:marRight w:val="0"/>
              <w:marTop w:val="150"/>
              <w:marBottom w:val="150"/>
              <w:divBdr>
                <w:top w:val="none" w:sz="0" w:space="0" w:color="auto"/>
                <w:left w:val="none" w:sz="0" w:space="0" w:color="auto"/>
                <w:bottom w:val="none" w:sz="0" w:space="0" w:color="auto"/>
                <w:right w:val="none" w:sz="0" w:space="0" w:color="auto"/>
              </w:divBdr>
              <w:divsChild>
                <w:div w:id="373232716">
                  <w:marLeft w:val="0"/>
                  <w:marRight w:val="0"/>
                  <w:marTop w:val="0"/>
                  <w:marBottom w:val="0"/>
                  <w:divBdr>
                    <w:top w:val="none" w:sz="0" w:space="0" w:color="auto"/>
                    <w:left w:val="none" w:sz="0" w:space="0" w:color="auto"/>
                    <w:bottom w:val="none" w:sz="0" w:space="0" w:color="auto"/>
                    <w:right w:val="none" w:sz="0" w:space="0" w:color="auto"/>
                  </w:divBdr>
                  <w:divsChild>
                    <w:div w:id="2048135900">
                      <w:marLeft w:val="0"/>
                      <w:marRight w:val="0"/>
                      <w:marTop w:val="0"/>
                      <w:marBottom w:val="0"/>
                      <w:divBdr>
                        <w:top w:val="none" w:sz="0" w:space="0" w:color="auto"/>
                        <w:left w:val="none" w:sz="0" w:space="0" w:color="auto"/>
                        <w:bottom w:val="none" w:sz="0" w:space="0" w:color="auto"/>
                        <w:right w:val="none" w:sz="0" w:space="0" w:color="auto"/>
                      </w:divBdr>
                      <w:divsChild>
                        <w:div w:id="748766586">
                          <w:marLeft w:val="0"/>
                          <w:marRight w:val="0"/>
                          <w:marTop w:val="0"/>
                          <w:marBottom w:val="0"/>
                          <w:divBdr>
                            <w:top w:val="none" w:sz="0" w:space="0" w:color="auto"/>
                            <w:left w:val="none" w:sz="0" w:space="0" w:color="auto"/>
                            <w:bottom w:val="none" w:sz="0" w:space="0" w:color="auto"/>
                            <w:right w:val="none" w:sz="0" w:space="0" w:color="auto"/>
                          </w:divBdr>
                          <w:divsChild>
                            <w:div w:id="1455059957">
                              <w:marLeft w:val="0"/>
                              <w:marRight w:val="0"/>
                              <w:marTop w:val="0"/>
                              <w:marBottom w:val="0"/>
                              <w:divBdr>
                                <w:top w:val="none" w:sz="0" w:space="0" w:color="auto"/>
                                <w:left w:val="none" w:sz="0" w:space="0" w:color="auto"/>
                                <w:bottom w:val="none" w:sz="0" w:space="0" w:color="auto"/>
                                <w:right w:val="none" w:sz="0" w:space="0" w:color="auto"/>
                              </w:divBdr>
                              <w:divsChild>
                                <w:div w:id="1400904748">
                                  <w:marLeft w:val="0"/>
                                  <w:marRight w:val="0"/>
                                  <w:marTop w:val="0"/>
                                  <w:marBottom w:val="0"/>
                                  <w:divBdr>
                                    <w:top w:val="none" w:sz="0" w:space="0" w:color="auto"/>
                                    <w:left w:val="none" w:sz="0" w:space="0" w:color="auto"/>
                                    <w:bottom w:val="none" w:sz="0" w:space="0" w:color="auto"/>
                                    <w:right w:val="none" w:sz="0" w:space="0" w:color="auto"/>
                                  </w:divBdr>
                                  <w:divsChild>
                                    <w:div w:id="1204755076">
                                      <w:marLeft w:val="0"/>
                                      <w:marRight w:val="0"/>
                                      <w:marTop w:val="0"/>
                                      <w:marBottom w:val="0"/>
                                      <w:divBdr>
                                        <w:top w:val="none" w:sz="0" w:space="0" w:color="auto"/>
                                        <w:left w:val="none" w:sz="0" w:space="0" w:color="auto"/>
                                        <w:bottom w:val="none" w:sz="0" w:space="0" w:color="auto"/>
                                        <w:right w:val="none" w:sz="0" w:space="0" w:color="auto"/>
                                      </w:divBdr>
                                      <w:divsChild>
                                        <w:div w:id="1972205174">
                                          <w:marLeft w:val="0"/>
                                          <w:marRight w:val="0"/>
                                          <w:marTop w:val="0"/>
                                          <w:marBottom w:val="0"/>
                                          <w:divBdr>
                                            <w:top w:val="none" w:sz="0" w:space="0" w:color="auto"/>
                                            <w:left w:val="none" w:sz="0" w:space="0" w:color="auto"/>
                                            <w:bottom w:val="none" w:sz="0" w:space="0" w:color="auto"/>
                                            <w:right w:val="none" w:sz="0" w:space="0" w:color="auto"/>
                                          </w:divBdr>
                                          <w:divsChild>
                                            <w:div w:id="2094664978">
                                              <w:marLeft w:val="0"/>
                                              <w:marRight w:val="0"/>
                                              <w:marTop w:val="0"/>
                                              <w:marBottom w:val="0"/>
                                              <w:divBdr>
                                                <w:top w:val="none" w:sz="0" w:space="0" w:color="auto"/>
                                                <w:left w:val="none" w:sz="0" w:space="0" w:color="auto"/>
                                                <w:bottom w:val="none" w:sz="0" w:space="0" w:color="auto"/>
                                                <w:right w:val="none" w:sz="0" w:space="0" w:color="auto"/>
                                              </w:divBdr>
                                              <w:divsChild>
                                                <w:div w:id="958536275">
                                                  <w:marLeft w:val="0"/>
                                                  <w:marRight w:val="0"/>
                                                  <w:marTop w:val="0"/>
                                                  <w:marBottom w:val="0"/>
                                                  <w:divBdr>
                                                    <w:top w:val="none" w:sz="0" w:space="0" w:color="auto"/>
                                                    <w:left w:val="none" w:sz="0" w:space="0" w:color="auto"/>
                                                    <w:bottom w:val="none" w:sz="0" w:space="0" w:color="auto"/>
                                                    <w:right w:val="none" w:sz="0" w:space="0" w:color="auto"/>
                                                  </w:divBdr>
                                                  <w:divsChild>
                                                    <w:div w:id="337268530">
                                                      <w:marLeft w:val="0"/>
                                                      <w:marRight w:val="0"/>
                                                      <w:marTop w:val="0"/>
                                                      <w:marBottom w:val="0"/>
                                                      <w:divBdr>
                                                        <w:top w:val="none" w:sz="0" w:space="0" w:color="auto"/>
                                                        <w:left w:val="none" w:sz="0" w:space="0" w:color="auto"/>
                                                        <w:bottom w:val="none" w:sz="0" w:space="0" w:color="auto"/>
                                                        <w:right w:val="none" w:sz="0" w:space="0" w:color="auto"/>
                                                      </w:divBdr>
                                                      <w:divsChild>
                                                        <w:div w:id="622199658">
                                                          <w:marLeft w:val="0"/>
                                                          <w:marRight w:val="0"/>
                                                          <w:marTop w:val="0"/>
                                                          <w:marBottom w:val="0"/>
                                                          <w:divBdr>
                                                            <w:top w:val="none" w:sz="0" w:space="0" w:color="auto"/>
                                                            <w:left w:val="none" w:sz="0" w:space="0" w:color="auto"/>
                                                            <w:bottom w:val="none" w:sz="0" w:space="0" w:color="auto"/>
                                                            <w:right w:val="none" w:sz="0" w:space="0" w:color="auto"/>
                                                          </w:divBdr>
                                                        </w:div>
                                                        <w:div w:id="8484406">
                                                          <w:marLeft w:val="0"/>
                                                          <w:marRight w:val="0"/>
                                                          <w:marTop w:val="0"/>
                                                          <w:marBottom w:val="0"/>
                                                          <w:divBdr>
                                                            <w:top w:val="none" w:sz="0" w:space="0" w:color="auto"/>
                                                            <w:left w:val="none" w:sz="0" w:space="0" w:color="auto"/>
                                                            <w:bottom w:val="none" w:sz="0" w:space="0" w:color="auto"/>
                                                            <w:right w:val="none" w:sz="0" w:space="0" w:color="auto"/>
                                                          </w:divBdr>
                                                        </w:div>
                                                      </w:divsChild>
                                                    </w:div>
                                                    <w:div w:id="712849730">
                                                      <w:marLeft w:val="0"/>
                                                      <w:marRight w:val="0"/>
                                                      <w:marTop w:val="0"/>
                                                      <w:marBottom w:val="0"/>
                                                      <w:divBdr>
                                                        <w:top w:val="none" w:sz="0" w:space="0" w:color="auto"/>
                                                        <w:left w:val="none" w:sz="0" w:space="0" w:color="auto"/>
                                                        <w:bottom w:val="none" w:sz="0" w:space="0" w:color="auto"/>
                                                        <w:right w:val="none" w:sz="0" w:space="0" w:color="auto"/>
                                                      </w:divBdr>
                                                      <w:divsChild>
                                                        <w:div w:id="31737942">
                                                          <w:marLeft w:val="0"/>
                                                          <w:marRight w:val="0"/>
                                                          <w:marTop w:val="0"/>
                                                          <w:marBottom w:val="0"/>
                                                          <w:divBdr>
                                                            <w:top w:val="none" w:sz="0" w:space="0" w:color="auto"/>
                                                            <w:left w:val="none" w:sz="0" w:space="0" w:color="auto"/>
                                                            <w:bottom w:val="none" w:sz="0" w:space="0" w:color="auto"/>
                                                            <w:right w:val="none" w:sz="0" w:space="0" w:color="auto"/>
                                                          </w:divBdr>
                                                          <w:divsChild>
                                                            <w:div w:id="1456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76984">
              <w:marLeft w:val="0"/>
              <w:marRight w:val="0"/>
              <w:marTop w:val="450"/>
              <w:marBottom w:val="0"/>
              <w:divBdr>
                <w:top w:val="none" w:sz="0" w:space="0" w:color="auto"/>
                <w:left w:val="none" w:sz="0" w:space="0" w:color="auto"/>
                <w:bottom w:val="none" w:sz="0" w:space="0" w:color="auto"/>
                <w:right w:val="none" w:sz="0" w:space="0" w:color="auto"/>
              </w:divBdr>
            </w:div>
            <w:div w:id="1750497317">
              <w:marLeft w:val="0"/>
              <w:marRight w:val="0"/>
              <w:marTop w:val="0"/>
              <w:marBottom w:val="0"/>
              <w:divBdr>
                <w:top w:val="none" w:sz="0" w:space="0" w:color="auto"/>
                <w:left w:val="none" w:sz="0" w:space="0" w:color="auto"/>
                <w:bottom w:val="none" w:sz="0" w:space="0" w:color="auto"/>
                <w:right w:val="none" w:sz="0" w:space="0" w:color="auto"/>
              </w:divBdr>
            </w:div>
          </w:divsChild>
        </w:div>
        <w:div w:id="1992253538">
          <w:marLeft w:val="0"/>
          <w:marRight w:val="0"/>
          <w:marTop w:val="0"/>
          <w:marBottom w:val="0"/>
          <w:divBdr>
            <w:top w:val="none" w:sz="0" w:space="0" w:color="auto"/>
            <w:left w:val="none" w:sz="0" w:space="0" w:color="auto"/>
            <w:bottom w:val="none" w:sz="0" w:space="0" w:color="auto"/>
            <w:right w:val="none" w:sz="0" w:space="0" w:color="auto"/>
          </w:divBdr>
        </w:div>
      </w:divsChild>
    </w:div>
    <w:div w:id="1885679791">
      <w:bodyDiv w:val="1"/>
      <w:marLeft w:val="0"/>
      <w:marRight w:val="0"/>
      <w:marTop w:val="0"/>
      <w:marBottom w:val="0"/>
      <w:divBdr>
        <w:top w:val="none" w:sz="0" w:space="0" w:color="auto"/>
        <w:left w:val="none" w:sz="0" w:space="0" w:color="auto"/>
        <w:bottom w:val="none" w:sz="0" w:space="0" w:color="auto"/>
        <w:right w:val="none" w:sz="0" w:space="0" w:color="auto"/>
      </w:divBdr>
    </w:div>
    <w:div w:id="1982466072">
      <w:bodyDiv w:val="1"/>
      <w:marLeft w:val="0"/>
      <w:marRight w:val="0"/>
      <w:marTop w:val="0"/>
      <w:marBottom w:val="0"/>
      <w:divBdr>
        <w:top w:val="none" w:sz="0" w:space="0" w:color="auto"/>
        <w:left w:val="none" w:sz="0" w:space="0" w:color="auto"/>
        <w:bottom w:val="none" w:sz="0" w:space="0" w:color="auto"/>
        <w:right w:val="none" w:sz="0" w:space="0" w:color="auto"/>
      </w:divBdr>
      <w:divsChild>
        <w:div w:id="17704435">
          <w:marLeft w:val="0"/>
          <w:marRight w:val="0"/>
          <w:marTop w:val="0"/>
          <w:marBottom w:val="0"/>
          <w:divBdr>
            <w:top w:val="none" w:sz="0" w:space="0" w:color="auto"/>
            <w:left w:val="none" w:sz="0" w:space="0" w:color="auto"/>
            <w:bottom w:val="none" w:sz="0" w:space="0" w:color="auto"/>
            <w:right w:val="none" w:sz="0" w:space="0" w:color="auto"/>
          </w:divBdr>
          <w:divsChild>
            <w:div w:id="321393899">
              <w:marLeft w:val="-225"/>
              <w:marRight w:val="-225"/>
              <w:marTop w:val="0"/>
              <w:marBottom w:val="0"/>
              <w:divBdr>
                <w:top w:val="none" w:sz="0" w:space="0" w:color="auto"/>
                <w:left w:val="none" w:sz="0" w:space="0" w:color="auto"/>
                <w:bottom w:val="none" w:sz="0" w:space="0" w:color="auto"/>
                <w:right w:val="none" w:sz="0" w:space="0" w:color="auto"/>
              </w:divBdr>
              <w:divsChild>
                <w:div w:id="1517189533">
                  <w:marLeft w:val="0"/>
                  <w:marRight w:val="0"/>
                  <w:marTop w:val="0"/>
                  <w:marBottom w:val="0"/>
                  <w:divBdr>
                    <w:top w:val="none" w:sz="0" w:space="0" w:color="auto"/>
                    <w:left w:val="single" w:sz="36" w:space="8" w:color="E8AF04"/>
                    <w:bottom w:val="none" w:sz="0" w:space="0" w:color="auto"/>
                    <w:right w:val="none" w:sz="0" w:space="0" w:color="auto"/>
                  </w:divBdr>
                </w:div>
                <w:div w:id="1485391738">
                  <w:marLeft w:val="0"/>
                  <w:marRight w:val="0"/>
                  <w:marTop w:val="0"/>
                  <w:marBottom w:val="75"/>
                  <w:divBdr>
                    <w:top w:val="none" w:sz="0" w:space="0" w:color="auto"/>
                    <w:left w:val="none" w:sz="0" w:space="0" w:color="auto"/>
                    <w:bottom w:val="none" w:sz="0" w:space="0" w:color="auto"/>
                    <w:right w:val="none" w:sz="0" w:space="0" w:color="auto"/>
                  </w:divBdr>
                  <w:divsChild>
                    <w:div w:id="1688483506">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286086232">
                  <w:marLeft w:val="0"/>
                  <w:marRight w:val="0"/>
                  <w:marTop w:val="0"/>
                  <w:marBottom w:val="75"/>
                  <w:divBdr>
                    <w:top w:val="none" w:sz="0" w:space="0" w:color="auto"/>
                    <w:left w:val="none" w:sz="0" w:space="0" w:color="auto"/>
                    <w:bottom w:val="none" w:sz="0" w:space="0" w:color="auto"/>
                    <w:right w:val="none" w:sz="0" w:space="0" w:color="auto"/>
                  </w:divBdr>
                  <w:divsChild>
                    <w:div w:id="1091313418">
                      <w:marLeft w:val="150"/>
                      <w:marRight w:val="150"/>
                      <w:marTop w:val="150"/>
                      <w:marBottom w:val="150"/>
                      <w:divBdr>
                        <w:top w:val="none" w:sz="0" w:space="0" w:color="auto"/>
                        <w:left w:val="single" w:sz="36" w:space="0" w:color="162F59"/>
                        <w:bottom w:val="none" w:sz="0" w:space="0" w:color="auto"/>
                        <w:right w:val="none" w:sz="0" w:space="0" w:color="auto"/>
                      </w:divBdr>
                    </w:div>
                  </w:divsChild>
                </w:div>
                <w:div w:id="487937227">
                  <w:marLeft w:val="0"/>
                  <w:marRight w:val="0"/>
                  <w:marTop w:val="45"/>
                  <w:marBottom w:val="150"/>
                  <w:divBdr>
                    <w:top w:val="single" w:sz="6" w:space="0" w:color="C8CBD1"/>
                    <w:left w:val="none" w:sz="0" w:space="0" w:color="auto"/>
                    <w:bottom w:val="single" w:sz="6" w:space="0" w:color="C8CBD1"/>
                    <w:right w:val="none" w:sz="0" w:space="0" w:color="auto"/>
                  </w:divBdr>
                </w:div>
              </w:divsChild>
            </w:div>
          </w:divsChild>
        </w:div>
      </w:divsChild>
    </w:div>
    <w:div w:id="20329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eksquiz.com/bubble-sort/" TargetMode="External"/><Relationship Id="rId18" Type="http://schemas.openxmlformats.org/officeDocument/2006/relationships/hyperlink" Target="https://www.geeksforgeeks.org/bucket-sort-2/" TargetMode="External"/><Relationship Id="rId26" Type="http://schemas.openxmlformats.org/officeDocument/2006/relationships/hyperlink" Target="https://tutorialspoint.dev/slugresolver/largest-sum-contiguous-subarray/" TargetMode="External"/><Relationship Id="rId39" Type="http://schemas.openxmlformats.org/officeDocument/2006/relationships/image" Target="media/image18.png"/><Relationship Id="rId21" Type="http://schemas.openxmlformats.org/officeDocument/2006/relationships/hyperlink" Target="https://www.geeksforgeeks.org/shellsort/"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geeksquiz.com/quick-sort/" TargetMode="External"/><Relationship Id="rId29" Type="http://schemas.openxmlformats.org/officeDocument/2006/relationships/image" Target="media/image8.png"/><Relationship Id="rId11" Type="http://schemas.openxmlformats.org/officeDocument/2006/relationships/image" Target="media/image5.png"/><Relationship Id="rId24" Type="http://schemas.openxmlformats.org/officeDocument/2006/relationships/hyperlink" Target="https://www.geeksforgeeks.org/sort-the-array-according-to-their-cubes-of-each-element/"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hyperlink" Target="https://www.geeksforgeeks.org/radix-sort/"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geeksquiz.com/insertion-sort/" TargetMode="External"/><Relationship Id="rId22" Type="http://schemas.openxmlformats.org/officeDocument/2006/relationships/hyperlink" Target="https://www.geeksforgeeks.org/timsor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image" Target="media/image2.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geeksquiz.com/selection-sort/" TargetMode="External"/><Relationship Id="rId17" Type="http://schemas.openxmlformats.org/officeDocument/2006/relationships/hyperlink" Target="http://geeksquiz.com/merge-sort/" TargetMode="External"/><Relationship Id="rId25" Type="http://schemas.openxmlformats.org/officeDocument/2006/relationships/hyperlink" Target="http://geeksquiz.com/merge-sor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hyperlink" Target="https://www.geeksforgeeks.org/counting-sort/" TargetMode="External"/><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geeksquiz.com/heap-sort/" TargetMode="External"/><Relationship Id="rId23" Type="http://schemas.openxmlformats.org/officeDocument/2006/relationships/hyperlink" Target="https://www.geeksforgeeks.org/tree-sort/"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BFEA4-94B1-4C23-95D1-3E67E26B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5267</Words>
  <Characters>30024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25</cp:revision>
  <dcterms:created xsi:type="dcterms:W3CDTF">2022-06-26T10:31:00Z</dcterms:created>
  <dcterms:modified xsi:type="dcterms:W3CDTF">2022-06-27T14:08:00Z</dcterms:modified>
</cp:coreProperties>
</file>