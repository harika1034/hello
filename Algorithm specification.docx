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8E3" w:rsidRPr="009708E3" w:rsidRDefault="009708E3" w:rsidP="009708E3">
      <w:pPr>
        <w:pStyle w:val="Title"/>
      </w:pPr>
      <w:r w:rsidRPr="009708E3">
        <w:t xml:space="preserve"> Algorithm specification </w:t>
      </w:r>
    </w:p>
    <w:p w:rsidR="009708E3" w:rsidRPr="009708E3" w:rsidRDefault="009708E3" w:rsidP="009708E3">
      <w:pPr>
        <w:rPr>
          <w:rFonts w:ascii="Times New Roman" w:hAnsi="Times New Roman" w:cs="Times New Roman"/>
          <w:sz w:val="24"/>
          <w:szCs w:val="24"/>
        </w:rPr>
      </w:pPr>
      <w:r w:rsidRPr="009708E3">
        <w:rPr>
          <w:rFonts w:ascii="Times New Roman" w:hAnsi="Times New Roman" w:cs="Times New Roman"/>
          <w:sz w:val="24"/>
          <w:szCs w:val="24"/>
        </w:rPr>
        <w:t>An algorithm is defined as a finite set of instructions that, if followed, performs a particular task. All algorithms must</w:t>
      </w:r>
      <w:r>
        <w:rPr>
          <w:rFonts w:ascii="Times New Roman" w:hAnsi="Times New Roman" w:cs="Times New Roman"/>
          <w:sz w:val="24"/>
          <w:szCs w:val="24"/>
        </w:rPr>
        <w:t xml:space="preserve"> satisfy the following criteria</w:t>
      </w:r>
    </w:p>
    <w:p w:rsidR="009708E3" w:rsidRPr="009708E3" w:rsidRDefault="009708E3" w:rsidP="009708E3">
      <w:pPr>
        <w:rPr>
          <w:rFonts w:ascii="Times New Roman" w:hAnsi="Times New Roman" w:cs="Times New Roman"/>
          <w:sz w:val="24"/>
          <w:szCs w:val="24"/>
        </w:rPr>
      </w:pPr>
      <w:proofErr w:type="gramStart"/>
      <w:r w:rsidRPr="009708E3">
        <w:rPr>
          <w:rFonts w:ascii="Times New Roman" w:hAnsi="Times New Roman" w:cs="Times New Roman"/>
          <w:sz w:val="24"/>
          <w:szCs w:val="24"/>
        </w:rPr>
        <w:t>Input.</w:t>
      </w:r>
      <w:proofErr w:type="gramEnd"/>
      <w:r w:rsidRPr="009708E3">
        <w:rPr>
          <w:rFonts w:ascii="Times New Roman" w:hAnsi="Times New Roman" w:cs="Times New Roman"/>
          <w:sz w:val="24"/>
          <w:szCs w:val="24"/>
        </w:rPr>
        <w:t xml:space="preserve"> An algorithm has zero or more inputs, taken or collected f</w:t>
      </w:r>
      <w:r>
        <w:rPr>
          <w:rFonts w:ascii="Times New Roman" w:hAnsi="Times New Roman" w:cs="Times New Roman"/>
          <w:sz w:val="24"/>
          <w:szCs w:val="24"/>
        </w:rPr>
        <w:t>rom a specified set of objects.</w:t>
      </w:r>
    </w:p>
    <w:p w:rsidR="009708E3" w:rsidRPr="009708E3" w:rsidRDefault="009708E3" w:rsidP="009708E3">
      <w:pPr>
        <w:rPr>
          <w:rFonts w:ascii="Times New Roman" w:hAnsi="Times New Roman" w:cs="Times New Roman"/>
          <w:sz w:val="24"/>
          <w:szCs w:val="24"/>
        </w:rPr>
      </w:pPr>
      <w:proofErr w:type="gramStart"/>
      <w:r w:rsidRPr="009708E3">
        <w:rPr>
          <w:rFonts w:ascii="Times New Roman" w:hAnsi="Times New Roman" w:cs="Times New Roman"/>
          <w:sz w:val="24"/>
          <w:szCs w:val="24"/>
        </w:rPr>
        <w:t>Output.</w:t>
      </w:r>
      <w:proofErr w:type="gramEnd"/>
      <w:r w:rsidRPr="009708E3">
        <w:rPr>
          <w:rFonts w:ascii="Times New Roman" w:hAnsi="Times New Roman" w:cs="Times New Roman"/>
          <w:sz w:val="24"/>
          <w:szCs w:val="24"/>
        </w:rPr>
        <w:t xml:space="preserve"> An algorithm has one or more outputs having a s</w:t>
      </w:r>
      <w:r>
        <w:rPr>
          <w:rFonts w:ascii="Times New Roman" w:hAnsi="Times New Roman" w:cs="Times New Roman"/>
          <w:sz w:val="24"/>
          <w:szCs w:val="24"/>
        </w:rPr>
        <w:t>pecific relation to the inputs.</w:t>
      </w:r>
    </w:p>
    <w:p w:rsidR="009708E3" w:rsidRPr="009708E3" w:rsidRDefault="009708E3" w:rsidP="009708E3">
      <w:pPr>
        <w:rPr>
          <w:rFonts w:ascii="Times New Roman" w:hAnsi="Times New Roman" w:cs="Times New Roman"/>
          <w:sz w:val="24"/>
          <w:szCs w:val="24"/>
        </w:rPr>
      </w:pPr>
      <w:proofErr w:type="gramStart"/>
      <w:r w:rsidRPr="009708E3">
        <w:rPr>
          <w:rFonts w:ascii="Times New Roman" w:hAnsi="Times New Roman" w:cs="Times New Roman"/>
          <w:sz w:val="24"/>
          <w:szCs w:val="24"/>
        </w:rPr>
        <w:t>Definiteness.</w:t>
      </w:r>
      <w:proofErr w:type="gramEnd"/>
      <w:r w:rsidRPr="009708E3">
        <w:rPr>
          <w:rFonts w:ascii="Times New Roman" w:hAnsi="Times New Roman" w:cs="Times New Roman"/>
          <w:sz w:val="24"/>
          <w:szCs w:val="24"/>
        </w:rPr>
        <w:t xml:space="preserve"> Each step must be clearly defined; </w:t>
      </w:r>
      <w:proofErr w:type="gramStart"/>
      <w:r w:rsidRPr="009708E3">
        <w:rPr>
          <w:rFonts w:ascii="Times New Roman" w:hAnsi="Times New Roman" w:cs="Times New Roman"/>
          <w:sz w:val="24"/>
          <w:szCs w:val="24"/>
        </w:rPr>
        <w:t>Each</w:t>
      </w:r>
      <w:proofErr w:type="gramEnd"/>
      <w:r w:rsidRPr="009708E3">
        <w:rPr>
          <w:rFonts w:ascii="Times New Roman" w:hAnsi="Times New Roman" w:cs="Times New Roman"/>
          <w:sz w:val="24"/>
          <w:szCs w:val="24"/>
        </w:rPr>
        <w:t xml:space="preserve"> instruction must</w:t>
      </w:r>
      <w:r>
        <w:rPr>
          <w:rFonts w:ascii="Times New Roman" w:hAnsi="Times New Roman" w:cs="Times New Roman"/>
          <w:sz w:val="24"/>
          <w:szCs w:val="24"/>
        </w:rPr>
        <w:t xml:space="preserve"> be clear and unambiguous.</w:t>
      </w:r>
    </w:p>
    <w:p w:rsidR="009708E3" w:rsidRPr="009708E3" w:rsidRDefault="009708E3" w:rsidP="009708E3">
      <w:pPr>
        <w:rPr>
          <w:rFonts w:ascii="Times New Roman" w:hAnsi="Times New Roman" w:cs="Times New Roman"/>
          <w:sz w:val="24"/>
          <w:szCs w:val="24"/>
        </w:rPr>
      </w:pPr>
      <w:proofErr w:type="gramStart"/>
      <w:r w:rsidRPr="009708E3">
        <w:rPr>
          <w:rFonts w:ascii="Times New Roman" w:hAnsi="Times New Roman" w:cs="Times New Roman"/>
          <w:sz w:val="24"/>
          <w:szCs w:val="24"/>
        </w:rPr>
        <w:t>Finiteness.</w:t>
      </w:r>
      <w:proofErr w:type="gramEnd"/>
      <w:r w:rsidRPr="009708E3">
        <w:rPr>
          <w:rFonts w:ascii="Times New Roman" w:hAnsi="Times New Roman" w:cs="Times New Roman"/>
          <w:sz w:val="24"/>
          <w:szCs w:val="24"/>
        </w:rPr>
        <w:t xml:space="preserve"> The algorithm must always finish or terminate </w:t>
      </w:r>
      <w:r>
        <w:rPr>
          <w:rFonts w:ascii="Times New Roman" w:hAnsi="Times New Roman" w:cs="Times New Roman"/>
          <w:sz w:val="24"/>
          <w:szCs w:val="24"/>
        </w:rPr>
        <w:t>after a finite number of steps.</w:t>
      </w:r>
    </w:p>
    <w:p w:rsidR="009708E3" w:rsidRPr="009708E3" w:rsidRDefault="009708E3" w:rsidP="009708E3">
      <w:pPr>
        <w:rPr>
          <w:rFonts w:ascii="Times New Roman" w:hAnsi="Times New Roman" w:cs="Times New Roman"/>
          <w:sz w:val="24"/>
          <w:szCs w:val="24"/>
        </w:rPr>
      </w:pPr>
      <w:proofErr w:type="gramStart"/>
      <w:r w:rsidRPr="009708E3">
        <w:rPr>
          <w:rFonts w:ascii="Times New Roman" w:hAnsi="Times New Roman" w:cs="Times New Roman"/>
          <w:sz w:val="24"/>
          <w:szCs w:val="24"/>
        </w:rPr>
        <w:t>Effectiveness.</w:t>
      </w:r>
      <w:proofErr w:type="gramEnd"/>
      <w:r w:rsidRPr="009708E3">
        <w:rPr>
          <w:rFonts w:ascii="Times New Roman" w:hAnsi="Times New Roman" w:cs="Times New Roman"/>
          <w:sz w:val="24"/>
          <w:szCs w:val="24"/>
        </w:rPr>
        <w:t xml:space="preserve"> All operations to be accomplished must be sufficiently basic that they can be don</w:t>
      </w:r>
      <w:r>
        <w:rPr>
          <w:rFonts w:ascii="Times New Roman" w:hAnsi="Times New Roman" w:cs="Times New Roman"/>
          <w:sz w:val="24"/>
          <w:szCs w:val="24"/>
        </w:rPr>
        <w:t>e exactly and in finite length.</w:t>
      </w:r>
    </w:p>
    <w:p w:rsidR="009708E3" w:rsidRPr="009708E3" w:rsidRDefault="009708E3" w:rsidP="009708E3">
      <w:pPr>
        <w:rPr>
          <w:rFonts w:ascii="Times New Roman" w:hAnsi="Times New Roman" w:cs="Times New Roman"/>
          <w:sz w:val="24"/>
          <w:szCs w:val="24"/>
        </w:rPr>
      </w:pPr>
      <w:r w:rsidRPr="009708E3">
        <w:rPr>
          <w:rFonts w:ascii="Times New Roman" w:hAnsi="Times New Roman" w:cs="Times New Roman"/>
          <w:sz w:val="24"/>
          <w:szCs w:val="24"/>
        </w:rPr>
        <w:t>We can de</w:t>
      </w:r>
      <w:r>
        <w:rPr>
          <w:rFonts w:ascii="Times New Roman" w:hAnsi="Times New Roman" w:cs="Times New Roman"/>
          <w:sz w:val="24"/>
          <w:szCs w:val="24"/>
        </w:rPr>
        <w:t>pict an algorithm in many ways:</w:t>
      </w:r>
    </w:p>
    <w:p w:rsidR="009708E3" w:rsidRPr="009708E3" w:rsidRDefault="009708E3" w:rsidP="009708E3">
      <w:pPr>
        <w:rPr>
          <w:rFonts w:ascii="Times New Roman" w:hAnsi="Times New Roman" w:cs="Times New Roman"/>
          <w:sz w:val="24"/>
          <w:szCs w:val="24"/>
        </w:rPr>
      </w:pPr>
      <w:r>
        <w:rPr>
          <w:rFonts w:ascii="Times New Roman" w:hAnsi="Times New Roman" w:cs="Times New Roman"/>
          <w:sz w:val="24"/>
          <w:szCs w:val="24"/>
        </w:rPr>
        <w:t xml:space="preserve">   &gt;&gt;&gt;   </w:t>
      </w:r>
      <w:r w:rsidRPr="009708E3">
        <w:rPr>
          <w:rFonts w:ascii="Times New Roman" w:hAnsi="Times New Roman" w:cs="Times New Roman"/>
          <w:sz w:val="24"/>
          <w:szCs w:val="24"/>
        </w:rPr>
        <w:t>Natural language: implement a natural language like English</w:t>
      </w:r>
    </w:p>
    <w:p w:rsidR="009708E3" w:rsidRPr="009708E3" w:rsidRDefault="009708E3" w:rsidP="009708E3">
      <w:pPr>
        <w:rPr>
          <w:rFonts w:ascii="Times New Roman" w:hAnsi="Times New Roman" w:cs="Times New Roman"/>
          <w:sz w:val="24"/>
          <w:szCs w:val="24"/>
        </w:rPr>
      </w:pPr>
      <w:r>
        <w:rPr>
          <w:rFonts w:ascii="Times New Roman" w:hAnsi="Times New Roman" w:cs="Times New Roman"/>
          <w:sz w:val="24"/>
          <w:szCs w:val="24"/>
        </w:rPr>
        <w:t xml:space="preserve">   &gt;&gt;&gt;   </w:t>
      </w:r>
      <w:r w:rsidRPr="009708E3">
        <w:rPr>
          <w:rFonts w:ascii="Times New Roman" w:hAnsi="Times New Roman" w:cs="Times New Roman"/>
          <w:sz w:val="24"/>
          <w:szCs w:val="24"/>
        </w:rPr>
        <w:t>Flow charts: Graphic representations denoted flowcharts, only if the algorithm is small and simple.</w:t>
      </w:r>
    </w:p>
    <w:p w:rsidR="009708E3" w:rsidRDefault="009708E3" w:rsidP="009708E3">
      <w:pPr>
        <w:rPr>
          <w:rFonts w:ascii="Times New Roman" w:hAnsi="Times New Roman" w:cs="Times New Roman"/>
          <w:sz w:val="24"/>
          <w:szCs w:val="24"/>
        </w:rPr>
      </w:pPr>
      <w:r>
        <w:rPr>
          <w:rFonts w:ascii="Times New Roman" w:hAnsi="Times New Roman" w:cs="Times New Roman"/>
          <w:sz w:val="24"/>
          <w:szCs w:val="24"/>
        </w:rPr>
        <w:t xml:space="preserve">   &gt;&gt;&gt;   </w:t>
      </w:r>
      <w:r w:rsidRPr="009708E3">
        <w:rPr>
          <w:rFonts w:ascii="Times New Roman" w:hAnsi="Times New Roman" w:cs="Times New Roman"/>
          <w:sz w:val="24"/>
          <w:szCs w:val="24"/>
        </w:rPr>
        <w:t>Pseudo code: This pseudo code skips most issues of ambiguity; no particularity regarding syntax programming language.</w:t>
      </w:r>
    </w:p>
    <w:p w:rsidR="009708E3" w:rsidRDefault="009708E3" w:rsidP="009708E3">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Example :Algorithm</w:t>
      </w:r>
      <w:proofErr w:type="gramEnd"/>
      <w:r>
        <w:rPr>
          <w:rFonts w:ascii="Times New Roman" w:hAnsi="Times New Roman" w:cs="Times New Roman"/>
          <w:sz w:val="24"/>
          <w:szCs w:val="24"/>
        </w:rPr>
        <w:t xml:space="preserve"> for calculating factorial value of a number</w:t>
      </w:r>
    </w:p>
    <w:p w:rsidR="009708E3" w:rsidRDefault="009708E3" w:rsidP="009708E3">
      <w:pPr>
        <w:rPr>
          <w:rFonts w:ascii="Times New Roman" w:hAnsi="Times New Roman" w:cs="Times New Roman"/>
          <w:sz w:val="24"/>
          <w:szCs w:val="24"/>
        </w:rPr>
      </w:pPr>
      <w:r>
        <w:rPr>
          <w:rFonts w:ascii="Times New Roman" w:hAnsi="Times New Roman" w:cs="Times New Roman"/>
          <w:sz w:val="24"/>
          <w:szCs w:val="24"/>
        </w:rPr>
        <w:tab/>
      </w:r>
      <w:r w:rsidR="009469C6">
        <w:rPr>
          <w:rFonts w:ascii="Times New Roman" w:hAnsi="Times New Roman" w:cs="Times New Roman"/>
          <w:sz w:val="24"/>
          <w:szCs w:val="24"/>
        </w:rPr>
        <w:t>Step 1: a number n is inputted.</w:t>
      </w:r>
    </w:p>
    <w:p w:rsidR="009469C6" w:rsidRDefault="009469C6" w:rsidP="009708E3">
      <w:pPr>
        <w:rPr>
          <w:rFonts w:ascii="Times New Roman" w:hAnsi="Times New Roman" w:cs="Times New Roman"/>
          <w:sz w:val="24"/>
          <w:szCs w:val="24"/>
        </w:rPr>
      </w:pPr>
      <w:r>
        <w:rPr>
          <w:rFonts w:ascii="Times New Roman" w:hAnsi="Times New Roman" w:cs="Times New Roman"/>
          <w:sz w:val="24"/>
          <w:szCs w:val="24"/>
        </w:rPr>
        <w:tab/>
        <w:t>Step 2: variable final is set as 1.</w:t>
      </w:r>
    </w:p>
    <w:p w:rsidR="009469C6" w:rsidRDefault="009469C6" w:rsidP="009708E3">
      <w:pPr>
        <w:rPr>
          <w:rFonts w:ascii="Times New Roman" w:hAnsi="Times New Roman" w:cs="Times New Roman"/>
          <w:sz w:val="24"/>
          <w:szCs w:val="24"/>
        </w:rPr>
      </w:pPr>
      <w:r>
        <w:rPr>
          <w:rFonts w:ascii="Times New Roman" w:hAnsi="Times New Roman" w:cs="Times New Roman"/>
          <w:sz w:val="24"/>
          <w:szCs w:val="24"/>
        </w:rPr>
        <w:tab/>
        <w:t>Step 3: final&lt;=final*1.</w:t>
      </w:r>
    </w:p>
    <w:p w:rsidR="009469C6" w:rsidRDefault="009469C6" w:rsidP="009708E3">
      <w:pPr>
        <w:rPr>
          <w:rFonts w:ascii="Times New Roman" w:hAnsi="Times New Roman" w:cs="Times New Roman"/>
          <w:sz w:val="24"/>
          <w:szCs w:val="24"/>
        </w:rPr>
      </w:pPr>
      <w:r>
        <w:rPr>
          <w:rFonts w:ascii="Times New Roman" w:hAnsi="Times New Roman" w:cs="Times New Roman"/>
          <w:sz w:val="24"/>
          <w:szCs w:val="24"/>
        </w:rPr>
        <w:tab/>
        <w:t>Step 4: decrease n.</w:t>
      </w:r>
    </w:p>
    <w:p w:rsidR="009469C6" w:rsidRDefault="009469C6" w:rsidP="009708E3">
      <w:pPr>
        <w:rPr>
          <w:rFonts w:ascii="Times New Roman" w:hAnsi="Times New Roman" w:cs="Times New Roman"/>
          <w:sz w:val="24"/>
          <w:szCs w:val="24"/>
        </w:rPr>
      </w:pPr>
      <w:r>
        <w:rPr>
          <w:rFonts w:ascii="Times New Roman" w:hAnsi="Times New Roman" w:cs="Times New Roman"/>
          <w:sz w:val="24"/>
          <w:szCs w:val="24"/>
        </w:rPr>
        <w:tab/>
        <w:t>Step 5: verify if n is equal to zero.</w:t>
      </w:r>
    </w:p>
    <w:p w:rsidR="009469C6" w:rsidRDefault="009469C6" w:rsidP="009708E3">
      <w:pPr>
        <w:rPr>
          <w:rFonts w:ascii="Times New Roman" w:hAnsi="Times New Roman" w:cs="Times New Roman"/>
          <w:sz w:val="24"/>
          <w:szCs w:val="24"/>
        </w:rPr>
      </w:pPr>
      <w:r>
        <w:rPr>
          <w:rFonts w:ascii="Times New Roman" w:hAnsi="Times New Roman" w:cs="Times New Roman"/>
          <w:sz w:val="24"/>
          <w:szCs w:val="24"/>
        </w:rPr>
        <w:tab/>
        <w:t xml:space="preserve">Step 6: if n is equal to </w:t>
      </w:r>
      <w:proofErr w:type="gramStart"/>
      <w:r>
        <w:rPr>
          <w:rFonts w:ascii="Times New Roman" w:hAnsi="Times New Roman" w:cs="Times New Roman"/>
          <w:sz w:val="24"/>
          <w:szCs w:val="24"/>
        </w:rPr>
        <w:t>zero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Step 8(break out of loop).</w:t>
      </w:r>
    </w:p>
    <w:p w:rsidR="009469C6" w:rsidRDefault="009469C6" w:rsidP="009708E3">
      <w:pPr>
        <w:rPr>
          <w:rFonts w:ascii="Times New Roman" w:hAnsi="Times New Roman" w:cs="Times New Roman"/>
          <w:sz w:val="24"/>
          <w:szCs w:val="24"/>
        </w:rPr>
      </w:pPr>
      <w:r>
        <w:rPr>
          <w:rFonts w:ascii="Times New Roman" w:hAnsi="Times New Roman" w:cs="Times New Roman"/>
          <w:sz w:val="24"/>
          <w:szCs w:val="24"/>
        </w:rPr>
        <w:tab/>
        <w:t xml:space="preserve">Step 7: else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step 3.</w:t>
      </w:r>
    </w:p>
    <w:p w:rsidR="009469C6" w:rsidRPr="009708E3" w:rsidRDefault="009469C6" w:rsidP="009708E3">
      <w:pPr>
        <w:rPr>
          <w:rFonts w:ascii="Times New Roman" w:hAnsi="Times New Roman" w:cs="Times New Roman"/>
          <w:sz w:val="24"/>
          <w:szCs w:val="24"/>
        </w:rPr>
      </w:pPr>
      <w:r>
        <w:rPr>
          <w:rFonts w:ascii="Times New Roman" w:hAnsi="Times New Roman" w:cs="Times New Roman"/>
          <w:sz w:val="24"/>
          <w:szCs w:val="24"/>
        </w:rPr>
        <w:tab/>
        <w:t xml:space="preserve">Step 8: the result final is printed. </w:t>
      </w:r>
    </w:p>
    <w:p w:rsidR="009708E3" w:rsidRPr="009708E3" w:rsidRDefault="009708E3" w:rsidP="009708E3">
      <w:pPr>
        <w:pStyle w:val="Title"/>
      </w:pPr>
      <w:r w:rsidRPr="009708E3">
        <w:t xml:space="preserve"> Recursive Algorithm</w:t>
      </w:r>
    </w:p>
    <w:p w:rsidR="009708E3" w:rsidRPr="009708E3" w:rsidRDefault="009708E3" w:rsidP="009708E3">
      <w:pPr>
        <w:rPr>
          <w:rFonts w:ascii="Times New Roman" w:hAnsi="Times New Roman" w:cs="Times New Roman"/>
          <w:sz w:val="24"/>
          <w:szCs w:val="24"/>
        </w:rPr>
      </w:pPr>
      <w:r w:rsidRPr="009708E3">
        <w:rPr>
          <w:rFonts w:ascii="Times New Roman" w:hAnsi="Times New Roman" w:cs="Times New Roman"/>
          <w:sz w:val="24"/>
          <w:szCs w:val="24"/>
        </w:rPr>
        <w:t>A recursive algorithm calls itself which generally passes the return value as a parameter to the algorithm again. This parameter indicates the input while the ret</w:t>
      </w:r>
      <w:r>
        <w:rPr>
          <w:rFonts w:ascii="Times New Roman" w:hAnsi="Times New Roman" w:cs="Times New Roman"/>
          <w:sz w:val="24"/>
          <w:szCs w:val="24"/>
        </w:rPr>
        <w:t>urn value indicates the output.</w:t>
      </w:r>
    </w:p>
    <w:p w:rsidR="005F0E09" w:rsidRDefault="009708E3" w:rsidP="009708E3">
      <w:pPr>
        <w:rPr>
          <w:rFonts w:ascii="Times New Roman" w:hAnsi="Times New Roman" w:cs="Times New Roman"/>
          <w:sz w:val="24"/>
          <w:szCs w:val="24"/>
        </w:rPr>
      </w:pPr>
      <w:r w:rsidRPr="009708E3">
        <w:rPr>
          <w:rFonts w:ascii="Times New Roman" w:hAnsi="Times New Roman" w:cs="Times New Roman"/>
          <w:sz w:val="24"/>
          <w:szCs w:val="24"/>
        </w:rPr>
        <w:t>Recursive algorithm is defined as a method of simplification that divides the problem into sub-problems of the same nature. The result of one recursion is treated as the input for the next recursion. The repletion is in the self-similar fashion manner. The algorithm calls itself with smaller input values and obtains the results by simply accomplishing the operations on these smaller values. Generation of factorial, Fibonacci number series are denoted as the examples of recursive algorithms.</w:t>
      </w:r>
    </w:p>
    <w:p w:rsidR="009708E3" w:rsidRDefault="009708E3" w:rsidP="009708E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Example :Writing</w:t>
      </w:r>
      <w:proofErr w:type="gramEnd"/>
      <w:r>
        <w:rPr>
          <w:rFonts w:ascii="Times New Roman" w:hAnsi="Times New Roman" w:cs="Times New Roman"/>
          <w:sz w:val="24"/>
          <w:szCs w:val="24"/>
        </w:rPr>
        <w:t xml:space="preserve"> factorial function using recursion</w:t>
      </w:r>
    </w:p>
    <w:p w:rsidR="009708E3" w:rsidRDefault="009708E3" w:rsidP="009708E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intfactorialA</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n)</w:t>
      </w:r>
    </w:p>
    <w:p w:rsidR="009708E3" w:rsidRDefault="009708E3" w:rsidP="009708E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9708E3" w:rsidRDefault="009708E3" w:rsidP="009708E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n * </w:t>
      </w:r>
      <w:proofErr w:type="spellStart"/>
      <w:r>
        <w:rPr>
          <w:rFonts w:ascii="Times New Roman" w:hAnsi="Times New Roman" w:cs="Times New Roman"/>
          <w:sz w:val="24"/>
          <w:szCs w:val="24"/>
        </w:rPr>
        <w:t>factorialA</w:t>
      </w:r>
      <w:proofErr w:type="spellEnd"/>
      <w:r>
        <w:rPr>
          <w:rFonts w:ascii="Times New Roman" w:hAnsi="Times New Roman" w:cs="Times New Roman"/>
          <w:sz w:val="24"/>
          <w:szCs w:val="24"/>
        </w:rPr>
        <w:t>(n-1);</w:t>
      </w:r>
    </w:p>
    <w:p w:rsidR="009708E3" w:rsidRDefault="009708E3" w:rsidP="009708E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7E540E" w:rsidRDefault="007E540E" w:rsidP="007E540E">
      <w:pPr>
        <w:pStyle w:val="Title"/>
      </w:pPr>
      <w:r>
        <w:t>Performance Analysis</w:t>
      </w:r>
    </w:p>
    <w:p w:rsidR="007E540E" w:rsidRDefault="009469C6" w:rsidP="009469C6">
      <w:pPr>
        <w:shd w:val="clear" w:color="auto" w:fill="FFFFFF"/>
        <w:spacing w:after="150" w:line="480" w:lineRule="atLeast"/>
        <w:jc w:val="both"/>
        <w:rPr>
          <w:rFonts w:ascii="Arial" w:eastAsia="Times New Roman" w:hAnsi="Arial" w:cs="Arial"/>
          <w:color w:val="333333"/>
          <w:sz w:val="21"/>
          <w:szCs w:val="21"/>
          <w:lang w:eastAsia="en-IN"/>
        </w:rPr>
      </w:pPr>
      <w:r w:rsidRPr="009469C6">
        <w:rPr>
          <w:rFonts w:ascii="Arial" w:eastAsia="Times New Roman" w:hAnsi="Arial" w:cs="Arial"/>
          <w:color w:val="333333"/>
          <w:sz w:val="21"/>
          <w:szCs w:val="21"/>
          <w:lang w:eastAsia="en-IN"/>
        </w:rPr>
        <w:t>If we want to go from city "A" to city "B", there can be many ways of doing this. We can go by flight, by bus, by train and also by bicycle. Depending on the availability and convenience, we choose the one which suits us. Similarly, in computer science, there are multiple algorithms to solve a problem. When we have more than one algorithm to solve a problem, we need to select the</w:t>
      </w:r>
      <w:r w:rsidR="007E540E">
        <w:rPr>
          <w:rFonts w:ascii="Arial" w:eastAsia="Times New Roman" w:hAnsi="Arial" w:cs="Arial"/>
          <w:color w:val="333333"/>
          <w:sz w:val="21"/>
          <w:szCs w:val="21"/>
          <w:lang w:eastAsia="en-IN"/>
        </w:rPr>
        <w:t xml:space="preserve"> best one. Performance</w:t>
      </w:r>
    </w:p>
    <w:p w:rsidR="007E540E" w:rsidRDefault="007E540E" w:rsidP="009469C6">
      <w:pPr>
        <w:shd w:val="clear" w:color="auto" w:fill="FFFFFF"/>
        <w:spacing w:after="150" w:line="480" w:lineRule="atLeast"/>
        <w:jc w:val="both"/>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Analysis helps us to select the best </w:t>
      </w:r>
      <w:proofErr w:type="spellStart"/>
      <w:r>
        <w:rPr>
          <w:rFonts w:ascii="Arial" w:eastAsia="Times New Roman" w:hAnsi="Arial" w:cs="Arial"/>
          <w:color w:val="333333"/>
          <w:sz w:val="21"/>
          <w:szCs w:val="21"/>
          <w:lang w:eastAsia="en-IN"/>
        </w:rPr>
        <w:t>lgorithm</w:t>
      </w:r>
      <w:proofErr w:type="spellEnd"/>
      <w:r>
        <w:rPr>
          <w:rFonts w:ascii="Arial" w:eastAsia="Times New Roman" w:hAnsi="Arial" w:cs="Arial"/>
          <w:color w:val="333333"/>
          <w:sz w:val="21"/>
          <w:szCs w:val="21"/>
          <w:lang w:eastAsia="en-IN"/>
        </w:rPr>
        <w:t xml:space="preserve"> from multiple algorithms to solve a problem. </w:t>
      </w:r>
      <w:proofErr w:type="gramStart"/>
      <w:r>
        <w:rPr>
          <w:rFonts w:ascii="Arial" w:eastAsia="Times New Roman" w:hAnsi="Arial" w:cs="Arial"/>
          <w:color w:val="333333"/>
          <w:sz w:val="21"/>
          <w:szCs w:val="21"/>
          <w:lang w:eastAsia="en-IN"/>
        </w:rPr>
        <w:t>when</w:t>
      </w:r>
      <w:proofErr w:type="gramEnd"/>
      <w:r>
        <w:rPr>
          <w:rFonts w:ascii="Arial" w:eastAsia="Times New Roman" w:hAnsi="Arial" w:cs="Arial"/>
          <w:color w:val="333333"/>
          <w:sz w:val="21"/>
          <w:szCs w:val="21"/>
          <w:lang w:eastAsia="en-IN"/>
        </w:rPr>
        <w:t xml:space="preserve"> there are multiple alternative  algorithms to solve  problem, we analyse them and pick the one which is best suitable for our requirements. The formal definition is as follows: </w:t>
      </w:r>
    </w:p>
    <w:p w:rsidR="009469C6" w:rsidRPr="009469C6" w:rsidRDefault="007E540E" w:rsidP="007E540E">
      <w:pPr>
        <w:pStyle w:val="Heading1"/>
        <w:rPr>
          <w:rFonts w:eastAsia="Times New Roman"/>
          <w:lang w:eastAsia="en-IN"/>
        </w:rPr>
      </w:pPr>
      <w:r>
        <w:rPr>
          <w:rFonts w:eastAsia="Times New Roman"/>
          <w:lang w:eastAsia="en-IN"/>
        </w:rPr>
        <w:t xml:space="preserve"> </w:t>
      </w:r>
      <w:r>
        <w:rPr>
          <w:rFonts w:eastAsia="Times New Roman"/>
          <w:lang w:eastAsia="en-IN"/>
        </w:rPr>
        <w:tab/>
      </w:r>
      <w:r>
        <w:rPr>
          <w:rFonts w:eastAsia="Times New Roman"/>
          <w:lang w:eastAsia="en-IN"/>
        </w:rPr>
        <w:tab/>
        <w:t>Performance of an algorithm is a process of making evaluate judgement about algorithms.</w:t>
      </w:r>
    </w:p>
    <w:p w:rsidR="009469C6" w:rsidRDefault="009469C6" w:rsidP="009469C6">
      <w:pPr>
        <w:shd w:val="clear" w:color="auto" w:fill="FFFFFF"/>
        <w:spacing w:after="150" w:line="480" w:lineRule="atLeast"/>
        <w:jc w:val="both"/>
        <w:rPr>
          <w:rFonts w:ascii="Arial" w:eastAsia="Times New Roman" w:hAnsi="Arial" w:cs="Arial"/>
          <w:color w:val="333333"/>
          <w:sz w:val="21"/>
          <w:szCs w:val="21"/>
          <w:lang w:eastAsia="en-IN"/>
        </w:rPr>
      </w:pPr>
      <w:r w:rsidRPr="009469C6">
        <w:rPr>
          <w:rFonts w:ascii="Arial" w:eastAsia="Times New Roman" w:hAnsi="Arial" w:cs="Arial"/>
          <w:color w:val="333333"/>
          <w:sz w:val="21"/>
          <w:szCs w:val="21"/>
          <w:lang w:eastAsia="en-IN"/>
        </w:rPr>
        <w:t>It can also be defined as follows...</w:t>
      </w:r>
    </w:p>
    <w:p w:rsidR="009469C6" w:rsidRPr="009469C6" w:rsidRDefault="007E540E" w:rsidP="007E540E">
      <w:pPr>
        <w:pStyle w:val="Heading1"/>
        <w:rPr>
          <w:rFonts w:eastAsia="Times New Roman"/>
          <w:lang w:eastAsia="en-IN"/>
        </w:rPr>
      </w:pPr>
      <w:r>
        <w:rPr>
          <w:rFonts w:eastAsia="Times New Roman"/>
          <w:lang w:eastAsia="en-IN"/>
        </w:rPr>
        <w:tab/>
      </w:r>
      <w:r>
        <w:rPr>
          <w:rFonts w:eastAsia="Times New Roman"/>
          <w:lang w:eastAsia="en-IN"/>
        </w:rPr>
        <w:tab/>
        <w:t xml:space="preserve">Performance of an algorithm means predicting the resources which are required to an algorithm to </w:t>
      </w:r>
      <w:proofErr w:type="spellStart"/>
      <w:r>
        <w:rPr>
          <w:rFonts w:eastAsia="Times New Roman"/>
          <w:lang w:eastAsia="en-IN"/>
        </w:rPr>
        <w:t>peform</w:t>
      </w:r>
      <w:proofErr w:type="spellEnd"/>
      <w:r>
        <w:rPr>
          <w:rFonts w:eastAsia="Times New Roman"/>
          <w:lang w:eastAsia="en-IN"/>
        </w:rPr>
        <w:t xml:space="preserve"> its task. </w:t>
      </w:r>
    </w:p>
    <w:p w:rsidR="009469C6" w:rsidRPr="009469C6" w:rsidRDefault="009469C6" w:rsidP="009469C6">
      <w:pPr>
        <w:shd w:val="clear" w:color="auto" w:fill="FFFFFF"/>
        <w:spacing w:after="150" w:line="480" w:lineRule="atLeast"/>
        <w:jc w:val="both"/>
        <w:rPr>
          <w:rFonts w:ascii="Arial" w:eastAsia="Times New Roman" w:hAnsi="Arial" w:cs="Arial"/>
          <w:color w:val="333333"/>
          <w:sz w:val="21"/>
          <w:szCs w:val="21"/>
          <w:lang w:eastAsia="en-IN"/>
        </w:rPr>
      </w:pPr>
      <w:r w:rsidRPr="009469C6">
        <w:rPr>
          <w:rFonts w:ascii="Arial" w:eastAsia="Times New Roman" w:hAnsi="Arial" w:cs="Arial"/>
          <w:color w:val="333333"/>
          <w:sz w:val="21"/>
          <w:szCs w:val="21"/>
          <w:lang w:eastAsia="en-IN"/>
        </w:rPr>
        <w:t>Generally, the performance of an algorithm depends on the following elements...</w:t>
      </w:r>
    </w:p>
    <w:p w:rsidR="009469C6" w:rsidRPr="009469C6" w:rsidRDefault="009469C6" w:rsidP="009469C6">
      <w:pPr>
        <w:numPr>
          <w:ilvl w:val="0"/>
          <w:numId w:val="1"/>
        </w:numPr>
        <w:shd w:val="clear" w:color="auto" w:fill="FFFFFF"/>
        <w:spacing w:before="100" w:beforeAutospacing="1" w:after="100" w:afterAutospacing="1" w:line="480" w:lineRule="atLeast"/>
        <w:jc w:val="both"/>
        <w:rPr>
          <w:rFonts w:ascii="Arial" w:eastAsia="Times New Roman" w:hAnsi="Arial" w:cs="Arial"/>
          <w:color w:val="333333"/>
          <w:sz w:val="21"/>
          <w:szCs w:val="21"/>
          <w:lang w:eastAsia="en-IN"/>
        </w:rPr>
      </w:pPr>
      <w:r w:rsidRPr="009469C6">
        <w:rPr>
          <w:rFonts w:ascii="Arial" w:eastAsia="Times New Roman" w:hAnsi="Arial" w:cs="Arial"/>
          <w:color w:val="333333"/>
          <w:sz w:val="21"/>
          <w:szCs w:val="21"/>
          <w:lang w:eastAsia="en-IN"/>
        </w:rPr>
        <w:t>Whether that algorithm is providing the exact solution for the problem?</w:t>
      </w:r>
    </w:p>
    <w:p w:rsidR="009469C6" w:rsidRPr="009469C6" w:rsidRDefault="009469C6" w:rsidP="009469C6">
      <w:pPr>
        <w:numPr>
          <w:ilvl w:val="0"/>
          <w:numId w:val="1"/>
        </w:numPr>
        <w:shd w:val="clear" w:color="auto" w:fill="FFFFFF"/>
        <w:spacing w:before="100" w:beforeAutospacing="1" w:after="100" w:afterAutospacing="1" w:line="480" w:lineRule="atLeast"/>
        <w:jc w:val="both"/>
        <w:rPr>
          <w:rFonts w:ascii="Arial" w:eastAsia="Times New Roman" w:hAnsi="Arial" w:cs="Arial"/>
          <w:color w:val="333333"/>
          <w:sz w:val="21"/>
          <w:szCs w:val="21"/>
          <w:lang w:eastAsia="en-IN"/>
        </w:rPr>
      </w:pPr>
      <w:r w:rsidRPr="009469C6">
        <w:rPr>
          <w:rFonts w:ascii="Arial" w:eastAsia="Times New Roman" w:hAnsi="Arial" w:cs="Arial"/>
          <w:color w:val="333333"/>
          <w:sz w:val="21"/>
          <w:szCs w:val="21"/>
          <w:lang w:eastAsia="en-IN"/>
        </w:rPr>
        <w:t>Whether it is easy to understand?</w:t>
      </w:r>
    </w:p>
    <w:p w:rsidR="009469C6" w:rsidRPr="009469C6" w:rsidRDefault="009469C6" w:rsidP="009469C6">
      <w:pPr>
        <w:numPr>
          <w:ilvl w:val="0"/>
          <w:numId w:val="1"/>
        </w:numPr>
        <w:shd w:val="clear" w:color="auto" w:fill="FFFFFF"/>
        <w:spacing w:before="100" w:beforeAutospacing="1" w:after="100" w:afterAutospacing="1" w:line="480" w:lineRule="atLeast"/>
        <w:jc w:val="both"/>
        <w:rPr>
          <w:rFonts w:ascii="Arial" w:eastAsia="Times New Roman" w:hAnsi="Arial" w:cs="Arial"/>
          <w:color w:val="333333"/>
          <w:sz w:val="21"/>
          <w:szCs w:val="21"/>
          <w:lang w:eastAsia="en-IN"/>
        </w:rPr>
      </w:pPr>
      <w:r w:rsidRPr="009469C6">
        <w:rPr>
          <w:rFonts w:ascii="Arial" w:eastAsia="Times New Roman" w:hAnsi="Arial" w:cs="Arial"/>
          <w:color w:val="333333"/>
          <w:sz w:val="21"/>
          <w:szCs w:val="21"/>
          <w:lang w:eastAsia="en-IN"/>
        </w:rPr>
        <w:t>Whether it is easy to implement?</w:t>
      </w:r>
    </w:p>
    <w:p w:rsidR="009469C6" w:rsidRPr="009469C6" w:rsidRDefault="009469C6" w:rsidP="009469C6">
      <w:pPr>
        <w:numPr>
          <w:ilvl w:val="0"/>
          <w:numId w:val="1"/>
        </w:numPr>
        <w:shd w:val="clear" w:color="auto" w:fill="FFFFFF"/>
        <w:spacing w:before="100" w:beforeAutospacing="1" w:after="100" w:afterAutospacing="1" w:line="480" w:lineRule="atLeast"/>
        <w:jc w:val="both"/>
        <w:rPr>
          <w:rFonts w:ascii="Arial" w:eastAsia="Times New Roman" w:hAnsi="Arial" w:cs="Arial"/>
          <w:color w:val="333333"/>
          <w:sz w:val="21"/>
          <w:szCs w:val="21"/>
          <w:lang w:eastAsia="en-IN"/>
        </w:rPr>
      </w:pPr>
      <w:r w:rsidRPr="009469C6">
        <w:rPr>
          <w:rFonts w:ascii="Arial" w:eastAsia="Times New Roman" w:hAnsi="Arial" w:cs="Arial"/>
          <w:color w:val="333333"/>
          <w:sz w:val="21"/>
          <w:szCs w:val="21"/>
          <w:lang w:eastAsia="en-IN"/>
        </w:rPr>
        <w:t>How much space (memory) it requires to solve the problem?</w:t>
      </w:r>
    </w:p>
    <w:p w:rsidR="009469C6" w:rsidRPr="009469C6" w:rsidRDefault="009469C6" w:rsidP="009469C6">
      <w:pPr>
        <w:numPr>
          <w:ilvl w:val="0"/>
          <w:numId w:val="1"/>
        </w:numPr>
        <w:shd w:val="clear" w:color="auto" w:fill="FFFFFF"/>
        <w:spacing w:before="100" w:beforeAutospacing="1" w:after="100" w:afterAutospacing="1" w:line="480" w:lineRule="atLeast"/>
        <w:jc w:val="both"/>
        <w:rPr>
          <w:rFonts w:ascii="Arial" w:eastAsia="Times New Roman" w:hAnsi="Arial" w:cs="Arial"/>
          <w:color w:val="333333"/>
          <w:sz w:val="21"/>
          <w:szCs w:val="21"/>
          <w:lang w:eastAsia="en-IN"/>
        </w:rPr>
      </w:pPr>
      <w:r w:rsidRPr="009469C6">
        <w:rPr>
          <w:rFonts w:ascii="Arial" w:eastAsia="Times New Roman" w:hAnsi="Arial" w:cs="Arial"/>
          <w:color w:val="333333"/>
          <w:sz w:val="21"/>
          <w:szCs w:val="21"/>
          <w:lang w:eastAsia="en-IN"/>
        </w:rPr>
        <w:t xml:space="preserve">How much time it takes to solve </w:t>
      </w:r>
      <w:r w:rsidR="00ED1B59">
        <w:rPr>
          <w:rFonts w:ascii="Arial" w:eastAsia="Times New Roman" w:hAnsi="Arial" w:cs="Arial"/>
          <w:color w:val="333333"/>
          <w:sz w:val="21"/>
          <w:szCs w:val="21"/>
          <w:lang w:eastAsia="en-IN"/>
        </w:rPr>
        <w:t>the problem?</w:t>
      </w:r>
    </w:p>
    <w:p w:rsidR="009469C6" w:rsidRDefault="009469C6" w:rsidP="009469C6">
      <w:pPr>
        <w:shd w:val="clear" w:color="auto" w:fill="FFFFFF"/>
        <w:spacing w:after="150" w:line="480" w:lineRule="atLeast"/>
        <w:jc w:val="both"/>
        <w:rPr>
          <w:rFonts w:ascii="Arial" w:eastAsia="Times New Roman" w:hAnsi="Arial" w:cs="Arial"/>
          <w:color w:val="333333"/>
          <w:sz w:val="21"/>
          <w:szCs w:val="21"/>
          <w:lang w:eastAsia="en-IN"/>
        </w:rPr>
      </w:pPr>
      <w:r w:rsidRPr="009469C6">
        <w:rPr>
          <w:rFonts w:ascii="Arial" w:eastAsia="Times New Roman" w:hAnsi="Arial" w:cs="Arial"/>
          <w:color w:val="333333"/>
          <w:sz w:val="21"/>
          <w:szCs w:val="21"/>
          <w:lang w:eastAsia="en-IN"/>
        </w:rPr>
        <w:t>When we want to analyse an algorithm, we consider only the space and time required by that particular algorithm and we ignore all the remaining elements.</w:t>
      </w:r>
      <w:r w:rsidRPr="009469C6">
        <w:rPr>
          <w:rFonts w:ascii="Arial" w:eastAsia="Times New Roman" w:hAnsi="Arial" w:cs="Arial"/>
          <w:color w:val="333333"/>
          <w:sz w:val="21"/>
          <w:szCs w:val="21"/>
          <w:lang w:eastAsia="en-IN"/>
        </w:rPr>
        <w:br/>
        <w:t>Based on this information, performance analysis of an algorithm can also be defined as follows...</w:t>
      </w:r>
    </w:p>
    <w:p w:rsidR="00ED1B59" w:rsidRDefault="00ED1B59" w:rsidP="00ED1B59">
      <w:pPr>
        <w:pStyle w:val="Heading1"/>
        <w:rPr>
          <w:rFonts w:eastAsia="Times New Roman"/>
          <w:lang w:eastAsia="en-IN"/>
        </w:rPr>
      </w:pPr>
      <w:r>
        <w:rPr>
          <w:rFonts w:eastAsia="Times New Roman"/>
          <w:lang w:eastAsia="en-IN"/>
        </w:rPr>
        <w:tab/>
      </w:r>
      <w:r>
        <w:rPr>
          <w:rFonts w:eastAsia="Times New Roman"/>
          <w:lang w:eastAsia="en-IN"/>
        </w:rPr>
        <w:tab/>
        <w:t>Performance analysis of an algorithm is the process of calculating space and time required by that algorithm.</w:t>
      </w:r>
    </w:p>
    <w:p w:rsidR="00ED1B59" w:rsidRDefault="00ED1B59" w:rsidP="009469C6">
      <w:pPr>
        <w:shd w:val="clear" w:color="auto" w:fill="FFFFFF"/>
        <w:spacing w:after="150" w:line="480" w:lineRule="atLeast"/>
        <w:jc w:val="both"/>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Performance analysis of an algorithm is performed by using the following measures</w:t>
      </w:r>
    </w:p>
    <w:p w:rsidR="00ED1B59" w:rsidRDefault="00ED1B59" w:rsidP="00ED1B59">
      <w:pPr>
        <w:pStyle w:val="Heading1"/>
        <w:rPr>
          <w:rFonts w:eastAsia="Times New Roman"/>
          <w:lang w:eastAsia="en-IN"/>
        </w:rPr>
      </w:pPr>
      <w:r>
        <w:rPr>
          <w:rFonts w:eastAsia="Times New Roman"/>
          <w:lang w:eastAsia="en-IN"/>
        </w:rPr>
        <w:t xml:space="preserve">1. Space required </w:t>
      </w:r>
      <w:proofErr w:type="gramStart"/>
      <w:r>
        <w:rPr>
          <w:rFonts w:eastAsia="Times New Roman"/>
          <w:lang w:eastAsia="en-IN"/>
        </w:rPr>
        <w:t>to complete</w:t>
      </w:r>
      <w:proofErr w:type="gramEnd"/>
      <w:r>
        <w:rPr>
          <w:rFonts w:eastAsia="Times New Roman"/>
          <w:lang w:eastAsia="en-IN"/>
        </w:rPr>
        <w:t xml:space="preserve"> the task of that algor</w:t>
      </w:r>
      <w:r w:rsidR="007B4709">
        <w:rPr>
          <w:rFonts w:eastAsia="Times New Roman"/>
          <w:lang w:eastAsia="en-IN"/>
        </w:rPr>
        <w:t>ithm (Space Complexity).</w:t>
      </w:r>
    </w:p>
    <w:p w:rsidR="00ED1B59" w:rsidRPr="009469C6" w:rsidRDefault="00ED1B59" w:rsidP="00ED1B59">
      <w:pPr>
        <w:pStyle w:val="Heading1"/>
        <w:rPr>
          <w:rFonts w:eastAsia="Times New Roman"/>
          <w:lang w:eastAsia="en-IN"/>
        </w:rPr>
      </w:pPr>
      <w:r>
        <w:rPr>
          <w:rFonts w:eastAsia="Times New Roman"/>
          <w:lang w:eastAsia="en-IN"/>
        </w:rPr>
        <w:t xml:space="preserve">2.  Time required </w:t>
      </w:r>
      <w:proofErr w:type="gramStart"/>
      <w:r>
        <w:rPr>
          <w:rFonts w:eastAsia="Times New Roman"/>
          <w:lang w:eastAsia="en-IN"/>
        </w:rPr>
        <w:t>to</w:t>
      </w:r>
      <w:r w:rsidR="007B4709">
        <w:rPr>
          <w:rFonts w:eastAsia="Times New Roman"/>
          <w:lang w:eastAsia="en-IN"/>
        </w:rPr>
        <w:t xml:space="preserve"> </w:t>
      </w:r>
      <w:r>
        <w:rPr>
          <w:rFonts w:eastAsia="Times New Roman"/>
          <w:lang w:eastAsia="en-IN"/>
        </w:rPr>
        <w:t xml:space="preserve"> complete</w:t>
      </w:r>
      <w:proofErr w:type="gramEnd"/>
      <w:r>
        <w:rPr>
          <w:rFonts w:eastAsia="Times New Roman"/>
          <w:lang w:eastAsia="en-IN"/>
        </w:rPr>
        <w:t xml:space="preserve"> the </w:t>
      </w:r>
      <w:r w:rsidR="007B4709">
        <w:rPr>
          <w:rFonts w:eastAsia="Times New Roman"/>
          <w:lang w:eastAsia="en-IN"/>
        </w:rPr>
        <w:t>task of that algorithm (</w:t>
      </w:r>
      <w:r>
        <w:rPr>
          <w:rFonts w:eastAsia="Times New Roman"/>
          <w:lang w:eastAsia="en-IN"/>
        </w:rPr>
        <w:t>Time Complexity</w:t>
      </w:r>
      <w:r w:rsidR="007B4709">
        <w:rPr>
          <w:rFonts w:eastAsia="Times New Roman"/>
          <w:lang w:eastAsia="en-IN"/>
        </w:rPr>
        <w:t>)</w:t>
      </w:r>
      <w:r>
        <w:rPr>
          <w:rFonts w:eastAsia="Times New Roman"/>
          <w:lang w:eastAsia="en-IN"/>
        </w:rPr>
        <w:t xml:space="preserve">. </w:t>
      </w:r>
    </w:p>
    <w:p w:rsidR="00ED1B59" w:rsidRDefault="00ED1B59" w:rsidP="00ED1B59">
      <w:pPr>
        <w:shd w:val="clear" w:color="auto" w:fill="FFFFFF"/>
        <w:spacing w:after="0" w:line="240" w:lineRule="auto"/>
        <w:jc w:val="center"/>
        <w:rPr>
          <w:rFonts w:ascii="Arial" w:eastAsia="Times New Roman" w:hAnsi="Arial" w:cs="Arial"/>
          <w:color w:val="333333"/>
          <w:sz w:val="21"/>
          <w:szCs w:val="21"/>
          <w:lang w:eastAsia="en-IN"/>
        </w:rPr>
      </w:pPr>
      <w:ins w:id="0" w:author="Unknown">
        <w:r w:rsidRPr="009469C6">
          <w:rPr>
            <w:rFonts w:ascii="Arial" w:eastAsia="Times New Roman" w:hAnsi="Arial" w:cs="Arial"/>
            <w:color w:val="333333"/>
            <w:sz w:val="21"/>
            <w:szCs w:val="21"/>
            <w:lang w:eastAsia="en-IN"/>
          </w:rPr>
          <w:t>R</w:t>
        </w:r>
      </w:ins>
    </w:p>
    <w:p w:rsidR="009469C6" w:rsidRPr="009469C6" w:rsidRDefault="00ED1B59" w:rsidP="00ED1B59">
      <w:pPr>
        <w:pStyle w:val="Title"/>
        <w:rPr>
          <w:rFonts w:ascii="Arial" w:eastAsia="Times New Roman" w:hAnsi="Arial"/>
          <w:color w:val="333333"/>
          <w:kern w:val="0"/>
          <w:sz w:val="21"/>
          <w:szCs w:val="21"/>
          <w:lang w:eastAsia="en-IN"/>
        </w:rPr>
      </w:pPr>
      <w:r>
        <w:rPr>
          <w:rFonts w:eastAsia="Times New Roman"/>
          <w:lang w:eastAsia="en-IN"/>
        </w:rPr>
        <w:t xml:space="preserve"> Space complexity</w:t>
      </w:r>
    </w:p>
    <w:p w:rsidR="009469C6" w:rsidRPr="009469C6" w:rsidRDefault="009469C6" w:rsidP="009469C6">
      <w:pPr>
        <w:shd w:val="clear" w:color="auto" w:fill="FFFFFF"/>
        <w:spacing w:after="150" w:line="480" w:lineRule="atLeast"/>
        <w:jc w:val="both"/>
        <w:rPr>
          <w:rFonts w:ascii="Arial" w:eastAsia="Times New Roman" w:hAnsi="Arial" w:cs="Arial"/>
          <w:color w:val="333333"/>
          <w:sz w:val="21"/>
          <w:szCs w:val="21"/>
          <w:lang w:eastAsia="en-IN"/>
        </w:rPr>
      </w:pPr>
      <w:r w:rsidRPr="009469C6">
        <w:rPr>
          <w:rFonts w:ascii="Arial" w:eastAsia="Times New Roman" w:hAnsi="Arial" w:cs="Arial"/>
          <w:color w:val="333333"/>
          <w:sz w:val="21"/>
          <w:szCs w:val="21"/>
          <w:lang w:eastAsia="en-IN"/>
        </w:rPr>
        <w:t>When we design an algorithm to solve a problem, it needs some computer memory to complete its execution. For any algorithm, memory is required for the following purposes...</w:t>
      </w:r>
    </w:p>
    <w:p w:rsidR="009469C6" w:rsidRPr="009469C6" w:rsidRDefault="009469C6" w:rsidP="009469C6">
      <w:pPr>
        <w:numPr>
          <w:ilvl w:val="0"/>
          <w:numId w:val="3"/>
        </w:numPr>
        <w:shd w:val="clear" w:color="auto" w:fill="FFFFFF"/>
        <w:spacing w:before="100" w:beforeAutospacing="1" w:after="100" w:afterAutospacing="1" w:line="480" w:lineRule="atLeast"/>
        <w:ind w:left="495"/>
        <w:jc w:val="both"/>
        <w:rPr>
          <w:rFonts w:ascii="Arial" w:eastAsia="Times New Roman" w:hAnsi="Arial" w:cs="Arial"/>
          <w:color w:val="333333"/>
          <w:sz w:val="21"/>
          <w:szCs w:val="21"/>
          <w:lang w:eastAsia="en-IN"/>
        </w:rPr>
      </w:pPr>
      <w:r w:rsidRPr="009469C6">
        <w:rPr>
          <w:rFonts w:ascii="Arial" w:eastAsia="Times New Roman" w:hAnsi="Arial" w:cs="Arial"/>
          <w:color w:val="333333"/>
          <w:sz w:val="21"/>
          <w:szCs w:val="21"/>
          <w:lang w:eastAsia="en-IN"/>
        </w:rPr>
        <w:t>To store program instructions.</w:t>
      </w:r>
    </w:p>
    <w:p w:rsidR="009469C6" w:rsidRPr="009469C6" w:rsidRDefault="009469C6" w:rsidP="009469C6">
      <w:pPr>
        <w:numPr>
          <w:ilvl w:val="0"/>
          <w:numId w:val="3"/>
        </w:numPr>
        <w:shd w:val="clear" w:color="auto" w:fill="FFFFFF"/>
        <w:spacing w:before="100" w:beforeAutospacing="1" w:after="100" w:afterAutospacing="1" w:line="480" w:lineRule="atLeast"/>
        <w:ind w:left="495"/>
        <w:jc w:val="both"/>
        <w:rPr>
          <w:rFonts w:ascii="Arial" w:eastAsia="Times New Roman" w:hAnsi="Arial" w:cs="Arial"/>
          <w:color w:val="333333"/>
          <w:sz w:val="21"/>
          <w:szCs w:val="21"/>
          <w:lang w:eastAsia="en-IN"/>
        </w:rPr>
      </w:pPr>
      <w:r w:rsidRPr="009469C6">
        <w:rPr>
          <w:rFonts w:ascii="Arial" w:eastAsia="Times New Roman" w:hAnsi="Arial" w:cs="Arial"/>
          <w:color w:val="333333"/>
          <w:sz w:val="21"/>
          <w:szCs w:val="21"/>
          <w:lang w:eastAsia="en-IN"/>
        </w:rPr>
        <w:t>To store constant values.</w:t>
      </w:r>
    </w:p>
    <w:p w:rsidR="009469C6" w:rsidRPr="009469C6" w:rsidRDefault="009469C6" w:rsidP="009469C6">
      <w:pPr>
        <w:numPr>
          <w:ilvl w:val="0"/>
          <w:numId w:val="3"/>
        </w:numPr>
        <w:shd w:val="clear" w:color="auto" w:fill="FFFFFF"/>
        <w:spacing w:before="100" w:beforeAutospacing="1" w:after="100" w:afterAutospacing="1" w:line="480" w:lineRule="atLeast"/>
        <w:ind w:left="495"/>
        <w:jc w:val="both"/>
        <w:rPr>
          <w:rFonts w:ascii="Arial" w:eastAsia="Times New Roman" w:hAnsi="Arial" w:cs="Arial"/>
          <w:color w:val="333333"/>
          <w:sz w:val="21"/>
          <w:szCs w:val="21"/>
          <w:lang w:eastAsia="en-IN"/>
        </w:rPr>
      </w:pPr>
      <w:r w:rsidRPr="009469C6">
        <w:rPr>
          <w:rFonts w:ascii="Arial" w:eastAsia="Times New Roman" w:hAnsi="Arial" w:cs="Arial"/>
          <w:color w:val="333333"/>
          <w:sz w:val="21"/>
          <w:szCs w:val="21"/>
          <w:lang w:eastAsia="en-IN"/>
        </w:rPr>
        <w:t>To store variable values.</w:t>
      </w:r>
    </w:p>
    <w:p w:rsidR="009469C6" w:rsidRPr="009469C6" w:rsidRDefault="009469C6" w:rsidP="009469C6">
      <w:pPr>
        <w:numPr>
          <w:ilvl w:val="0"/>
          <w:numId w:val="3"/>
        </w:numPr>
        <w:shd w:val="clear" w:color="auto" w:fill="FFFFFF"/>
        <w:spacing w:before="100" w:beforeAutospacing="1" w:after="100" w:afterAutospacing="1" w:line="480" w:lineRule="atLeast"/>
        <w:ind w:left="495"/>
        <w:jc w:val="both"/>
        <w:rPr>
          <w:rFonts w:ascii="Arial" w:eastAsia="Times New Roman" w:hAnsi="Arial" w:cs="Arial"/>
          <w:color w:val="333333"/>
          <w:sz w:val="21"/>
          <w:szCs w:val="21"/>
          <w:lang w:eastAsia="en-IN"/>
        </w:rPr>
      </w:pPr>
      <w:r w:rsidRPr="009469C6">
        <w:rPr>
          <w:rFonts w:ascii="Arial" w:eastAsia="Times New Roman" w:hAnsi="Arial" w:cs="Arial"/>
          <w:color w:val="333333"/>
          <w:sz w:val="21"/>
          <w:szCs w:val="21"/>
          <w:lang w:eastAsia="en-IN"/>
        </w:rPr>
        <w:t xml:space="preserve">And for few other things like </w:t>
      </w:r>
      <w:proofErr w:type="spellStart"/>
      <w:r w:rsidRPr="009469C6">
        <w:rPr>
          <w:rFonts w:ascii="Arial" w:eastAsia="Times New Roman" w:hAnsi="Arial" w:cs="Arial"/>
          <w:color w:val="333333"/>
          <w:sz w:val="21"/>
          <w:szCs w:val="21"/>
          <w:lang w:eastAsia="en-IN"/>
        </w:rPr>
        <w:t>funcion</w:t>
      </w:r>
      <w:proofErr w:type="spellEnd"/>
      <w:r w:rsidR="00ED1B59">
        <w:rPr>
          <w:rFonts w:ascii="Arial" w:eastAsia="Times New Roman" w:hAnsi="Arial" w:cs="Arial"/>
          <w:color w:val="333333"/>
          <w:sz w:val="21"/>
          <w:szCs w:val="21"/>
          <w:lang w:eastAsia="en-IN"/>
        </w:rPr>
        <w:t xml:space="preserve"> calls, jumping statements </w:t>
      </w:r>
      <w:proofErr w:type="spellStart"/>
      <w:r w:rsidR="00ED1B59">
        <w:rPr>
          <w:rFonts w:ascii="Arial" w:eastAsia="Times New Roman" w:hAnsi="Arial" w:cs="Arial"/>
          <w:color w:val="333333"/>
          <w:sz w:val="21"/>
          <w:szCs w:val="21"/>
          <w:lang w:eastAsia="en-IN"/>
        </w:rPr>
        <w:t>etc</w:t>
      </w:r>
      <w:proofErr w:type="spellEnd"/>
      <w:r w:rsidR="00ED1B59">
        <w:rPr>
          <w:rFonts w:ascii="Arial" w:eastAsia="Times New Roman" w:hAnsi="Arial" w:cs="Arial"/>
          <w:color w:val="333333"/>
          <w:sz w:val="21"/>
          <w:szCs w:val="21"/>
          <w:lang w:eastAsia="en-IN"/>
        </w:rPr>
        <w:t>,</w:t>
      </w:r>
    </w:p>
    <w:p w:rsidR="009469C6" w:rsidRDefault="009469C6" w:rsidP="009469C6">
      <w:pPr>
        <w:shd w:val="clear" w:color="auto" w:fill="FFFFFF"/>
        <w:spacing w:after="150" w:line="480" w:lineRule="atLeast"/>
        <w:jc w:val="both"/>
        <w:rPr>
          <w:rFonts w:ascii="Arial" w:eastAsia="Times New Roman" w:hAnsi="Arial" w:cs="Arial"/>
          <w:color w:val="333333"/>
          <w:sz w:val="21"/>
          <w:szCs w:val="21"/>
          <w:lang w:eastAsia="en-IN"/>
        </w:rPr>
      </w:pPr>
      <w:r w:rsidRPr="009469C6">
        <w:rPr>
          <w:rFonts w:ascii="Arial" w:eastAsia="Times New Roman" w:hAnsi="Arial" w:cs="Arial"/>
          <w:color w:val="333333"/>
          <w:sz w:val="21"/>
          <w:szCs w:val="21"/>
          <w:lang w:eastAsia="en-IN"/>
        </w:rPr>
        <w:t>Space complexity of an algorithm can be defined as follows...</w:t>
      </w:r>
    </w:p>
    <w:p w:rsidR="007B4709" w:rsidRDefault="007B4709" w:rsidP="007B4709">
      <w:pPr>
        <w:pStyle w:val="Heading1"/>
        <w:rPr>
          <w:rFonts w:eastAsia="Times New Roman"/>
          <w:lang w:eastAsia="en-IN"/>
        </w:rPr>
      </w:pPr>
      <w:r>
        <w:rPr>
          <w:rFonts w:eastAsia="Times New Roman"/>
          <w:lang w:eastAsia="en-IN"/>
        </w:rPr>
        <w:t>Total amount of computer memory required by an algorithm to complete its execution is called as space complexity of that algorithm.</w:t>
      </w:r>
    </w:p>
    <w:p w:rsidR="00B740F0" w:rsidRDefault="00B740F0" w:rsidP="00B740F0">
      <w:pPr>
        <w:rPr>
          <w:lang w:eastAsia="en-IN"/>
        </w:rPr>
      </w:pPr>
      <w:r>
        <w:rPr>
          <w:lang w:eastAsia="en-IN"/>
        </w:rPr>
        <w:t>Generally, when a program is under execution it uses</w:t>
      </w:r>
      <w:r w:rsidR="002312A4">
        <w:rPr>
          <w:lang w:eastAsia="en-IN"/>
        </w:rPr>
        <w:t xml:space="preserve"> </w:t>
      </w:r>
      <w:r>
        <w:rPr>
          <w:lang w:eastAsia="en-IN"/>
        </w:rPr>
        <w:t xml:space="preserve"> </w:t>
      </w:r>
      <w:r w:rsidR="002312A4">
        <w:rPr>
          <w:lang w:eastAsia="en-IN"/>
        </w:rPr>
        <w:t xml:space="preserve"> </w:t>
      </w:r>
      <w:proofErr w:type="gramStart"/>
      <w:r w:rsidR="002C5E1A">
        <w:rPr>
          <w:lang w:eastAsia="en-IN"/>
        </w:rPr>
        <w:t>the  computer</w:t>
      </w:r>
      <w:proofErr w:type="gramEnd"/>
      <w:r w:rsidR="002C5E1A">
        <w:rPr>
          <w:lang w:eastAsia="en-IN"/>
        </w:rPr>
        <w:t xml:space="preserve"> memory for three reasons they are as follows </w:t>
      </w:r>
    </w:p>
    <w:p w:rsidR="002C5E1A" w:rsidRDefault="002C5E1A" w:rsidP="00B740F0">
      <w:pPr>
        <w:rPr>
          <w:lang w:eastAsia="en-IN"/>
        </w:rPr>
      </w:pPr>
      <w:r>
        <w:rPr>
          <w:lang w:eastAsia="en-IN"/>
        </w:rPr>
        <w:t xml:space="preserve">Instruction </w:t>
      </w:r>
      <w:proofErr w:type="gramStart"/>
      <w:r>
        <w:rPr>
          <w:lang w:eastAsia="en-IN"/>
        </w:rPr>
        <w:t>space :</w:t>
      </w:r>
      <w:proofErr w:type="gramEnd"/>
      <w:r>
        <w:rPr>
          <w:lang w:eastAsia="en-IN"/>
        </w:rPr>
        <w:t xml:space="preserve"> it is the amount of memory used to store compiled version of instructions.</w:t>
      </w:r>
    </w:p>
    <w:p w:rsidR="002C5E1A" w:rsidRDefault="002C5E1A" w:rsidP="00B740F0">
      <w:pPr>
        <w:rPr>
          <w:lang w:eastAsia="en-IN"/>
        </w:rPr>
      </w:pPr>
      <w:r>
        <w:rPr>
          <w:lang w:eastAsia="en-IN"/>
        </w:rPr>
        <w:t>Environmental Stack: it is the amount of memory used to store information of partially executed functions at the time of function call.</w:t>
      </w:r>
    </w:p>
    <w:p w:rsidR="002C5E1A" w:rsidRDefault="002C5E1A" w:rsidP="00B740F0">
      <w:pPr>
        <w:rPr>
          <w:lang w:eastAsia="en-IN"/>
        </w:rPr>
      </w:pPr>
      <w:r>
        <w:rPr>
          <w:lang w:eastAsia="en-IN"/>
        </w:rPr>
        <w:t>Data Space: it is the amount of memory used to store all the variables and constants.</w:t>
      </w:r>
    </w:p>
    <w:p w:rsidR="002C5E1A" w:rsidRDefault="002C5E1A" w:rsidP="00B740F0">
      <w:pPr>
        <w:rPr>
          <w:lang w:eastAsia="en-IN"/>
        </w:rPr>
      </w:pPr>
      <w:r>
        <w:rPr>
          <w:lang w:eastAsia="en-IN"/>
        </w:rPr>
        <w:t>NOTE: when we want to perform analysis of an algorithm based on its space complexity we consider only data space and ignore Instruction space as well as Environmental stack that means we calculate only the memory required to store</w:t>
      </w:r>
      <w:r w:rsidR="002312A4">
        <w:rPr>
          <w:lang w:eastAsia="en-IN"/>
        </w:rPr>
        <w:t xml:space="preserve">  </w:t>
      </w:r>
      <w:r>
        <w:rPr>
          <w:lang w:eastAsia="en-IN"/>
        </w:rPr>
        <w:t xml:space="preserve"> </w:t>
      </w:r>
      <w:proofErr w:type="gramStart"/>
      <w:r>
        <w:rPr>
          <w:lang w:eastAsia="en-IN"/>
        </w:rPr>
        <w:t>variables ,</w:t>
      </w:r>
      <w:proofErr w:type="gramEnd"/>
      <w:r>
        <w:rPr>
          <w:lang w:eastAsia="en-IN"/>
        </w:rPr>
        <w:t xml:space="preserve"> constants, structures, </w:t>
      </w:r>
      <w:proofErr w:type="spellStart"/>
      <w:r>
        <w:rPr>
          <w:lang w:eastAsia="en-IN"/>
        </w:rPr>
        <w:t>etc</w:t>
      </w:r>
      <w:proofErr w:type="spellEnd"/>
      <w:r>
        <w:rPr>
          <w:lang w:eastAsia="en-IN"/>
        </w:rPr>
        <w:t xml:space="preserve"> </w:t>
      </w:r>
    </w:p>
    <w:p w:rsidR="006A18F8" w:rsidRDefault="006A18F8" w:rsidP="00B740F0">
      <w:pPr>
        <w:rPr>
          <w:lang w:eastAsia="en-IN"/>
        </w:rPr>
      </w:pPr>
      <w:r>
        <w:rPr>
          <w:lang w:eastAsia="en-IN"/>
        </w:rPr>
        <w:t xml:space="preserve">To calculate the space complexity we must know the memory required to store different </w:t>
      </w:r>
      <w:proofErr w:type="spellStart"/>
      <w:r>
        <w:rPr>
          <w:lang w:eastAsia="en-IN"/>
        </w:rPr>
        <w:t>datatype</w:t>
      </w:r>
      <w:proofErr w:type="spellEnd"/>
      <w:r>
        <w:rPr>
          <w:lang w:eastAsia="en-IN"/>
        </w:rPr>
        <w:t xml:space="preserve"> values according to the compiler.</w:t>
      </w:r>
    </w:p>
    <w:p w:rsidR="006A18F8" w:rsidRDefault="006A18F8" w:rsidP="00B740F0">
      <w:pPr>
        <w:rPr>
          <w:lang w:eastAsia="en-IN"/>
        </w:rPr>
      </w:pPr>
      <w:proofErr w:type="gramStart"/>
      <w:r>
        <w:rPr>
          <w:lang w:eastAsia="en-IN"/>
        </w:rPr>
        <w:t>1.</w:t>
      </w:r>
      <w:r w:rsidR="00FD4D55">
        <w:rPr>
          <w:lang w:eastAsia="en-IN"/>
        </w:rPr>
        <w:t>2 bytes to store integer value.</w:t>
      </w:r>
      <w:proofErr w:type="gramEnd"/>
    </w:p>
    <w:p w:rsidR="00FD4D55" w:rsidRDefault="00FD4D55" w:rsidP="00B740F0">
      <w:pPr>
        <w:rPr>
          <w:lang w:eastAsia="en-IN"/>
        </w:rPr>
      </w:pPr>
      <w:r>
        <w:rPr>
          <w:lang w:eastAsia="en-IN"/>
        </w:rPr>
        <w:t>2. 4 bytes to store floating point value.</w:t>
      </w:r>
    </w:p>
    <w:p w:rsidR="00FD4D55" w:rsidRDefault="00FD4D55" w:rsidP="00B740F0">
      <w:pPr>
        <w:rPr>
          <w:lang w:eastAsia="en-IN"/>
        </w:rPr>
      </w:pPr>
      <w:proofErr w:type="gramStart"/>
      <w:r>
        <w:rPr>
          <w:lang w:eastAsia="en-IN"/>
        </w:rPr>
        <w:t>3. 1 byte to store character value.</w:t>
      </w:r>
      <w:proofErr w:type="gramEnd"/>
    </w:p>
    <w:p w:rsidR="00FD4D55" w:rsidRDefault="00FD4D55" w:rsidP="00B740F0">
      <w:pPr>
        <w:rPr>
          <w:lang w:eastAsia="en-IN"/>
        </w:rPr>
      </w:pPr>
      <w:r>
        <w:rPr>
          <w:lang w:eastAsia="en-IN"/>
        </w:rPr>
        <w:t>4. 6 or 8 bytes to store double value.</w:t>
      </w:r>
    </w:p>
    <w:p w:rsidR="002312A4" w:rsidRDefault="002312A4" w:rsidP="00B740F0">
      <w:pPr>
        <w:rPr>
          <w:lang w:eastAsia="en-IN"/>
        </w:rPr>
      </w:pPr>
      <w:r>
        <w:rPr>
          <w:lang w:eastAsia="en-IN"/>
        </w:rPr>
        <w:t>Example 1:</w:t>
      </w:r>
    </w:p>
    <w:p w:rsidR="002312A4" w:rsidRDefault="002312A4" w:rsidP="00B740F0">
      <w:pPr>
        <w:rPr>
          <w:lang w:eastAsia="en-IN"/>
        </w:rPr>
      </w:pPr>
      <w:r>
        <w:rPr>
          <w:lang w:eastAsia="en-IN"/>
        </w:rPr>
        <w:t xml:space="preserve">   </w:t>
      </w:r>
      <w:proofErr w:type="spellStart"/>
      <w:proofErr w:type="gramStart"/>
      <w:r>
        <w:rPr>
          <w:lang w:eastAsia="en-IN"/>
        </w:rPr>
        <w:t>int</w:t>
      </w:r>
      <w:proofErr w:type="spellEnd"/>
      <w:proofErr w:type="gramEnd"/>
      <w:r>
        <w:rPr>
          <w:lang w:eastAsia="en-IN"/>
        </w:rPr>
        <w:t xml:space="preserve"> square(</w:t>
      </w:r>
      <w:proofErr w:type="spellStart"/>
      <w:r>
        <w:rPr>
          <w:lang w:eastAsia="en-IN"/>
        </w:rPr>
        <w:t>int</w:t>
      </w:r>
      <w:proofErr w:type="spellEnd"/>
      <w:r>
        <w:rPr>
          <w:lang w:eastAsia="en-IN"/>
        </w:rPr>
        <w:t xml:space="preserve"> a)</w:t>
      </w:r>
    </w:p>
    <w:p w:rsidR="002312A4" w:rsidRDefault="002312A4" w:rsidP="00B740F0">
      <w:pPr>
        <w:rPr>
          <w:lang w:eastAsia="en-IN"/>
        </w:rPr>
      </w:pPr>
      <w:r>
        <w:rPr>
          <w:lang w:eastAsia="en-IN"/>
        </w:rPr>
        <w:t>{</w:t>
      </w:r>
    </w:p>
    <w:p w:rsidR="002312A4" w:rsidRDefault="002312A4" w:rsidP="00B740F0">
      <w:pPr>
        <w:rPr>
          <w:lang w:eastAsia="en-IN"/>
        </w:rPr>
      </w:pPr>
      <w:r>
        <w:rPr>
          <w:lang w:eastAsia="en-IN"/>
        </w:rPr>
        <w:tab/>
      </w:r>
      <w:proofErr w:type="gramStart"/>
      <w:r>
        <w:rPr>
          <w:lang w:eastAsia="en-IN"/>
        </w:rPr>
        <w:t>return</w:t>
      </w:r>
      <w:proofErr w:type="gramEnd"/>
      <w:r>
        <w:rPr>
          <w:lang w:eastAsia="en-IN"/>
        </w:rPr>
        <w:t xml:space="preserve"> a*a;</w:t>
      </w:r>
    </w:p>
    <w:p w:rsidR="002312A4" w:rsidRDefault="002312A4" w:rsidP="00B740F0">
      <w:pPr>
        <w:rPr>
          <w:lang w:eastAsia="en-IN"/>
        </w:rPr>
      </w:pPr>
      <w:r>
        <w:rPr>
          <w:lang w:eastAsia="en-IN"/>
        </w:rPr>
        <w:t>}</w:t>
      </w:r>
    </w:p>
    <w:p w:rsidR="002312A4" w:rsidRDefault="003B11F4" w:rsidP="00B740F0">
      <w:pPr>
        <w:rPr>
          <w:lang w:eastAsia="en-IN"/>
        </w:rPr>
      </w:pPr>
      <w:r>
        <w:rPr>
          <w:lang w:eastAsia="en-IN"/>
        </w:rPr>
        <w:t xml:space="preserve">In the above </w:t>
      </w:r>
      <w:proofErr w:type="gramStart"/>
      <w:r>
        <w:rPr>
          <w:lang w:eastAsia="en-IN"/>
        </w:rPr>
        <w:t xml:space="preserve">example </w:t>
      </w:r>
      <w:r w:rsidR="000203AF">
        <w:rPr>
          <w:lang w:eastAsia="en-IN"/>
        </w:rPr>
        <w:t>,</w:t>
      </w:r>
      <w:proofErr w:type="gramEnd"/>
      <w:r w:rsidR="000203AF">
        <w:rPr>
          <w:lang w:eastAsia="en-IN"/>
        </w:rPr>
        <w:t xml:space="preserve"> it requires 2 bytes of memory to store variable a and another 2 bytes of memory is used for return value.</w:t>
      </w:r>
    </w:p>
    <w:p w:rsidR="000203AF" w:rsidRDefault="000203AF" w:rsidP="00B740F0">
      <w:pPr>
        <w:rPr>
          <w:lang w:eastAsia="en-IN"/>
        </w:rPr>
      </w:pPr>
      <w:r>
        <w:rPr>
          <w:lang w:eastAsia="en-IN"/>
        </w:rPr>
        <w:t xml:space="preserve">That </w:t>
      </w:r>
      <w:proofErr w:type="gramStart"/>
      <w:r>
        <w:rPr>
          <w:lang w:eastAsia="en-IN"/>
        </w:rPr>
        <w:t>means ,</w:t>
      </w:r>
      <w:proofErr w:type="gramEnd"/>
      <w:r>
        <w:rPr>
          <w:lang w:eastAsia="en-IN"/>
        </w:rPr>
        <w:t xml:space="preserve"> totally it requires 4 bytes of memory to complete its execution and this 4 bytes of memory is fixed for any input value of a, this space complexity is said to be </w:t>
      </w:r>
      <w:proofErr w:type="spellStart"/>
      <w:r>
        <w:rPr>
          <w:lang w:eastAsia="en-IN"/>
        </w:rPr>
        <w:t>constance</w:t>
      </w:r>
      <w:proofErr w:type="spellEnd"/>
      <w:r>
        <w:rPr>
          <w:lang w:eastAsia="en-IN"/>
        </w:rPr>
        <w:t xml:space="preserve"> space complexity </w:t>
      </w:r>
    </w:p>
    <w:p w:rsidR="000203AF" w:rsidRDefault="000203AF" w:rsidP="00B740F0">
      <w:pPr>
        <w:rPr>
          <w:lang w:eastAsia="en-IN"/>
        </w:rPr>
      </w:pPr>
    </w:p>
    <w:p w:rsidR="000203AF" w:rsidRDefault="000203AF" w:rsidP="000203AF">
      <w:pPr>
        <w:pStyle w:val="Heading2"/>
        <w:rPr>
          <w:lang w:eastAsia="en-IN"/>
        </w:rPr>
      </w:pPr>
      <w:r>
        <w:rPr>
          <w:lang w:eastAsia="en-IN"/>
        </w:rPr>
        <w:tab/>
      </w:r>
      <w:r>
        <w:rPr>
          <w:lang w:eastAsia="en-IN"/>
        </w:rPr>
        <w:tab/>
        <w:t xml:space="preserve">If any algorithm </w:t>
      </w:r>
      <w:proofErr w:type="gramStart"/>
      <w:r>
        <w:rPr>
          <w:lang w:eastAsia="en-IN"/>
        </w:rPr>
        <w:t>requires  fixed</w:t>
      </w:r>
      <w:proofErr w:type="gramEnd"/>
      <w:r>
        <w:rPr>
          <w:lang w:eastAsia="en-IN"/>
        </w:rPr>
        <w:t xml:space="preserve"> amount of space for all input values then that space complexity is said to be constant space complexity</w:t>
      </w:r>
    </w:p>
    <w:p w:rsidR="00FD4D55" w:rsidRDefault="000203AF" w:rsidP="00B740F0">
      <w:pPr>
        <w:rPr>
          <w:lang w:eastAsia="en-IN"/>
        </w:rPr>
      </w:pPr>
      <w:r>
        <w:rPr>
          <w:lang w:eastAsia="en-IN"/>
        </w:rPr>
        <w:t>Example 2:</w:t>
      </w:r>
    </w:p>
    <w:p w:rsidR="000203AF" w:rsidRDefault="000203AF" w:rsidP="00B740F0">
      <w:pPr>
        <w:rPr>
          <w:lang w:eastAsia="en-IN"/>
        </w:rPr>
      </w:pPr>
      <w:proofErr w:type="spellStart"/>
      <w:r>
        <w:rPr>
          <w:lang w:eastAsia="en-IN"/>
        </w:rPr>
        <w:t>Int</w:t>
      </w:r>
      <w:proofErr w:type="spellEnd"/>
      <w:r>
        <w:rPr>
          <w:lang w:eastAsia="en-IN"/>
        </w:rPr>
        <w:t xml:space="preserve"> </w:t>
      </w:r>
      <w:proofErr w:type="gramStart"/>
      <w:r>
        <w:rPr>
          <w:lang w:eastAsia="en-IN"/>
        </w:rPr>
        <w:t>sum(</w:t>
      </w:r>
      <w:proofErr w:type="spellStart"/>
      <w:proofErr w:type="gramEnd"/>
      <w:r>
        <w:rPr>
          <w:lang w:eastAsia="en-IN"/>
        </w:rPr>
        <w:t>int</w:t>
      </w:r>
      <w:proofErr w:type="spellEnd"/>
      <w:r>
        <w:rPr>
          <w:lang w:eastAsia="en-IN"/>
        </w:rPr>
        <w:t xml:space="preserve"> A[],</w:t>
      </w:r>
      <w:proofErr w:type="spellStart"/>
      <w:r>
        <w:rPr>
          <w:lang w:eastAsia="en-IN"/>
        </w:rPr>
        <w:t>int</w:t>
      </w:r>
      <w:proofErr w:type="spellEnd"/>
      <w:r>
        <w:rPr>
          <w:lang w:eastAsia="en-IN"/>
        </w:rPr>
        <w:t xml:space="preserve"> n)</w:t>
      </w:r>
    </w:p>
    <w:p w:rsidR="000203AF" w:rsidRDefault="000203AF" w:rsidP="00B740F0">
      <w:pPr>
        <w:rPr>
          <w:lang w:eastAsia="en-IN"/>
        </w:rPr>
      </w:pPr>
      <w:r>
        <w:rPr>
          <w:lang w:eastAsia="en-IN"/>
        </w:rPr>
        <w:t>{</w:t>
      </w:r>
    </w:p>
    <w:p w:rsidR="000203AF" w:rsidRDefault="000203AF" w:rsidP="00B740F0">
      <w:pPr>
        <w:rPr>
          <w:lang w:eastAsia="en-IN"/>
        </w:rPr>
      </w:pPr>
      <w:r>
        <w:rPr>
          <w:lang w:eastAsia="en-IN"/>
        </w:rPr>
        <w:tab/>
      </w:r>
      <w:proofErr w:type="spellStart"/>
      <w:proofErr w:type="gramStart"/>
      <w:r>
        <w:rPr>
          <w:lang w:eastAsia="en-IN"/>
        </w:rPr>
        <w:t>int</w:t>
      </w:r>
      <w:proofErr w:type="spellEnd"/>
      <w:proofErr w:type="gramEnd"/>
      <w:r>
        <w:rPr>
          <w:lang w:eastAsia="en-IN"/>
        </w:rPr>
        <w:t xml:space="preserve"> sum=0,i;</w:t>
      </w:r>
    </w:p>
    <w:p w:rsidR="000203AF" w:rsidRDefault="000203AF" w:rsidP="00B740F0">
      <w:pPr>
        <w:rPr>
          <w:lang w:eastAsia="en-IN"/>
        </w:rPr>
      </w:pPr>
      <w:r>
        <w:rPr>
          <w:lang w:eastAsia="en-IN"/>
        </w:rPr>
        <w:tab/>
      </w:r>
      <w:proofErr w:type="gramStart"/>
      <w:r>
        <w:rPr>
          <w:lang w:eastAsia="en-IN"/>
        </w:rPr>
        <w:t>for(</w:t>
      </w:r>
      <w:proofErr w:type="gramEnd"/>
      <w:r>
        <w:rPr>
          <w:lang w:eastAsia="en-IN"/>
        </w:rPr>
        <w:t>i=0;i&lt;</w:t>
      </w:r>
      <w:proofErr w:type="spellStart"/>
      <w:r>
        <w:rPr>
          <w:lang w:eastAsia="en-IN"/>
        </w:rPr>
        <w:t>n;i</w:t>
      </w:r>
      <w:proofErr w:type="spellEnd"/>
      <w:r>
        <w:rPr>
          <w:lang w:eastAsia="en-IN"/>
        </w:rPr>
        <w:t>++)</w:t>
      </w:r>
    </w:p>
    <w:p w:rsidR="000203AF" w:rsidRDefault="000203AF" w:rsidP="00B740F0">
      <w:pPr>
        <w:rPr>
          <w:lang w:eastAsia="en-IN"/>
        </w:rPr>
      </w:pPr>
      <w:r>
        <w:rPr>
          <w:lang w:eastAsia="en-IN"/>
        </w:rPr>
        <w:tab/>
      </w:r>
      <w:proofErr w:type="gramStart"/>
      <w:r>
        <w:rPr>
          <w:lang w:eastAsia="en-IN"/>
        </w:rPr>
        <w:t>sum=</w:t>
      </w:r>
      <w:proofErr w:type="spellStart"/>
      <w:proofErr w:type="gramEnd"/>
      <w:r>
        <w:rPr>
          <w:lang w:eastAsia="en-IN"/>
        </w:rPr>
        <w:t>sum+A</w:t>
      </w:r>
      <w:proofErr w:type="spellEnd"/>
      <w:r>
        <w:rPr>
          <w:lang w:eastAsia="en-IN"/>
        </w:rPr>
        <w:t>[i];</w:t>
      </w:r>
    </w:p>
    <w:p w:rsidR="000203AF" w:rsidRDefault="000203AF" w:rsidP="00B740F0">
      <w:pPr>
        <w:rPr>
          <w:lang w:eastAsia="en-IN"/>
        </w:rPr>
      </w:pPr>
      <w:r>
        <w:rPr>
          <w:lang w:eastAsia="en-IN"/>
        </w:rPr>
        <w:tab/>
      </w:r>
      <w:proofErr w:type="spellStart"/>
      <w:proofErr w:type="gramStart"/>
      <w:r>
        <w:rPr>
          <w:lang w:eastAsia="en-IN"/>
        </w:rPr>
        <w:t>retrun</w:t>
      </w:r>
      <w:proofErr w:type="spellEnd"/>
      <w:proofErr w:type="gramEnd"/>
      <w:r>
        <w:rPr>
          <w:lang w:eastAsia="en-IN"/>
        </w:rPr>
        <w:t xml:space="preserve"> sum;</w:t>
      </w:r>
    </w:p>
    <w:p w:rsidR="000203AF" w:rsidRDefault="000203AF" w:rsidP="00B740F0">
      <w:pPr>
        <w:rPr>
          <w:lang w:eastAsia="en-IN"/>
        </w:rPr>
      </w:pPr>
      <w:r>
        <w:rPr>
          <w:lang w:eastAsia="en-IN"/>
        </w:rPr>
        <w:t>}</w:t>
      </w:r>
    </w:p>
    <w:p w:rsidR="000203AF" w:rsidRDefault="000203AF" w:rsidP="00B740F0">
      <w:pPr>
        <w:rPr>
          <w:lang w:eastAsia="en-IN"/>
        </w:rPr>
      </w:pPr>
      <w:r>
        <w:rPr>
          <w:lang w:eastAsia="en-IN"/>
        </w:rPr>
        <w:t xml:space="preserve">In the above example it requires n*2 bytes of memory to store array variable </w:t>
      </w:r>
      <w:proofErr w:type="gramStart"/>
      <w:r>
        <w:rPr>
          <w:lang w:eastAsia="en-IN"/>
        </w:rPr>
        <w:t>a[]</w:t>
      </w:r>
      <w:proofErr w:type="gramEnd"/>
      <w:r w:rsidR="00FE08AE">
        <w:rPr>
          <w:lang w:eastAsia="en-IN"/>
        </w:rPr>
        <w:t xml:space="preserve"> </w:t>
      </w:r>
    </w:p>
    <w:p w:rsidR="00FE08AE" w:rsidRDefault="00FE08AE" w:rsidP="00B740F0">
      <w:pPr>
        <w:rPr>
          <w:lang w:eastAsia="en-IN"/>
        </w:rPr>
      </w:pPr>
      <w:r>
        <w:rPr>
          <w:lang w:eastAsia="en-IN"/>
        </w:rPr>
        <w:t>2 bytes of memory for integer parameter ‘n’, 4 bytes of memory for local integer variable sum and i(2 bytes each),</w:t>
      </w:r>
    </w:p>
    <w:p w:rsidR="00FE08AE" w:rsidRDefault="00FE08AE" w:rsidP="00B740F0">
      <w:pPr>
        <w:rPr>
          <w:lang w:eastAsia="en-IN"/>
        </w:rPr>
      </w:pPr>
      <w:r>
        <w:rPr>
          <w:lang w:eastAsia="en-IN"/>
        </w:rPr>
        <w:t>2 bytes of memory for return value.</w:t>
      </w:r>
    </w:p>
    <w:p w:rsidR="00FE08AE" w:rsidRDefault="00FE08AE" w:rsidP="00B740F0">
      <w:pPr>
        <w:rPr>
          <w:lang w:eastAsia="en-IN"/>
        </w:rPr>
      </w:pPr>
      <w:r>
        <w:rPr>
          <w:lang w:eastAsia="en-IN"/>
        </w:rPr>
        <w:t xml:space="preserve">That means it requires 2n+8 bytes of memory to complete its execution.  </w:t>
      </w:r>
      <w:proofErr w:type="gramStart"/>
      <w:r>
        <w:rPr>
          <w:lang w:eastAsia="en-IN"/>
        </w:rPr>
        <w:t>Here  ,</w:t>
      </w:r>
      <w:proofErr w:type="gramEnd"/>
      <w:r>
        <w:rPr>
          <w:lang w:eastAsia="en-IN"/>
        </w:rPr>
        <w:t xml:space="preserve"> the total amount of memory required depends on the value of n. As n value increase the space required also increase proportionately. This type of space complexity is said to be linear space complexity.</w:t>
      </w:r>
    </w:p>
    <w:p w:rsidR="00FE08AE" w:rsidRDefault="00FE08AE" w:rsidP="00FE08AE">
      <w:pPr>
        <w:pStyle w:val="Heading1"/>
        <w:rPr>
          <w:lang w:eastAsia="en-IN"/>
        </w:rPr>
      </w:pPr>
      <w:r>
        <w:rPr>
          <w:lang w:eastAsia="en-IN"/>
        </w:rPr>
        <w:t>If the amount of space required by an algorithm is increased with the increase of input value, then that space complexity is said to be linear space complexity.</w:t>
      </w:r>
    </w:p>
    <w:p w:rsidR="00FE08AE" w:rsidRPr="00FE08AE" w:rsidRDefault="00FE08AE" w:rsidP="00FE08AE">
      <w:pPr>
        <w:rPr>
          <w:lang w:eastAsia="en-IN"/>
        </w:rPr>
      </w:pPr>
    </w:p>
    <w:p w:rsidR="009469C6" w:rsidRPr="009469C6" w:rsidRDefault="00FE08AE" w:rsidP="00FE08AE">
      <w:pPr>
        <w:pStyle w:val="Title"/>
        <w:rPr>
          <w:rFonts w:ascii="Arial" w:eastAsia="Times New Roman" w:hAnsi="Arial"/>
          <w:b/>
          <w:bCs/>
          <w:color w:val="333333"/>
          <w:kern w:val="0"/>
          <w:sz w:val="21"/>
          <w:szCs w:val="21"/>
          <w:lang w:eastAsia="en-IN"/>
        </w:rPr>
      </w:pPr>
      <w:r>
        <w:rPr>
          <w:rFonts w:eastAsia="Times New Roman"/>
          <w:lang w:eastAsia="en-IN"/>
        </w:rPr>
        <w:t>Time complexity</w:t>
      </w:r>
    </w:p>
    <w:p w:rsidR="009469C6" w:rsidRDefault="009469C6" w:rsidP="009469C6">
      <w:pPr>
        <w:shd w:val="clear" w:color="auto" w:fill="FFFFFF"/>
        <w:spacing w:after="150" w:line="480" w:lineRule="atLeast"/>
        <w:jc w:val="both"/>
        <w:rPr>
          <w:rFonts w:ascii="Arial" w:eastAsia="Times New Roman" w:hAnsi="Arial" w:cs="Arial"/>
          <w:color w:val="333333"/>
          <w:sz w:val="21"/>
          <w:szCs w:val="21"/>
          <w:lang w:eastAsia="en-IN"/>
        </w:rPr>
      </w:pPr>
      <w:r w:rsidRPr="009469C6">
        <w:rPr>
          <w:rFonts w:ascii="Arial" w:eastAsia="Times New Roman" w:hAnsi="Arial" w:cs="Arial"/>
          <w:color w:val="333333"/>
          <w:sz w:val="21"/>
          <w:szCs w:val="21"/>
          <w:lang w:eastAsia="en-IN"/>
        </w:rPr>
        <w:t>Every algorithm requires some amount of computer time to execute its instruction to perform the task. This computer time required is called time complexity.</w:t>
      </w:r>
      <w:r w:rsidRPr="009469C6">
        <w:rPr>
          <w:rFonts w:ascii="Arial" w:eastAsia="Times New Roman" w:hAnsi="Arial" w:cs="Arial"/>
          <w:color w:val="333333"/>
          <w:sz w:val="21"/>
          <w:szCs w:val="21"/>
          <w:lang w:eastAsia="en-IN"/>
        </w:rPr>
        <w:br/>
        <w:t>The time complexity of an algorithm can be defined as follows...</w:t>
      </w:r>
    </w:p>
    <w:p w:rsidR="0057104F" w:rsidRPr="0057104F" w:rsidRDefault="00FE08AE" w:rsidP="0057104F">
      <w:pPr>
        <w:pStyle w:val="Heading1"/>
        <w:rPr>
          <w:rFonts w:eastAsia="Times New Roman"/>
          <w:lang w:eastAsia="en-IN"/>
        </w:rPr>
      </w:pPr>
      <w:r>
        <w:rPr>
          <w:rFonts w:eastAsia="Times New Roman"/>
          <w:lang w:eastAsia="en-IN"/>
        </w:rPr>
        <w:tab/>
      </w:r>
      <w:r>
        <w:rPr>
          <w:rFonts w:eastAsia="Times New Roman"/>
          <w:lang w:eastAsia="en-IN"/>
        </w:rPr>
        <w:tab/>
        <w:t>The time complexity of an algorithm is the total amount of time required by an algorithm to complete its execution.</w:t>
      </w:r>
    </w:p>
    <w:p w:rsidR="009469C6" w:rsidRPr="009469C6" w:rsidRDefault="009469C6" w:rsidP="009469C6">
      <w:pPr>
        <w:shd w:val="clear" w:color="auto" w:fill="FFFFFF"/>
        <w:spacing w:after="150" w:line="480" w:lineRule="atLeast"/>
        <w:jc w:val="both"/>
        <w:rPr>
          <w:ins w:id="1" w:author="Unknown"/>
          <w:rFonts w:ascii="Arial" w:eastAsia="Times New Roman" w:hAnsi="Arial" w:cs="Arial"/>
          <w:color w:val="333333"/>
          <w:sz w:val="21"/>
          <w:szCs w:val="21"/>
          <w:lang w:eastAsia="en-IN"/>
        </w:rPr>
      </w:pPr>
      <w:ins w:id="2" w:author="Unknown">
        <w:r w:rsidRPr="009469C6">
          <w:rPr>
            <w:rFonts w:ascii="Arial" w:eastAsia="Times New Roman" w:hAnsi="Arial" w:cs="Arial"/>
            <w:color w:val="333333"/>
            <w:sz w:val="21"/>
            <w:szCs w:val="21"/>
            <w:lang w:eastAsia="en-IN"/>
          </w:rPr>
          <w:t>Generally, the running time of an algorithm depends upon the following...</w:t>
        </w:r>
      </w:ins>
    </w:p>
    <w:p w:rsidR="009469C6" w:rsidRPr="009469C6" w:rsidRDefault="009469C6" w:rsidP="009469C6">
      <w:pPr>
        <w:numPr>
          <w:ilvl w:val="0"/>
          <w:numId w:val="6"/>
        </w:numPr>
        <w:shd w:val="clear" w:color="auto" w:fill="FFFFFF"/>
        <w:spacing w:before="100" w:beforeAutospacing="1" w:after="100" w:afterAutospacing="1" w:line="480" w:lineRule="atLeast"/>
        <w:jc w:val="both"/>
        <w:rPr>
          <w:ins w:id="3" w:author="Unknown"/>
          <w:rFonts w:ascii="Arial" w:eastAsia="Times New Roman" w:hAnsi="Arial" w:cs="Arial"/>
          <w:color w:val="333333"/>
          <w:sz w:val="21"/>
          <w:szCs w:val="21"/>
          <w:lang w:eastAsia="en-IN"/>
        </w:rPr>
      </w:pPr>
      <w:ins w:id="4" w:author="Unknown">
        <w:r w:rsidRPr="009469C6">
          <w:rPr>
            <w:rFonts w:ascii="Arial" w:eastAsia="Times New Roman" w:hAnsi="Arial" w:cs="Arial"/>
            <w:color w:val="333333"/>
            <w:sz w:val="21"/>
            <w:szCs w:val="21"/>
            <w:lang w:eastAsia="en-IN"/>
          </w:rPr>
          <w:t>Whether it is running on </w:t>
        </w:r>
        <w:r w:rsidRPr="009469C6">
          <w:rPr>
            <w:rFonts w:ascii="Arial" w:eastAsia="Times New Roman" w:hAnsi="Arial" w:cs="Arial"/>
            <w:b/>
            <w:bCs/>
            <w:color w:val="333333"/>
            <w:sz w:val="21"/>
            <w:szCs w:val="21"/>
            <w:lang w:eastAsia="en-IN"/>
          </w:rPr>
          <w:t>Single</w:t>
        </w:r>
        <w:r w:rsidRPr="009469C6">
          <w:rPr>
            <w:rFonts w:ascii="Arial" w:eastAsia="Times New Roman" w:hAnsi="Arial" w:cs="Arial"/>
            <w:color w:val="333333"/>
            <w:sz w:val="21"/>
            <w:szCs w:val="21"/>
            <w:lang w:eastAsia="en-IN"/>
          </w:rPr>
          <w:t> processor machine or </w:t>
        </w:r>
        <w:r w:rsidRPr="009469C6">
          <w:rPr>
            <w:rFonts w:ascii="Arial" w:eastAsia="Times New Roman" w:hAnsi="Arial" w:cs="Arial"/>
            <w:b/>
            <w:bCs/>
            <w:color w:val="333333"/>
            <w:sz w:val="21"/>
            <w:szCs w:val="21"/>
            <w:lang w:eastAsia="en-IN"/>
          </w:rPr>
          <w:t>Multi</w:t>
        </w:r>
        <w:r w:rsidRPr="009469C6">
          <w:rPr>
            <w:rFonts w:ascii="Arial" w:eastAsia="Times New Roman" w:hAnsi="Arial" w:cs="Arial"/>
            <w:color w:val="333333"/>
            <w:sz w:val="21"/>
            <w:szCs w:val="21"/>
            <w:lang w:eastAsia="en-IN"/>
          </w:rPr>
          <w:t> processor machine.</w:t>
        </w:r>
      </w:ins>
    </w:p>
    <w:p w:rsidR="009469C6" w:rsidRPr="009469C6" w:rsidRDefault="009469C6" w:rsidP="009469C6">
      <w:pPr>
        <w:numPr>
          <w:ilvl w:val="0"/>
          <w:numId w:val="6"/>
        </w:numPr>
        <w:shd w:val="clear" w:color="auto" w:fill="FFFFFF"/>
        <w:spacing w:before="100" w:beforeAutospacing="1" w:after="100" w:afterAutospacing="1" w:line="480" w:lineRule="atLeast"/>
        <w:jc w:val="both"/>
        <w:rPr>
          <w:ins w:id="5" w:author="Unknown"/>
          <w:rFonts w:ascii="Arial" w:eastAsia="Times New Roman" w:hAnsi="Arial" w:cs="Arial"/>
          <w:color w:val="333333"/>
          <w:sz w:val="21"/>
          <w:szCs w:val="21"/>
          <w:lang w:eastAsia="en-IN"/>
        </w:rPr>
      </w:pPr>
      <w:ins w:id="6" w:author="Unknown">
        <w:r w:rsidRPr="009469C6">
          <w:rPr>
            <w:rFonts w:ascii="Arial" w:eastAsia="Times New Roman" w:hAnsi="Arial" w:cs="Arial"/>
            <w:color w:val="333333"/>
            <w:sz w:val="21"/>
            <w:szCs w:val="21"/>
            <w:lang w:eastAsia="en-IN"/>
          </w:rPr>
          <w:t>Whether it is a </w:t>
        </w:r>
        <w:r w:rsidRPr="009469C6">
          <w:rPr>
            <w:rFonts w:ascii="Arial" w:eastAsia="Times New Roman" w:hAnsi="Arial" w:cs="Arial"/>
            <w:b/>
            <w:bCs/>
            <w:color w:val="333333"/>
            <w:sz w:val="21"/>
            <w:szCs w:val="21"/>
            <w:lang w:eastAsia="en-IN"/>
          </w:rPr>
          <w:t>32 bit</w:t>
        </w:r>
        <w:r w:rsidRPr="009469C6">
          <w:rPr>
            <w:rFonts w:ascii="Arial" w:eastAsia="Times New Roman" w:hAnsi="Arial" w:cs="Arial"/>
            <w:color w:val="333333"/>
            <w:sz w:val="21"/>
            <w:szCs w:val="21"/>
            <w:lang w:eastAsia="en-IN"/>
          </w:rPr>
          <w:t> machine or </w:t>
        </w:r>
        <w:r w:rsidRPr="009469C6">
          <w:rPr>
            <w:rFonts w:ascii="Arial" w:eastAsia="Times New Roman" w:hAnsi="Arial" w:cs="Arial"/>
            <w:b/>
            <w:bCs/>
            <w:color w:val="333333"/>
            <w:sz w:val="21"/>
            <w:szCs w:val="21"/>
            <w:lang w:eastAsia="en-IN"/>
          </w:rPr>
          <w:t>64 bit</w:t>
        </w:r>
        <w:r w:rsidRPr="009469C6">
          <w:rPr>
            <w:rFonts w:ascii="Arial" w:eastAsia="Times New Roman" w:hAnsi="Arial" w:cs="Arial"/>
            <w:color w:val="333333"/>
            <w:sz w:val="21"/>
            <w:szCs w:val="21"/>
            <w:lang w:eastAsia="en-IN"/>
          </w:rPr>
          <w:t> machine.</w:t>
        </w:r>
      </w:ins>
    </w:p>
    <w:p w:rsidR="009469C6" w:rsidRPr="009469C6" w:rsidRDefault="009469C6" w:rsidP="009469C6">
      <w:pPr>
        <w:numPr>
          <w:ilvl w:val="0"/>
          <w:numId w:val="6"/>
        </w:numPr>
        <w:shd w:val="clear" w:color="auto" w:fill="FFFFFF"/>
        <w:spacing w:before="100" w:beforeAutospacing="1" w:after="100" w:afterAutospacing="1" w:line="480" w:lineRule="atLeast"/>
        <w:jc w:val="both"/>
        <w:rPr>
          <w:ins w:id="7" w:author="Unknown"/>
          <w:rFonts w:ascii="Arial" w:eastAsia="Times New Roman" w:hAnsi="Arial" w:cs="Arial"/>
          <w:color w:val="333333"/>
          <w:sz w:val="21"/>
          <w:szCs w:val="21"/>
          <w:lang w:eastAsia="en-IN"/>
        </w:rPr>
      </w:pPr>
      <w:ins w:id="8" w:author="Unknown">
        <w:r w:rsidRPr="009469C6">
          <w:rPr>
            <w:rFonts w:ascii="Arial" w:eastAsia="Times New Roman" w:hAnsi="Arial" w:cs="Arial"/>
            <w:b/>
            <w:bCs/>
            <w:color w:val="333333"/>
            <w:sz w:val="21"/>
            <w:szCs w:val="21"/>
            <w:lang w:eastAsia="en-IN"/>
          </w:rPr>
          <w:t>Read</w:t>
        </w:r>
        <w:r w:rsidRPr="009469C6">
          <w:rPr>
            <w:rFonts w:ascii="Arial" w:eastAsia="Times New Roman" w:hAnsi="Arial" w:cs="Arial"/>
            <w:color w:val="333333"/>
            <w:sz w:val="21"/>
            <w:szCs w:val="21"/>
            <w:lang w:eastAsia="en-IN"/>
          </w:rPr>
          <w:t> and </w:t>
        </w:r>
        <w:r w:rsidRPr="009469C6">
          <w:rPr>
            <w:rFonts w:ascii="Arial" w:eastAsia="Times New Roman" w:hAnsi="Arial" w:cs="Arial"/>
            <w:b/>
            <w:bCs/>
            <w:color w:val="333333"/>
            <w:sz w:val="21"/>
            <w:szCs w:val="21"/>
            <w:lang w:eastAsia="en-IN"/>
          </w:rPr>
          <w:t>Write</w:t>
        </w:r>
        <w:r w:rsidRPr="009469C6">
          <w:rPr>
            <w:rFonts w:ascii="Arial" w:eastAsia="Times New Roman" w:hAnsi="Arial" w:cs="Arial"/>
            <w:color w:val="333333"/>
            <w:sz w:val="21"/>
            <w:szCs w:val="21"/>
            <w:lang w:eastAsia="en-IN"/>
          </w:rPr>
          <w:t> speed of the machine.</w:t>
        </w:r>
      </w:ins>
    </w:p>
    <w:p w:rsidR="009469C6" w:rsidRPr="009469C6" w:rsidRDefault="009469C6" w:rsidP="009469C6">
      <w:pPr>
        <w:numPr>
          <w:ilvl w:val="0"/>
          <w:numId w:val="6"/>
        </w:numPr>
        <w:shd w:val="clear" w:color="auto" w:fill="FFFFFF"/>
        <w:spacing w:before="100" w:beforeAutospacing="1" w:after="100" w:afterAutospacing="1" w:line="480" w:lineRule="atLeast"/>
        <w:jc w:val="both"/>
        <w:rPr>
          <w:ins w:id="9" w:author="Unknown"/>
          <w:rFonts w:ascii="Arial" w:eastAsia="Times New Roman" w:hAnsi="Arial" w:cs="Arial"/>
          <w:color w:val="333333"/>
          <w:sz w:val="21"/>
          <w:szCs w:val="21"/>
          <w:lang w:eastAsia="en-IN"/>
        </w:rPr>
      </w:pPr>
      <w:ins w:id="10" w:author="Unknown">
        <w:r w:rsidRPr="009469C6">
          <w:rPr>
            <w:rFonts w:ascii="Arial" w:eastAsia="Times New Roman" w:hAnsi="Arial" w:cs="Arial"/>
            <w:color w:val="333333"/>
            <w:sz w:val="21"/>
            <w:szCs w:val="21"/>
            <w:lang w:eastAsia="en-IN"/>
          </w:rPr>
          <w:t>The amount of time required by an algorithm to perform </w:t>
        </w:r>
        <w:r w:rsidRPr="009469C6">
          <w:rPr>
            <w:rFonts w:ascii="Arial" w:eastAsia="Times New Roman" w:hAnsi="Arial" w:cs="Arial"/>
            <w:b/>
            <w:bCs/>
            <w:color w:val="333333"/>
            <w:sz w:val="21"/>
            <w:szCs w:val="21"/>
            <w:lang w:eastAsia="en-IN"/>
          </w:rPr>
          <w:t>Arithmetic</w:t>
        </w:r>
        <w:r w:rsidRPr="009469C6">
          <w:rPr>
            <w:rFonts w:ascii="Arial" w:eastAsia="Times New Roman" w:hAnsi="Arial" w:cs="Arial"/>
            <w:color w:val="333333"/>
            <w:sz w:val="21"/>
            <w:szCs w:val="21"/>
            <w:lang w:eastAsia="en-IN"/>
          </w:rPr>
          <w:t> operations, </w:t>
        </w:r>
        <w:r w:rsidRPr="009469C6">
          <w:rPr>
            <w:rFonts w:ascii="Arial" w:eastAsia="Times New Roman" w:hAnsi="Arial" w:cs="Arial"/>
            <w:b/>
            <w:bCs/>
            <w:color w:val="333333"/>
            <w:sz w:val="21"/>
            <w:szCs w:val="21"/>
            <w:lang w:eastAsia="en-IN"/>
          </w:rPr>
          <w:t>logical</w:t>
        </w:r>
        <w:r w:rsidRPr="009469C6">
          <w:rPr>
            <w:rFonts w:ascii="Arial" w:eastAsia="Times New Roman" w:hAnsi="Arial" w:cs="Arial"/>
            <w:color w:val="333333"/>
            <w:sz w:val="21"/>
            <w:szCs w:val="21"/>
            <w:lang w:eastAsia="en-IN"/>
          </w:rPr>
          <w:t> operations, </w:t>
        </w:r>
        <w:r w:rsidRPr="009469C6">
          <w:rPr>
            <w:rFonts w:ascii="Arial" w:eastAsia="Times New Roman" w:hAnsi="Arial" w:cs="Arial"/>
            <w:b/>
            <w:bCs/>
            <w:color w:val="333333"/>
            <w:sz w:val="21"/>
            <w:szCs w:val="21"/>
            <w:lang w:eastAsia="en-IN"/>
          </w:rPr>
          <w:t>return</w:t>
        </w:r>
        <w:r w:rsidRPr="009469C6">
          <w:rPr>
            <w:rFonts w:ascii="Arial" w:eastAsia="Times New Roman" w:hAnsi="Arial" w:cs="Arial"/>
            <w:color w:val="333333"/>
            <w:sz w:val="21"/>
            <w:szCs w:val="21"/>
            <w:lang w:eastAsia="en-IN"/>
          </w:rPr>
          <w:t> value and </w:t>
        </w:r>
        <w:r w:rsidRPr="009469C6">
          <w:rPr>
            <w:rFonts w:ascii="Arial" w:eastAsia="Times New Roman" w:hAnsi="Arial" w:cs="Arial"/>
            <w:b/>
            <w:bCs/>
            <w:color w:val="333333"/>
            <w:sz w:val="21"/>
            <w:szCs w:val="21"/>
            <w:lang w:eastAsia="en-IN"/>
          </w:rPr>
          <w:t>assignment</w:t>
        </w:r>
        <w:r w:rsidRPr="009469C6">
          <w:rPr>
            <w:rFonts w:ascii="Arial" w:eastAsia="Times New Roman" w:hAnsi="Arial" w:cs="Arial"/>
            <w:color w:val="333333"/>
            <w:sz w:val="21"/>
            <w:szCs w:val="21"/>
            <w:lang w:eastAsia="en-IN"/>
          </w:rPr>
          <w:t> operations etc.,</w:t>
        </w:r>
      </w:ins>
    </w:p>
    <w:p w:rsidR="009469C6" w:rsidRPr="009469C6" w:rsidRDefault="009469C6" w:rsidP="009469C6">
      <w:pPr>
        <w:numPr>
          <w:ilvl w:val="0"/>
          <w:numId w:val="6"/>
        </w:numPr>
        <w:shd w:val="clear" w:color="auto" w:fill="FFFFFF"/>
        <w:spacing w:before="100" w:beforeAutospacing="1" w:after="100" w:afterAutospacing="1" w:line="480" w:lineRule="atLeast"/>
        <w:jc w:val="both"/>
        <w:rPr>
          <w:ins w:id="11" w:author="Unknown"/>
          <w:rFonts w:ascii="Arial" w:eastAsia="Times New Roman" w:hAnsi="Arial" w:cs="Arial"/>
          <w:color w:val="333333"/>
          <w:sz w:val="21"/>
          <w:szCs w:val="21"/>
          <w:lang w:eastAsia="en-IN"/>
        </w:rPr>
      </w:pPr>
      <w:ins w:id="12" w:author="Unknown">
        <w:r w:rsidRPr="009469C6">
          <w:rPr>
            <w:rFonts w:ascii="Arial" w:eastAsia="Times New Roman" w:hAnsi="Arial" w:cs="Arial"/>
            <w:b/>
            <w:bCs/>
            <w:color w:val="333333"/>
            <w:sz w:val="21"/>
            <w:szCs w:val="21"/>
            <w:lang w:eastAsia="en-IN"/>
          </w:rPr>
          <w:t>Input</w:t>
        </w:r>
        <w:r w:rsidRPr="009469C6">
          <w:rPr>
            <w:rFonts w:ascii="Arial" w:eastAsia="Times New Roman" w:hAnsi="Arial" w:cs="Arial"/>
            <w:color w:val="333333"/>
            <w:sz w:val="21"/>
            <w:szCs w:val="21"/>
            <w:lang w:eastAsia="en-IN"/>
          </w:rPr>
          <w:t> data</w:t>
        </w:r>
      </w:ins>
    </w:p>
    <w:p w:rsidR="009469C6" w:rsidRPr="009469C6" w:rsidRDefault="009469C6" w:rsidP="009469C6">
      <w:pPr>
        <w:shd w:val="clear" w:color="auto" w:fill="F9E9B6"/>
        <w:spacing w:after="150" w:line="480" w:lineRule="atLeast"/>
        <w:jc w:val="both"/>
        <w:rPr>
          <w:ins w:id="13" w:author="Unknown"/>
          <w:rFonts w:ascii="Arial" w:eastAsia="Times New Roman" w:hAnsi="Arial" w:cs="Arial"/>
          <w:color w:val="333333"/>
          <w:sz w:val="21"/>
          <w:szCs w:val="21"/>
          <w:lang w:eastAsia="en-IN"/>
        </w:rPr>
      </w:pPr>
      <w:ins w:id="14" w:author="Unknown">
        <w:r w:rsidRPr="009469C6">
          <w:rPr>
            <w:rFonts w:ascii="Arial" w:eastAsia="Times New Roman" w:hAnsi="Arial" w:cs="Arial"/>
            <w:b/>
            <w:bCs/>
            <w:color w:val="333333"/>
            <w:sz w:val="21"/>
            <w:szCs w:val="21"/>
            <w:lang w:eastAsia="en-IN"/>
          </w:rPr>
          <w:t> Note - </w:t>
        </w:r>
        <w:r w:rsidRPr="009469C6">
          <w:rPr>
            <w:rFonts w:ascii="Arial" w:eastAsia="Times New Roman" w:hAnsi="Arial" w:cs="Arial"/>
            <w:color w:val="333333"/>
            <w:sz w:val="21"/>
            <w:szCs w:val="21"/>
            <w:lang w:eastAsia="en-IN"/>
          </w:rPr>
          <w:t>When we calculate time complexity of an algorithm, we consider only input data and ignore the remaining things, as they are machine dependent. We check only, how our program is behaving for the different input values to perform all the operations like Arithmetic, Logical, Return value and Assignment etc.,</w:t>
        </w:r>
      </w:ins>
    </w:p>
    <w:p w:rsidR="009469C6" w:rsidRPr="009469C6" w:rsidRDefault="009469C6" w:rsidP="009469C6">
      <w:pPr>
        <w:shd w:val="clear" w:color="auto" w:fill="FFFFFF"/>
        <w:spacing w:after="150" w:line="480" w:lineRule="atLeast"/>
        <w:jc w:val="both"/>
        <w:rPr>
          <w:ins w:id="15" w:author="Unknown"/>
          <w:rFonts w:ascii="Arial" w:eastAsia="Times New Roman" w:hAnsi="Arial" w:cs="Arial"/>
          <w:color w:val="333333"/>
          <w:sz w:val="21"/>
          <w:szCs w:val="21"/>
          <w:lang w:eastAsia="en-IN"/>
        </w:rPr>
      </w:pPr>
      <w:ins w:id="16" w:author="Unknown">
        <w:r w:rsidRPr="009469C6">
          <w:rPr>
            <w:rFonts w:ascii="Arial" w:eastAsia="Times New Roman" w:hAnsi="Arial" w:cs="Arial"/>
            <w:color w:val="333333"/>
            <w:sz w:val="21"/>
            <w:szCs w:val="21"/>
            <w:lang w:eastAsia="en-IN"/>
          </w:rPr>
          <w:t xml:space="preserve">Calculating Time Complexity of an algorithm based on the system configuration is a very difficult task because the configuration changes from one system to another system. To solve this problem, we must assume a model machine with a specific configuration. </w:t>
        </w:r>
        <w:proofErr w:type="gramStart"/>
        <w:r w:rsidRPr="009469C6">
          <w:rPr>
            <w:rFonts w:ascii="Arial" w:eastAsia="Times New Roman" w:hAnsi="Arial" w:cs="Arial"/>
            <w:color w:val="333333"/>
            <w:sz w:val="21"/>
            <w:szCs w:val="21"/>
            <w:lang w:eastAsia="en-IN"/>
          </w:rPr>
          <w:t>So that, we can able to calculate generalized time complexity according to that model machine.</w:t>
        </w:r>
        <w:proofErr w:type="gramEnd"/>
        <w:r w:rsidRPr="009469C6">
          <w:rPr>
            <w:rFonts w:ascii="Arial" w:eastAsia="Times New Roman" w:hAnsi="Arial" w:cs="Arial"/>
            <w:color w:val="333333"/>
            <w:sz w:val="21"/>
            <w:szCs w:val="21"/>
            <w:lang w:eastAsia="en-IN"/>
          </w:rPr>
          <w:br/>
        </w:r>
        <w:r w:rsidRPr="009469C6">
          <w:rPr>
            <w:rFonts w:ascii="Arial" w:eastAsia="Times New Roman" w:hAnsi="Arial" w:cs="Arial"/>
            <w:color w:val="333333"/>
            <w:sz w:val="21"/>
            <w:szCs w:val="21"/>
            <w:lang w:eastAsia="en-IN"/>
          </w:rPr>
          <w:br/>
          <w:t>To calculate the time complexity of an algorithm, we need to define a model machine. Let us assume a machine with following configuration...</w:t>
        </w:r>
      </w:ins>
    </w:p>
    <w:p w:rsidR="009469C6" w:rsidRPr="009469C6" w:rsidRDefault="009469C6" w:rsidP="009469C6">
      <w:pPr>
        <w:numPr>
          <w:ilvl w:val="0"/>
          <w:numId w:val="7"/>
        </w:numPr>
        <w:shd w:val="clear" w:color="auto" w:fill="FFFFFF"/>
        <w:spacing w:before="100" w:beforeAutospacing="1" w:after="100" w:afterAutospacing="1" w:line="480" w:lineRule="atLeast"/>
        <w:jc w:val="both"/>
        <w:rPr>
          <w:ins w:id="17" w:author="Unknown"/>
          <w:rFonts w:ascii="Arial" w:eastAsia="Times New Roman" w:hAnsi="Arial" w:cs="Arial"/>
          <w:color w:val="333333"/>
          <w:sz w:val="21"/>
          <w:szCs w:val="21"/>
          <w:lang w:eastAsia="en-IN"/>
        </w:rPr>
      </w:pPr>
      <w:ins w:id="18" w:author="Unknown">
        <w:r w:rsidRPr="009469C6">
          <w:rPr>
            <w:rFonts w:ascii="Arial" w:eastAsia="Times New Roman" w:hAnsi="Arial" w:cs="Arial"/>
            <w:color w:val="333333"/>
            <w:sz w:val="21"/>
            <w:szCs w:val="21"/>
            <w:lang w:eastAsia="en-IN"/>
          </w:rPr>
          <w:t>It is a Single processor machine</w:t>
        </w:r>
      </w:ins>
    </w:p>
    <w:p w:rsidR="009469C6" w:rsidRPr="009469C6" w:rsidRDefault="009469C6" w:rsidP="009469C6">
      <w:pPr>
        <w:numPr>
          <w:ilvl w:val="0"/>
          <w:numId w:val="7"/>
        </w:numPr>
        <w:shd w:val="clear" w:color="auto" w:fill="FFFFFF"/>
        <w:spacing w:before="100" w:beforeAutospacing="1" w:after="100" w:afterAutospacing="1" w:line="480" w:lineRule="atLeast"/>
        <w:jc w:val="both"/>
        <w:rPr>
          <w:ins w:id="19" w:author="Unknown"/>
          <w:rFonts w:ascii="Arial" w:eastAsia="Times New Roman" w:hAnsi="Arial" w:cs="Arial"/>
          <w:color w:val="333333"/>
          <w:sz w:val="21"/>
          <w:szCs w:val="21"/>
          <w:lang w:eastAsia="en-IN"/>
        </w:rPr>
      </w:pPr>
      <w:ins w:id="20" w:author="Unknown">
        <w:r w:rsidRPr="009469C6">
          <w:rPr>
            <w:rFonts w:ascii="Arial" w:eastAsia="Times New Roman" w:hAnsi="Arial" w:cs="Arial"/>
            <w:color w:val="333333"/>
            <w:sz w:val="21"/>
            <w:szCs w:val="21"/>
            <w:lang w:eastAsia="en-IN"/>
          </w:rPr>
          <w:t>It is a 32 bit Operating System machine</w:t>
        </w:r>
      </w:ins>
    </w:p>
    <w:p w:rsidR="009469C6" w:rsidRPr="009469C6" w:rsidRDefault="009469C6" w:rsidP="009469C6">
      <w:pPr>
        <w:numPr>
          <w:ilvl w:val="0"/>
          <w:numId w:val="7"/>
        </w:numPr>
        <w:shd w:val="clear" w:color="auto" w:fill="FFFFFF"/>
        <w:spacing w:before="100" w:beforeAutospacing="1" w:after="100" w:afterAutospacing="1" w:line="480" w:lineRule="atLeast"/>
        <w:jc w:val="both"/>
        <w:rPr>
          <w:ins w:id="21" w:author="Unknown"/>
          <w:rFonts w:ascii="Arial" w:eastAsia="Times New Roman" w:hAnsi="Arial" w:cs="Arial"/>
          <w:color w:val="333333"/>
          <w:sz w:val="21"/>
          <w:szCs w:val="21"/>
          <w:lang w:eastAsia="en-IN"/>
        </w:rPr>
      </w:pPr>
      <w:ins w:id="22" w:author="Unknown">
        <w:r w:rsidRPr="009469C6">
          <w:rPr>
            <w:rFonts w:ascii="Arial" w:eastAsia="Times New Roman" w:hAnsi="Arial" w:cs="Arial"/>
            <w:color w:val="333333"/>
            <w:sz w:val="21"/>
            <w:szCs w:val="21"/>
            <w:lang w:eastAsia="en-IN"/>
          </w:rPr>
          <w:t>It performs sequential execution</w:t>
        </w:r>
      </w:ins>
    </w:p>
    <w:p w:rsidR="009469C6" w:rsidRPr="009469C6" w:rsidRDefault="009469C6" w:rsidP="009469C6">
      <w:pPr>
        <w:numPr>
          <w:ilvl w:val="0"/>
          <w:numId w:val="7"/>
        </w:numPr>
        <w:shd w:val="clear" w:color="auto" w:fill="FFFFFF"/>
        <w:spacing w:before="100" w:beforeAutospacing="1" w:after="100" w:afterAutospacing="1" w:line="480" w:lineRule="atLeast"/>
        <w:jc w:val="both"/>
        <w:rPr>
          <w:ins w:id="23" w:author="Unknown"/>
          <w:rFonts w:ascii="Arial" w:eastAsia="Times New Roman" w:hAnsi="Arial" w:cs="Arial"/>
          <w:color w:val="333333"/>
          <w:sz w:val="21"/>
          <w:szCs w:val="21"/>
          <w:lang w:eastAsia="en-IN"/>
        </w:rPr>
      </w:pPr>
      <w:ins w:id="24" w:author="Unknown">
        <w:r w:rsidRPr="009469C6">
          <w:rPr>
            <w:rFonts w:ascii="Arial" w:eastAsia="Times New Roman" w:hAnsi="Arial" w:cs="Arial"/>
            <w:color w:val="333333"/>
            <w:sz w:val="21"/>
            <w:szCs w:val="21"/>
            <w:lang w:eastAsia="en-IN"/>
          </w:rPr>
          <w:t>It requires 1 unit of time for Arithmetic and Logical operations</w:t>
        </w:r>
      </w:ins>
    </w:p>
    <w:p w:rsidR="009469C6" w:rsidRPr="009469C6" w:rsidRDefault="009469C6" w:rsidP="009469C6">
      <w:pPr>
        <w:numPr>
          <w:ilvl w:val="0"/>
          <w:numId w:val="7"/>
        </w:numPr>
        <w:shd w:val="clear" w:color="auto" w:fill="FFFFFF"/>
        <w:spacing w:before="100" w:beforeAutospacing="1" w:after="100" w:afterAutospacing="1" w:line="480" w:lineRule="atLeast"/>
        <w:jc w:val="both"/>
        <w:rPr>
          <w:ins w:id="25" w:author="Unknown"/>
          <w:rFonts w:ascii="Arial" w:eastAsia="Times New Roman" w:hAnsi="Arial" w:cs="Arial"/>
          <w:color w:val="333333"/>
          <w:sz w:val="21"/>
          <w:szCs w:val="21"/>
          <w:lang w:eastAsia="en-IN"/>
        </w:rPr>
      </w:pPr>
      <w:ins w:id="26" w:author="Unknown">
        <w:r w:rsidRPr="009469C6">
          <w:rPr>
            <w:rFonts w:ascii="Arial" w:eastAsia="Times New Roman" w:hAnsi="Arial" w:cs="Arial"/>
            <w:color w:val="333333"/>
            <w:sz w:val="21"/>
            <w:szCs w:val="21"/>
            <w:lang w:eastAsia="en-IN"/>
          </w:rPr>
          <w:t>It requires 1 unit of time for Assignment and Return value</w:t>
        </w:r>
      </w:ins>
    </w:p>
    <w:p w:rsidR="009469C6" w:rsidRPr="009469C6" w:rsidRDefault="009469C6" w:rsidP="009469C6">
      <w:pPr>
        <w:numPr>
          <w:ilvl w:val="0"/>
          <w:numId w:val="7"/>
        </w:numPr>
        <w:shd w:val="clear" w:color="auto" w:fill="FFFFFF"/>
        <w:spacing w:before="100" w:beforeAutospacing="1" w:after="100" w:afterAutospacing="1" w:line="480" w:lineRule="atLeast"/>
        <w:jc w:val="both"/>
        <w:rPr>
          <w:ins w:id="27" w:author="Unknown"/>
          <w:rFonts w:ascii="Arial" w:eastAsia="Times New Roman" w:hAnsi="Arial" w:cs="Arial"/>
          <w:color w:val="333333"/>
          <w:sz w:val="21"/>
          <w:szCs w:val="21"/>
          <w:lang w:eastAsia="en-IN"/>
        </w:rPr>
      </w:pPr>
      <w:ins w:id="28" w:author="Unknown">
        <w:r w:rsidRPr="009469C6">
          <w:rPr>
            <w:rFonts w:ascii="Arial" w:eastAsia="Times New Roman" w:hAnsi="Arial" w:cs="Arial"/>
            <w:color w:val="333333"/>
            <w:sz w:val="21"/>
            <w:szCs w:val="21"/>
            <w:lang w:eastAsia="en-IN"/>
          </w:rPr>
          <w:t>It requires 1 unit of time for Read and Write operations</w:t>
        </w:r>
      </w:ins>
    </w:p>
    <w:p w:rsidR="009469C6" w:rsidRPr="009469C6" w:rsidRDefault="009469C6" w:rsidP="009469C6">
      <w:pPr>
        <w:shd w:val="clear" w:color="auto" w:fill="FFFFFF"/>
        <w:spacing w:after="150" w:line="480" w:lineRule="atLeast"/>
        <w:jc w:val="both"/>
        <w:rPr>
          <w:ins w:id="29" w:author="Unknown"/>
          <w:rFonts w:ascii="Arial" w:eastAsia="Times New Roman" w:hAnsi="Arial" w:cs="Arial"/>
          <w:color w:val="333333"/>
          <w:sz w:val="21"/>
          <w:szCs w:val="21"/>
          <w:lang w:eastAsia="en-IN"/>
        </w:rPr>
      </w:pPr>
      <w:ins w:id="30" w:author="Unknown">
        <w:r w:rsidRPr="009469C6">
          <w:rPr>
            <w:rFonts w:ascii="Arial" w:eastAsia="Times New Roman" w:hAnsi="Arial" w:cs="Arial"/>
            <w:color w:val="333333"/>
            <w:sz w:val="21"/>
            <w:szCs w:val="21"/>
            <w:lang w:eastAsia="en-IN"/>
          </w:rPr>
          <w:t>Now, we calculate the time complexity of following example code by using the above-defined model machine...</w:t>
        </w:r>
      </w:ins>
    </w:p>
    <w:p w:rsidR="009469C6" w:rsidRPr="009469C6" w:rsidRDefault="009469C6" w:rsidP="009469C6">
      <w:pPr>
        <w:shd w:val="clear" w:color="auto" w:fill="FFFFFF"/>
        <w:spacing w:after="150" w:line="480" w:lineRule="atLeast"/>
        <w:jc w:val="both"/>
        <w:rPr>
          <w:ins w:id="31" w:author="Unknown"/>
          <w:rFonts w:ascii="Arial" w:eastAsia="Times New Roman" w:hAnsi="Arial" w:cs="Arial"/>
          <w:color w:val="333333"/>
          <w:sz w:val="21"/>
          <w:szCs w:val="21"/>
          <w:lang w:eastAsia="en-IN"/>
        </w:rPr>
      </w:pPr>
      <w:ins w:id="32" w:author="Unknown">
        <w:r w:rsidRPr="009469C6">
          <w:rPr>
            <w:rFonts w:ascii="Arial" w:eastAsia="Times New Roman" w:hAnsi="Arial" w:cs="Arial"/>
            <w:color w:val="333333"/>
            <w:sz w:val="21"/>
            <w:szCs w:val="21"/>
            <w:lang w:eastAsia="en-IN"/>
          </w:rPr>
          <w:t>Consider the following piece of code...</w:t>
        </w:r>
      </w:ins>
    </w:p>
    <w:p w:rsidR="009469C6" w:rsidRPr="009469C6" w:rsidRDefault="009469C6" w:rsidP="009469C6">
      <w:pPr>
        <w:shd w:val="clear" w:color="auto" w:fill="F0F8FF"/>
        <w:spacing w:after="150" w:line="240" w:lineRule="auto"/>
        <w:jc w:val="both"/>
        <w:outlineLvl w:val="0"/>
        <w:rPr>
          <w:ins w:id="33" w:author="Unknown"/>
          <w:rFonts w:ascii="inherit" w:eastAsia="Times New Roman" w:hAnsi="inherit" w:cs="Arial"/>
          <w:b/>
          <w:bCs/>
          <w:color w:val="162F59"/>
          <w:kern w:val="36"/>
          <w:sz w:val="32"/>
          <w:szCs w:val="32"/>
          <w:lang w:eastAsia="en-IN"/>
        </w:rPr>
      </w:pPr>
      <w:ins w:id="34" w:author="Unknown">
        <w:r w:rsidRPr="009469C6">
          <w:rPr>
            <w:rFonts w:ascii="inherit" w:eastAsia="Times New Roman" w:hAnsi="inherit" w:cs="Arial"/>
            <w:b/>
            <w:bCs/>
            <w:color w:val="162F59"/>
            <w:kern w:val="36"/>
            <w:sz w:val="32"/>
            <w:szCs w:val="32"/>
            <w:lang w:eastAsia="en-IN"/>
          </w:rPr>
          <w:t>Example 1</w:t>
        </w:r>
      </w:ins>
    </w:p>
    <w:p w:rsidR="009469C6" w:rsidRPr="009469C6"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jc w:val="both"/>
        <w:rPr>
          <w:ins w:id="35" w:author="Unknown"/>
          <w:rFonts w:ascii="Consolas" w:eastAsia="Times New Roman" w:hAnsi="Consolas" w:cs="Courier New"/>
          <w:color w:val="333333"/>
          <w:sz w:val="20"/>
          <w:szCs w:val="20"/>
          <w:lang w:eastAsia="en-IN"/>
        </w:rPr>
      </w:pPr>
      <w:proofErr w:type="spellStart"/>
      <w:proofErr w:type="gramStart"/>
      <w:ins w:id="36" w:author="Unknown">
        <w:r w:rsidRPr="009469C6">
          <w:rPr>
            <w:rFonts w:ascii="Consolas" w:eastAsia="Times New Roman" w:hAnsi="Consolas" w:cs="Courier New"/>
            <w:color w:val="333333"/>
            <w:sz w:val="20"/>
            <w:szCs w:val="20"/>
            <w:lang w:eastAsia="en-IN"/>
          </w:rPr>
          <w:t>int</w:t>
        </w:r>
        <w:proofErr w:type="spellEnd"/>
        <w:proofErr w:type="gramEnd"/>
        <w:r w:rsidRPr="009469C6">
          <w:rPr>
            <w:rFonts w:ascii="Consolas" w:eastAsia="Times New Roman" w:hAnsi="Consolas" w:cs="Courier New"/>
            <w:color w:val="333333"/>
            <w:sz w:val="20"/>
            <w:szCs w:val="20"/>
            <w:lang w:eastAsia="en-IN"/>
          </w:rPr>
          <w:t xml:space="preserve"> sum(</w:t>
        </w:r>
        <w:proofErr w:type="spellStart"/>
        <w:r w:rsidRPr="009469C6">
          <w:rPr>
            <w:rFonts w:ascii="Consolas" w:eastAsia="Times New Roman" w:hAnsi="Consolas" w:cs="Courier New"/>
            <w:color w:val="333333"/>
            <w:sz w:val="20"/>
            <w:szCs w:val="20"/>
            <w:lang w:eastAsia="en-IN"/>
          </w:rPr>
          <w:t>int</w:t>
        </w:r>
        <w:proofErr w:type="spellEnd"/>
        <w:r w:rsidRPr="009469C6">
          <w:rPr>
            <w:rFonts w:ascii="Consolas" w:eastAsia="Times New Roman" w:hAnsi="Consolas" w:cs="Courier New"/>
            <w:color w:val="333333"/>
            <w:sz w:val="20"/>
            <w:szCs w:val="20"/>
            <w:lang w:eastAsia="en-IN"/>
          </w:rPr>
          <w:t xml:space="preserve"> a, </w:t>
        </w:r>
        <w:proofErr w:type="spellStart"/>
        <w:r w:rsidRPr="009469C6">
          <w:rPr>
            <w:rFonts w:ascii="Consolas" w:eastAsia="Times New Roman" w:hAnsi="Consolas" w:cs="Courier New"/>
            <w:color w:val="333333"/>
            <w:sz w:val="20"/>
            <w:szCs w:val="20"/>
            <w:lang w:eastAsia="en-IN"/>
          </w:rPr>
          <w:t>int</w:t>
        </w:r>
        <w:proofErr w:type="spellEnd"/>
        <w:r w:rsidRPr="009469C6">
          <w:rPr>
            <w:rFonts w:ascii="Consolas" w:eastAsia="Times New Roman" w:hAnsi="Consolas" w:cs="Courier New"/>
            <w:color w:val="333333"/>
            <w:sz w:val="20"/>
            <w:szCs w:val="20"/>
            <w:lang w:eastAsia="en-IN"/>
          </w:rPr>
          <w:t xml:space="preserve"> b)</w:t>
        </w:r>
      </w:ins>
    </w:p>
    <w:p w:rsidR="009469C6" w:rsidRPr="009469C6"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37" w:author="Unknown"/>
          <w:rFonts w:ascii="Consolas" w:eastAsia="Times New Roman" w:hAnsi="Consolas" w:cs="Courier New"/>
          <w:color w:val="333333"/>
          <w:sz w:val="20"/>
          <w:szCs w:val="20"/>
          <w:lang w:eastAsia="en-IN"/>
        </w:rPr>
      </w:pPr>
      <w:ins w:id="38" w:author="Unknown">
        <w:r w:rsidRPr="009469C6">
          <w:rPr>
            <w:rFonts w:ascii="Consolas" w:eastAsia="Times New Roman" w:hAnsi="Consolas" w:cs="Courier New"/>
            <w:color w:val="333333"/>
            <w:sz w:val="20"/>
            <w:szCs w:val="20"/>
            <w:lang w:eastAsia="en-IN"/>
          </w:rPr>
          <w:t>{</w:t>
        </w:r>
      </w:ins>
    </w:p>
    <w:p w:rsidR="009469C6" w:rsidRPr="009469C6"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39" w:author="Unknown"/>
          <w:rFonts w:ascii="Consolas" w:eastAsia="Times New Roman" w:hAnsi="Consolas" w:cs="Courier New"/>
          <w:color w:val="333333"/>
          <w:sz w:val="20"/>
          <w:szCs w:val="20"/>
          <w:lang w:eastAsia="en-IN"/>
        </w:rPr>
      </w:pPr>
      <w:ins w:id="40" w:author="Unknown">
        <w:r w:rsidRPr="009469C6">
          <w:rPr>
            <w:rFonts w:ascii="Consolas" w:eastAsia="Times New Roman" w:hAnsi="Consolas" w:cs="Courier New"/>
            <w:color w:val="333333"/>
            <w:sz w:val="20"/>
            <w:szCs w:val="20"/>
            <w:lang w:eastAsia="en-IN"/>
          </w:rPr>
          <w:t xml:space="preserve">   </w:t>
        </w:r>
        <w:proofErr w:type="gramStart"/>
        <w:r w:rsidRPr="009469C6">
          <w:rPr>
            <w:rFonts w:ascii="Consolas" w:eastAsia="Times New Roman" w:hAnsi="Consolas" w:cs="Courier New"/>
            <w:color w:val="333333"/>
            <w:sz w:val="20"/>
            <w:szCs w:val="20"/>
            <w:lang w:eastAsia="en-IN"/>
          </w:rPr>
          <w:t>return</w:t>
        </w:r>
        <w:proofErr w:type="gramEnd"/>
        <w:r w:rsidRPr="009469C6">
          <w:rPr>
            <w:rFonts w:ascii="Consolas" w:eastAsia="Times New Roman" w:hAnsi="Consolas" w:cs="Courier New"/>
            <w:color w:val="333333"/>
            <w:sz w:val="20"/>
            <w:szCs w:val="20"/>
            <w:lang w:eastAsia="en-IN"/>
          </w:rPr>
          <w:t xml:space="preserve"> </w:t>
        </w:r>
        <w:proofErr w:type="spellStart"/>
        <w:r w:rsidRPr="009469C6">
          <w:rPr>
            <w:rFonts w:ascii="Consolas" w:eastAsia="Times New Roman" w:hAnsi="Consolas" w:cs="Courier New"/>
            <w:color w:val="333333"/>
            <w:sz w:val="20"/>
            <w:szCs w:val="20"/>
            <w:lang w:eastAsia="en-IN"/>
          </w:rPr>
          <w:t>a+b</w:t>
        </w:r>
        <w:proofErr w:type="spellEnd"/>
        <w:r w:rsidRPr="009469C6">
          <w:rPr>
            <w:rFonts w:ascii="Consolas" w:eastAsia="Times New Roman" w:hAnsi="Consolas" w:cs="Courier New"/>
            <w:color w:val="333333"/>
            <w:sz w:val="20"/>
            <w:szCs w:val="20"/>
            <w:lang w:eastAsia="en-IN"/>
          </w:rPr>
          <w:t>;</w:t>
        </w:r>
      </w:ins>
    </w:p>
    <w:p w:rsidR="009469C6" w:rsidRPr="009469C6"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41" w:author="Unknown"/>
          <w:rFonts w:ascii="Consolas" w:eastAsia="Times New Roman" w:hAnsi="Consolas" w:cs="Courier New"/>
          <w:color w:val="333333"/>
          <w:sz w:val="20"/>
          <w:szCs w:val="20"/>
          <w:lang w:eastAsia="en-IN"/>
        </w:rPr>
      </w:pPr>
      <w:ins w:id="42" w:author="Unknown">
        <w:r w:rsidRPr="009469C6">
          <w:rPr>
            <w:rFonts w:ascii="Consolas" w:eastAsia="Times New Roman" w:hAnsi="Consolas" w:cs="Courier New"/>
            <w:color w:val="333333"/>
            <w:sz w:val="20"/>
            <w:szCs w:val="20"/>
            <w:lang w:eastAsia="en-IN"/>
          </w:rPr>
          <w:t>}</w:t>
        </w:r>
      </w:ins>
    </w:p>
    <w:p w:rsidR="009469C6" w:rsidRDefault="009469C6" w:rsidP="009469C6">
      <w:pPr>
        <w:shd w:val="clear" w:color="auto" w:fill="FFFFFF"/>
        <w:spacing w:after="150" w:line="480" w:lineRule="atLeast"/>
        <w:jc w:val="both"/>
        <w:rPr>
          <w:rFonts w:ascii="Arial" w:eastAsia="Times New Roman" w:hAnsi="Arial" w:cs="Arial"/>
          <w:color w:val="333333"/>
          <w:sz w:val="21"/>
          <w:szCs w:val="21"/>
          <w:lang w:eastAsia="en-IN"/>
        </w:rPr>
      </w:pPr>
      <w:ins w:id="43" w:author="Unknown">
        <w:r w:rsidRPr="009469C6">
          <w:rPr>
            <w:rFonts w:ascii="Arial" w:eastAsia="Times New Roman" w:hAnsi="Arial" w:cs="Arial"/>
            <w:color w:val="333333"/>
            <w:sz w:val="21"/>
            <w:szCs w:val="21"/>
            <w:lang w:eastAsia="en-IN"/>
          </w:rPr>
          <w:t xml:space="preserve">In the above sample code, it requires 1 unit of time to calculate </w:t>
        </w:r>
        <w:proofErr w:type="spellStart"/>
        <w:r w:rsidRPr="009469C6">
          <w:rPr>
            <w:rFonts w:ascii="Arial" w:eastAsia="Times New Roman" w:hAnsi="Arial" w:cs="Arial"/>
            <w:color w:val="333333"/>
            <w:sz w:val="21"/>
            <w:szCs w:val="21"/>
            <w:lang w:eastAsia="en-IN"/>
          </w:rPr>
          <w:t>a+b</w:t>
        </w:r>
        <w:proofErr w:type="spellEnd"/>
        <w:r w:rsidRPr="009469C6">
          <w:rPr>
            <w:rFonts w:ascii="Arial" w:eastAsia="Times New Roman" w:hAnsi="Arial" w:cs="Arial"/>
            <w:color w:val="333333"/>
            <w:sz w:val="21"/>
            <w:szCs w:val="21"/>
            <w:lang w:eastAsia="en-IN"/>
          </w:rPr>
          <w:t xml:space="preserve"> and 1 unit of time to return the value. That means, totally it takes 2 units of time to complete its execution. And it does not change based on the input values of </w:t>
        </w:r>
        <w:proofErr w:type="gramStart"/>
        <w:r w:rsidRPr="009469C6">
          <w:rPr>
            <w:rFonts w:ascii="Arial" w:eastAsia="Times New Roman" w:hAnsi="Arial" w:cs="Arial"/>
            <w:color w:val="333333"/>
            <w:sz w:val="21"/>
            <w:szCs w:val="21"/>
            <w:lang w:eastAsia="en-IN"/>
          </w:rPr>
          <w:t>a and</w:t>
        </w:r>
        <w:proofErr w:type="gramEnd"/>
        <w:r w:rsidRPr="009469C6">
          <w:rPr>
            <w:rFonts w:ascii="Arial" w:eastAsia="Times New Roman" w:hAnsi="Arial" w:cs="Arial"/>
            <w:color w:val="333333"/>
            <w:sz w:val="21"/>
            <w:szCs w:val="21"/>
            <w:lang w:eastAsia="en-IN"/>
          </w:rPr>
          <w:t xml:space="preserve"> b. That means for all input values, it requires the same amount of time i.e. 2 units.</w:t>
        </w:r>
      </w:ins>
    </w:p>
    <w:p w:rsidR="0057104F" w:rsidRPr="009469C6" w:rsidRDefault="0057104F" w:rsidP="0057104F">
      <w:pPr>
        <w:pStyle w:val="Heading1"/>
        <w:rPr>
          <w:ins w:id="44" w:author="Unknown"/>
          <w:rFonts w:eastAsia="Times New Roman"/>
          <w:lang w:eastAsia="en-IN"/>
        </w:rPr>
      </w:pPr>
      <w:r>
        <w:rPr>
          <w:rFonts w:eastAsia="Times New Roman"/>
          <w:lang w:eastAsia="en-IN"/>
        </w:rPr>
        <w:t>If any program requires a fixed amount of time for all input values then its time complexity is said to be constant time complexity.</w:t>
      </w:r>
    </w:p>
    <w:p w:rsidR="009469C6" w:rsidRPr="009469C6" w:rsidRDefault="009469C6" w:rsidP="009469C6">
      <w:pPr>
        <w:shd w:val="clear" w:color="auto" w:fill="FFFFFF"/>
        <w:spacing w:after="150" w:line="480" w:lineRule="atLeast"/>
        <w:jc w:val="both"/>
        <w:rPr>
          <w:ins w:id="45" w:author="Unknown"/>
          <w:rFonts w:ascii="Arial" w:eastAsia="Times New Roman" w:hAnsi="Arial" w:cs="Arial"/>
          <w:color w:val="333333"/>
          <w:sz w:val="21"/>
          <w:szCs w:val="21"/>
          <w:lang w:eastAsia="en-IN"/>
        </w:rPr>
      </w:pPr>
      <w:ins w:id="46" w:author="Unknown">
        <w:r w:rsidRPr="009469C6">
          <w:rPr>
            <w:rFonts w:ascii="Arial" w:eastAsia="Times New Roman" w:hAnsi="Arial" w:cs="Arial"/>
            <w:color w:val="333333"/>
            <w:sz w:val="21"/>
            <w:szCs w:val="21"/>
            <w:lang w:eastAsia="en-IN"/>
          </w:rPr>
          <w:t>Consider the following piece of code...</w:t>
        </w:r>
      </w:ins>
    </w:p>
    <w:p w:rsidR="009469C6" w:rsidRPr="009469C6" w:rsidRDefault="009469C6" w:rsidP="009469C6">
      <w:pPr>
        <w:shd w:val="clear" w:color="auto" w:fill="F0F8FF"/>
        <w:spacing w:after="150" w:line="240" w:lineRule="auto"/>
        <w:jc w:val="both"/>
        <w:outlineLvl w:val="0"/>
        <w:rPr>
          <w:ins w:id="47" w:author="Unknown"/>
          <w:rFonts w:ascii="inherit" w:eastAsia="Times New Roman" w:hAnsi="inherit" w:cs="Arial"/>
          <w:b/>
          <w:bCs/>
          <w:color w:val="162F59"/>
          <w:kern w:val="36"/>
          <w:sz w:val="32"/>
          <w:szCs w:val="32"/>
          <w:lang w:eastAsia="en-IN"/>
        </w:rPr>
      </w:pPr>
      <w:ins w:id="48" w:author="Unknown">
        <w:r w:rsidRPr="009469C6">
          <w:rPr>
            <w:rFonts w:ascii="inherit" w:eastAsia="Times New Roman" w:hAnsi="inherit" w:cs="Arial"/>
            <w:b/>
            <w:bCs/>
            <w:color w:val="162F59"/>
            <w:kern w:val="36"/>
            <w:sz w:val="32"/>
            <w:szCs w:val="32"/>
            <w:lang w:eastAsia="en-IN"/>
          </w:rPr>
          <w:t>Example 2</w:t>
        </w:r>
      </w:ins>
    </w:p>
    <w:p w:rsidR="009469C6" w:rsidRPr="009469C6"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50"/>
        <w:jc w:val="both"/>
        <w:rPr>
          <w:ins w:id="49" w:author="Unknown"/>
          <w:rFonts w:ascii="Consolas" w:eastAsia="Times New Roman" w:hAnsi="Consolas" w:cs="Courier New"/>
          <w:color w:val="333333"/>
          <w:sz w:val="20"/>
          <w:szCs w:val="20"/>
          <w:lang w:eastAsia="en-IN"/>
        </w:rPr>
      </w:pPr>
      <w:proofErr w:type="spellStart"/>
      <w:proofErr w:type="gramStart"/>
      <w:ins w:id="50" w:author="Unknown">
        <w:r w:rsidRPr="009469C6">
          <w:rPr>
            <w:rFonts w:ascii="Consolas" w:eastAsia="Times New Roman" w:hAnsi="Consolas" w:cs="Courier New"/>
            <w:color w:val="333333"/>
            <w:sz w:val="20"/>
            <w:szCs w:val="20"/>
            <w:lang w:eastAsia="en-IN"/>
          </w:rPr>
          <w:t>int</w:t>
        </w:r>
        <w:proofErr w:type="spellEnd"/>
        <w:proofErr w:type="gramEnd"/>
        <w:r w:rsidRPr="009469C6">
          <w:rPr>
            <w:rFonts w:ascii="Consolas" w:eastAsia="Times New Roman" w:hAnsi="Consolas" w:cs="Courier New"/>
            <w:color w:val="333333"/>
            <w:sz w:val="20"/>
            <w:szCs w:val="20"/>
            <w:lang w:eastAsia="en-IN"/>
          </w:rPr>
          <w:t xml:space="preserve"> sum(</w:t>
        </w:r>
        <w:proofErr w:type="spellStart"/>
        <w:r w:rsidRPr="009469C6">
          <w:rPr>
            <w:rFonts w:ascii="Consolas" w:eastAsia="Times New Roman" w:hAnsi="Consolas" w:cs="Courier New"/>
            <w:color w:val="333333"/>
            <w:sz w:val="20"/>
            <w:szCs w:val="20"/>
            <w:lang w:eastAsia="en-IN"/>
          </w:rPr>
          <w:t>int</w:t>
        </w:r>
        <w:proofErr w:type="spellEnd"/>
        <w:r w:rsidRPr="009469C6">
          <w:rPr>
            <w:rFonts w:ascii="Consolas" w:eastAsia="Times New Roman" w:hAnsi="Consolas" w:cs="Courier New"/>
            <w:color w:val="333333"/>
            <w:sz w:val="20"/>
            <w:szCs w:val="20"/>
            <w:lang w:eastAsia="en-IN"/>
          </w:rPr>
          <w:t xml:space="preserve"> A[], </w:t>
        </w:r>
        <w:proofErr w:type="spellStart"/>
        <w:r w:rsidRPr="009469C6">
          <w:rPr>
            <w:rFonts w:ascii="Consolas" w:eastAsia="Times New Roman" w:hAnsi="Consolas" w:cs="Courier New"/>
            <w:color w:val="333333"/>
            <w:sz w:val="20"/>
            <w:szCs w:val="20"/>
            <w:lang w:eastAsia="en-IN"/>
          </w:rPr>
          <w:t>int</w:t>
        </w:r>
        <w:proofErr w:type="spellEnd"/>
        <w:r w:rsidRPr="009469C6">
          <w:rPr>
            <w:rFonts w:ascii="Consolas" w:eastAsia="Times New Roman" w:hAnsi="Consolas" w:cs="Courier New"/>
            <w:color w:val="333333"/>
            <w:sz w:val="20"/>
            <w:szCs w:val="20"/>
            <w:lang w:eastAsia="en-IN"/>
          </w:rPr>
          <w:t xml:space="preserve"> n)</w:t>
        </w:r>
      </w:ins>
    </w:p>
    <w:p w:rsidR="009469C6" w:rsidRPr="009469C6"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51" w:author="Unknown"/>
          <w:rFonts w:ascii="Consolas" w:eastAsia="Times New Roman" w:hAnsi="Consolas" w:cs="Courier New"/>
          <w:color w:val="333333"/>
          <w:sz w:val="20"/>
          <w:szCs w:val="20"/>
          <w:lang w:eastAsia="en-IN"/>
        </w:rPr>
      </w:pPr>
      <w:ins w:id="52" w:author="Unknown">
        <w:r w:rsidRPr="009469C6">
          <w:rPr>
            <w:rFonts w:ascii="Consolas" w:eastAsia="Times New Roman" w:hAnsi="Consolas" w:cs="Courier New"/>
            <w:color w:val="333333"/>
            <w:sz w:val="20"/>
            <w:szCs w:val="20"/>
            <w:lang w:eastAsia="en-IN"/>
          </w:rPr>
          <w:t>{</w:t>
        </w:r>
      </w:ins>
    </w:p>
    <w:p w:rsidR="009469C6" w:rsidRPr="009469C6"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53" w:author="Unknown"/>
          <w:rFonts w:ascii="Consolas" w:eastAsia="Times New Roman" w:hAnsi="Consolas" w:cs="Courier New"/>
          <w:color w:val="333333"/>
          <w:sz w:val="20"/>
          <w:szCs w:val="20"/>
          <w:lang w:eastAsia="en-IN"/>
        </w:rPr>
      </w:pPr>
      <w:ins w:id="54" w:author="Unknown">
        <w:r w:rsidRPr="009469C6">
          <w:rPr>
            <w:rFonts w:ascii="Consolas" w:eastAsia="Times New Roman" w:hAnsi="Consolas" w:cs="Courier New"/>
            <w:color w:val="333333"/>
            <w:sz w:val="20"/>
            <w:szCs w:val="20"/>
            <w:lang w:eastAsia="en-IN"/>
          </w:rPr>
          <w:t xml:space="preserve">   </w:t>
        </w:r>
        <w:proofErr w:type="spellStart"/>
        <w:proofErr w:type="gramStart"/>
        <w:r w:rsidRPr="009469C6">
          <w:rPr>
            <w:rFonts w:ascii="Consolas" w:eastAsia="Times New Roman" w:hAnsi="Consolas" w:cs="Courier New"/>
            <w:color w:val="333333"/>
            <w:sz w:val="20"/>
            <w:szCs w:val="20"/>
            <w:lang w:eastAsia="en-IN"/>
          </w:rPr>
          <w:t>int</w:t>
        </w:r>
        <w:proofErr w:type="spellEnd"/>
        <w:proofErr w:type="gramEnd"/>
        <w:r w:rsidRPr="009469C6">
          <w:rPr>
            <w:rFonts w:ascii="Consolas" w:eastAsia="Times New Roman" w:hAnsi="Consolas" w:cs="Courier New"/>
            <w:color w:val="333333"/>
            <w:sz w:val="20"/>
            <w:szCs w:val="20"/>
            <w:lang w:eastAsia="en-IN"/>
          </w:rPr>
          <w:t xml:space="preserve"> sum = 0, i;</w:t>
        </w:r>
      </w:ins>
    </w:p>
    <w:p w:rsidR="009469C6" w:rsidRPr="009469C6"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55" w:author="Unknown"/>
          <w:rFonts w:ascii="Consolas" w:eastAsia="Times New Roman" w:hAnsi="Consolas" w:cs="Courier New"/>
          <w:color w:val="333333"/>
          <w:sz w:val="20"/>
          <w:szCs w:val="20"/>
          <w:lang w:eastAsia="en-IN"/>
        </w:rPr>
      </w:pPr>
      <w:ins w:id="56" w:author="Unknown">
        <w:r w:rsidRPr="009469C6">
          <w:rPr>
            <w:rFonts w:ascii="Consolas" w:eastAsia="Times New Roman" w:hAnsi="Consolas" w:cs="Courier New"/>
            <w:color w:val="333333"/>
            <w:sz w:val="20"/>
            <w:szCs w:val="20"/>
            <w:lang w:eastAsia="en-IN"/>
          </w:rPr>
          <w:t xml:space="preserve">   </w:t>
        </w:r>
        <w:proofErr w:type="gramStart"/>
        <w:r w:rsidRPr="009469C6">
          <w:rPr>
            <w:rFonts w:ascii="Consolas" w:eastAsia="Times New Roman" w:hAnsi="Consolas" w:cs="Courier New"/>
            <w:color w:val="333333"/>
            <w:sz w:val="20"/>
            <w:szCs w:val="20"/>
            <w:lang w:eastAsia="en-IN"/>
          </w:rPr>
          <w:t>for(</w:t>
        </w:r>
        <w:proofErr w:type="gramEnd"/>
        <w:r w:rsidRPr="009469C6">
          <w:rPr>
            <w:rFonts w:ascii="Consolas" w:eastAsia="Times New Roman" w:hAnsi="Consolas" w:cs="Courier New"/>
            <w:color w:val="333333"/>
            <w:sz w:val="20"/>
            <w:szCs w:val="20"/>
            <w:lang w:eastAsia="en-IN"/>
          </w:rPr>
          <w:t>i = 0; i &lt; n; i++)</w:t>
        </w:r>
      </w:ins>
    </w:p>
    <w:p w:rsidR="009469C6" w:rsidRPr="009469C6"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57" w:author="Unknown"/>
          <w:rFonts w:ascii="Consolas" w:eastAsia="Times New Roman" w:hAnsi="Consolas" w:cs="Courier New"/>
          <w:color w:val="333333"/>
          <w:sz w:val="20"/>
          <w:szCs w:val="20"/>
          <w:lang w:eastAsia="en-IN"/>
        </w:rPr>
      </w:pPr>
      <w:ins w:id="58" w:author="Unknown">
        <w:r w:rsidRPr="009469C6">
          <w:rPr>
            <w:rFonts w:ascii="Consolas" w:eastAsia="Times New Roman" w:hAnsi="Consolas" w:cs="Courier New"/>
            <w:color w:val="333333"/>
            <w:sz w:val="20"/>
            <w:szCs w:val="20"/>
            <w:lang w:eastAsia="en-IN"/>
          </w:rPr>
          <w:t xml:space="preserve">      </w:t>
        </w:r>
        <w:proofErr w:type="gramStart"/>
        <w:r w:rsidRPr="009469C6">
          <w:rPr>
            <w:rFonts w:ascii="Consolas" w:eastAsia="Times New Roman" w:hAnsi="Consolas" w:cs="Courier New"/>
            <w:color w:val="333333"/>
            <w:sz w:val="20"/>
            <w:szCs w:val="20"/>
            <w:lang w:eastAsia="en-IN"/>
          </w:rPr>
          <w:t>sum</w:t>
        </w:r>
        <w:proofErr w:type="gramEnd"/>
        <w:r w:rsidRPr="009469C6">
          <w:rPr>
            <w:rFonts w:ascii="Consolas" w:eastAsia="Times New Roman" w:hAnsi="Consolas" w:cs="Courier New"/>
            <w:color w:val="333333"/>
            <w:sz w:val="20"/>
            <w:szCs w:val="20"/>
            <w:lang w:eastAsia="en-IN"/>
          </w:rPr>
          <w:t xml:space="preserve"> = sum + A[i];</w:t>
        </w:r>
      </w:ins>
    </w:p>
    <w:p w:rsidR="009469C6" w:rsidRPr="009469C6"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59" w:author="Unknown"/>
          <w:rFonts w:ascii="Consolas" w:eastAsia="Times New Roman" w:hAnsi="Consolas" w:cs="Courier New"/>
          <w:color w:val="333333"/>
          <w:sz w:val="20"/>
          <w:szCs w:val="20"/>
          <w:lang w:eastAsia="en-IN"/>
        </w:rPr>
      </w:pPr>
      <w:ins w:id="60" w:author="Unknown">
        <w:r w:rsidRPr="009469C6">
          <w:rPr>
            <w:rFonts w:ascii="Consolas" w:eastAsia="Times New Roman" w:hAnsi="Consolas" w:cs="Courier New"/>
            <w:color w:val="333333"/>
            <w:sz w:val="20"/>
            <w:szCs w:val="20"/>
            <w:lang w:eastAsia="en-IN"/>
          </w:rPr>
          <w:t xml:space="preserve">   </w:t>
        </w:r>
        <w:proofErr w:type="gramStart"/>
        <w:r w:rsidRPr="009469C6">
          <w:rPr>
            <w:rFonts w:ascii="Consolas" w:eastAsia="Times New Roman" w:hAnsi="Consolas" w:cs="Courier New"/>
            <w:color w:val="333333"/>
            <w:sz w:val="20"/>
            <w:szCs w:val="20"/>
            <w:lang w:eastAsia="en-IN"/>
          </w:rPr>
          <w:t>return</w:t>
        </w:r>
        <w:proofErr w:type="gramEnd"/>
        <w:r w:rsidRPr="009469C6">
          <w:rPr>
            <w:rFonts w:ascii="Consolas" w:eastAsia="Times New Roman" w:hAnsi="Consolas" w:cs="Courier New"/>
            <w:color w:val="333333"/>
            <w:sz w:val="20"/>
            <w:szCs w:val="20"/>
            <w:lang w:eastAsia="en-IN"/>
          </w:rPr>
          <w:t xml:space="preserve"> sum;</w:t>
        </w:r>
      </w:ins>
    </w:p>
    <w:p w:rsidR="009469C6" w:rsidRPr="009469C6" w:rsidRDefault="009469C6" w:rsidP="009469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50" w:line="240" w:lineRule="auto"/>
        <w:ind w:left="150"/>
        <w:jc w:val="both"/>
        <w:rPr>
          <w:ins w:id="61" w:author="Unknown"/>
          <w:rFonts w:ascii="Consolas" w:eastAsia="Times New Roman" w:hAnsi="Consolas" w:cs="Courier New"/>
          <w:color w:val="333333"/>
          <w:sz w:val="20"/>
          <w:szCs w:val="20"/>
          <w:lang w:eastAsia="en-IN"/>
        </w:rPr>
      </w:pPr>
      <w:ins w:id="62" w:author="Unknown">
        <w:r w:rsidRPr="009469C6">
          <w:rPr>
            <w:rFonts w:ascii="Consolas" w:eastAsia="Times New Roman" w:hAnsi="Consolas" w:cs="Courier New"/>
            <w:color w:val="333333"/>
            <w:sz w:val="20"/>
            <w:szCs w:val="20"/>
            <w:lang w:eastAsia="en-IN"/>
          </w:rPr>
          <w:t>}</w:t>
        </w:r>
      </w:ins>
    </w:p>
    <w:p w:rsidR="009469C6" w:rsidRPr="009469C6" w:rsidRDefault="009469C6" w:rsidP="009469C6">
      <w:pPr>
        <w:shd w:val="clear" w:color="auto" w:fill="FFFFFF"/>
        <w:spacing w:after="150" w:line="480" w:lineRule="atLeast"/>
        <w:jc w:val="both"/>
        <w:rPr>
          <w:ins w:id="63" w:author="Unknown"/>
          <w:rFonts w:ascii="Arial" w:eastAsia="Times New Roman" w:hAnsi="Arial" w:cs="Arial"/>
          <w:color w:val="333333"/>
          <w:sz w:val="21"/>
          <w:szCs w:val="21"/>
          <w:lang w:eastAsia="en-IN"/>
        </w:rPr>
      </w:pPr>
      <w:ins w:id="64" w:author="Unknown">
        <w:r w:rsidRPr="009469C6">
          <w:rPr>
            <w:rFonts w:ascii="Arial" w:eastAsia="Times New Roman" w:hAnsi="Arial" w:cs="Arial"/>
            <w:color w:val="333333"/>
            <w:sz w:val="21"/>
            <w:szCs w:val="21"/>
            <w:lang w:eastAsia="en-IN"/>
          </w:rPr>
          <w:t>For the above code, time complexity can be calculated as follows...</w:t>
        </w:r>
      </w:ins>
    </w:p>
    <w:p w:rsidR="009469C6" w:rsidRPr="009469C6" w:rsidRDefault="009469C6" w:rsidP="009469C6">
      <w:pPr>
        <w:shd w:val="clear" w:color="auto" w:fill="FFFFFF"/>
        <w:spacing w:after="0" w:line="480" w:lineRule="atLeast"/>
        <w:jc w:val="center"/>
        <w:rPr>
          <w:ins w:id="65" w:author="Unknown"/>
          <w:rFonts w:ascii="Arial" w:eastAsia="Times New Roman" w:hAnsi="Arial" w:cs="Arial"/>
          <w:color w:val="333333"/>
          <w:sz w:val="21"/>
          <w:szCs w:val="21"/>
          <w:lang w:eastAsia="en-IN"/>
        </w:rPr>
      </w:pPr>
      <w:r>
        <w:rPr>
          <w:rFonts w:ascii="Arial" w:eastAsia="Times New Roman" w:hAnsi="Arial" w:cs="Arial"/>
          <w:noProof/>
          <w:color w:val="333333"/>
          <w:sz w:val="21"/>
          <w:szCs w:val="21"/>
          <w:lang w:eastAsia="en-IN"/>
        </w:rPr>
        <w:drawing>
          <wp:inline distT="0" distB="0" distL="0" distR="0">
            <wp:extent cx="12378690" cy="4761865"/>
            <wp:effectExtent l="0" t="0" r="0" b="0"/>
            <wp:docPr id="1" name="Picture 1" descr="time complexity of a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complexity of an algorith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78690" cy="4761865"/>
                    </a:xfrm>
                    <a:prstGeom prst="rect">
                      <a:avLst/>
                    </a:prstGeom>
                    <a:noFill/>
                    <a:ln>
                      <a:noFill/>
                    </a:ln>
                  </pic:spPr>
                </pic:pic>
              </a:graphicData>
            </a:graphic>
          </wp:inline>
        </w:drawing>
      </w:r>
    </w:p>
    <w:p w:rsidR="0057104F" w:rsidRDefault="0057104F" w:rsidP="009469C6">
      <w:pPr>
        <w:shd w:val="clear" w:color="auto" w:fill="FFFFFF"/>
        <w:spacing w:after="150" w:line="480" w:lineRule="atLeast"/>
        <w:jc w:val="both"/>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In above calculation cost is the amount of computer time required for a single operation in each line </w:t>
      </w:r>
      <w:proofErr w:type="spellStart"/>
      <w:r>
        <w:rPr>
          <w:rFonts w:ascii="Arial" w:eastAsia="Times New Roman" w:hAnsi="Arial" w:cs="Arial"/>
          <w:color w:val="333333"/>
          <w:sz w:val="21"/>
          <w:szCs w:val="21"/>
          <w:lang w:eastAsia="en-IN"/>
        </w:rPr>
        <w:t>repeatation</w:t>
      </w:r>
      <w:proofErr w:type="spellEnd"/>
      <w:r>
        <w:rPr>
          <w:rFonts w:ascii="Arial" w:eastAsia="Times New Roman" w:hAnsi="Arial" w:cs="Arial"/>
          <w:color w:val="333333"/>
          <w:sz w:val="21"/>
          <w:szCs w:val="21"/>
          <w:lang w:eastAsia="en-IN"/>
        </w:rPr>
        <w:t xml:space="preserve"> the amount of computer time required by each operation for all its </w:t>
      </w:r>
      <w:proofErr w:type="spellStart"/>
      <w:r>
        <w:rPr>
          <w:rFonts w:ascii="Arial" w:eastAsia="Times New Roman" w:hAnsi="Arial" w:cs="Arial"/>
          <w:color w:val="333333"/>
          <w:sz w:val="21"/>
          <w:szCs w:val="21"/>
          <w:lang w:eastAsia="en-IN"/>
        </w:rPr>
        <w:t>repeatations</w:t>
      </w:r>
      <w:proofErr w:type="spellEnd"/>
      <w:r>
        <w:rPr>
          <w:rFonts w:ascii="Arial" w:eastAsia="Times New Roman" w:hAnsi="Arial" w:cs="Arial"/>
          <w:color w:val="333333"/>
          <w:sz w:val="21"/>
          <w:szCs w:val="21"/>
          <w:lang w:eastAsia="en-IN"/>
        </w:rPr>
        <w:t xml:space="preserve"> total is the amount of computer time required by each operation to execute so above code requires 4n+4 units of computer the task .Here, the exact time is not fixed and it changes based on the value if we increase the n value then the time required also increases linearly </w:t>
      </w:r>
    </w:p>
    <w:p w:rsidR="0057104F" w:rsidRDefault="0057104F" w:rsidP="009469C6">
      <w:pPr>
        <w:shd w:val="clear" w:color="auto" w:fill="FFFFFF"/>
        <w:spacing w:after="150" w:line="480" w:lineRule="atLeast"/>
        <w:jc w:val="both"/>
        <w:rPr>
          <w:rFonts w:ascii="Arial" w:eastAsia="Times New Roman" w:hAnsi="Arial" w:cs="Arial"/>
          <w:color w:val="333333"/>
          <w:sz w:val="21"/>
          <w:szCs w:val="21"/>
          <w:lang w:eastAsia="en-IN"/>
        </w:rPr>
      </w:pPr>
      <w:r>
        <w:rPr>
          <w:rFonts w:ascii="Arial" w:eastAsia="Times New Roman" w:hAnsi="Arial" w:cs="Arial"/>
          <w:color w:val="333333"/>
          <w:sz w:val="21"/>
          <w:szCs w:val="21"/>
          <w:lang w:eastAsia="en-IN"/>
        </w:rPr>
        <w:t xml:space="preserve">Totally it takes </w:t>
      </w:r>
      <w:r w:rsidR="009E43DC">
        <w:rPr>
          <w:rFonts w:ascii="Arial" w:eastAsia="Times New Roman" w:hAnsi="Arial" w:cs="Arial"/>
          <w:color w:val="333333"/>
          <w:sz w:val="21"/>
          <w:szCs w:val="21"/>
          <w:lang w:eastAsia="en-IN"/>
        </w:rPr>
        <w:t>4n+4units of time to complete its execution and it is linear time complexity</w:t>
      </w:r>
    </w:p>
    <w:p w:rsidR="009469C6" w:rsidRDefault="009E43DC" w:rsidP="009E43DC">
      <w:pPr>
        <w:pStyle w:val="Heading1"/>
        <w:rPr>
          <w:rFonts w:eastAsia="Times New Roman"/>
          <w:lang w:eastAsia="en-IN"/>
        </w:rPr>
      </w:pPr>
      <w:r>
        <w:rPr>
          <w:rFonts w:eastAsia="Times New Roman"/>
          <w:lang w:eastAsia="en-IN"/>
        </w:rPr>
        <w:t>If the amount of time required by an algorithm is increased with the increase of input value then that time complexity is said to be linear time complexity</w:t>
      </w:r>
    </w:p>
    <w:p w:rsidR="00A6580F" w:rsidRDefault="00A6580F" w:rsidP="00A6580F">
      <w:pPr>
        <w:rPr>
          <w:lang w:eastAsia="en-IN"/>
        </w:rPr>
      </w:pPr>
    </w:p>
    <w:p w:rsidR="00A6580F" w:rsidRPr="00A6580F" w:rsidRDefault="00A6580F" w:rsidP="00A6580F">
      <w:pPr>
        <w:rPr>
          <w:lang w:eastAsia="en-IN"/>
        </w:rPr>
      </w:pPr>
    </w:p>
    <w:tbl>
      <w:tblPr>
        <w:tblpPr w:leftFromText="180" w:rightFromText="180" w:vertAnchor="text" w:tblpXSpec="center" w:tblpY="1"/>
        <w:tblOverlap w:val="never"/>
        <w:tblW w:w="22880" w:type="dxa"/>
        <w:tblCellSpacing w:w="15" w:type="dxa"/>
        <w:tblCellMar>
          <w:top w:w="15" w:type="dxa"/>
          <w:left w:w="15" w:type="dxa"/>
          <w:bottom w:w="15" w:type="dxa"/>
          <w:right w:w="15" w:type="dxa"/>
        </w:tblCellMar>
        <w:tblLook w:val="04A0" w:firstRow="1" w:lastRow="0" w:firstColumn="1" w:lastColumn="0" w:noHBand="0" w:noVBand="1"/>
      </w:tblPr>
      <w:tblGrid>
        <w:gridCol w:w="22890"/>
      </w:tblGrid>
      <w:tr w:rsidR="00525CA1" w:rsidTr="00112FB2">
        <w:trPr>
          <w:tblCellSpacing w:w="15" w:type="dxa"/>
        </w:trPr>
        <w:tc>
          <w:tcPr>
            <w:tcW w:w="0" w:type="auto"/>
            <w:vAlign w:val="center"/>
            <w:hideMark/>
          </w:tcPr>
          <w:p w:rsidR="00525CA1" w:rsidRDefault="00525CA1" w:rsidP="00FD63DF">
            <w:pPr>
              <w:pStyle w:val="Title"/>
              <w:jc w:val="center"/>
            </w:pPr>
            <w:r>
              <w:t>Asymptotic Analysis</w:t>
            </w:r>
          </w:p>
          <w:p w:rsidR="00525CA1" w:rsidRDefault="00525CA1" w:rsidP="00FD63DF">
            <w:pPr>
              <w:pStyle w:val="NormalWeb"/>
              <w:jc w:val="center"/>
              <w:rPr>
                <w:rFonts w:ascii="Segoe UI" w:hAnsi="Segoe UI" w:cs="Segoe UI"/>
                <w:color w:val="333333"/>
              </w:rPr>
            </w:pPr>
            <w:r>
              <w:rPr>
                <w:rFonts w:ascii="Segoe UI" w:hAnsi="Segoe UI" w:cs="Segoe UI"/>
                <w:color w:val="333333"/>
              </w:rPr>
              <w:t>As we know that data structure is a way of organizing the data efficiently and that efficiency is measured either in terms of time or space. So, the ideal data structure is a structure that occupies the least possible time to perform all its operation and the memory space. Our focus would be on finding the time complexity rather than space complexity, and by finding the time complexity, we can decide which data structure is the best for an algorithm.</w:t>
            </w:r>
            <w:r>
              <w:rPr>
                <w:rFonts w:ascii="Poppins" w:hAnsi="Poppins"/>
                <w:color w:val="FFFFFF"/>
                <w:sz w:val="18"/>
                <w:szCs w:val="18"/>
              </w:rPr>
              <w:t>54.9M</w:t>
            </w:r>
          </w:p>
          <w:p w:rsidR="00525CA1" w:rsidRDefault="00525CA1" w:rsidP="00FD63DF">
            <w:pPr>
              <w:pStyle w:val="NormalWeb"/>
              <w:jc w:val="center"/>
              <w:rPr>
                <w:rFonts w:ascii="Segoe UI" w:hAnsi="Segoe UI" w:cs="Segoe UI"/>
                <w:color w:val="333333"/>
              </w:rPr>
            </w:pPr>
            <w:r>
              <w:rPr>
                <w:rFonts w:ascii="Segoe UI" w:hAnsi="Segoe UI" w:cs="Segoe UI"/>
                <w:color w:val="333333"/>
              </w:rPr>
              <w:t>Usually, the time required by an algorithm comes under three types:</w:t>
            </w:r>
          </w:p>
          <w:p w:rsidR="00525CA1" w:rsidRDefault="00525CA1" w:rsidP="00FD63DF">
            <w:pPr>
              <w:pStyle w:val="NormalWeb"/>
              <w:jc w:val="center"/>
              <w:rPr>
                <w:rFonts w:ascii="Segoe UI" w:hAnsi="Segoe UI" w:cs="Segoe UI"/>
                <w:color w:val="333333"/>
              </w:rPr>
            </w:pPr>
            <w:r>
              <w:rPr>
                <w:rStyle w:val="Strong"/>
                <w:rFonts w:ascii="Segoe UI" w:hAnsi="Segoe UI" w:cs="Segoe UI"/>
                <w:color w:val="333333"/>
              </w:rPr>
              <w:t>Worst case:</w:t>
            </w:r>
            <w:r>
              <w:rPr>
                <w:rFonts w:ascii="Segoe UI" w:hAnsi="Segoe UI" w:cs="Segoe UI"/>
                <w:color w:val="333333"/>
              </w:rPr>
              <w:t> It defines the input for which the algorithm takes a huge time.</w:t>
            </w:r>
          </w:p>
          <w:p w:rsidR="00525CA1" w:rsidRDefault="00525CA1" w:rsidP="00FD63DF">
            <w:pPr>
              <w:pStyle w:val="NormalWeb"/>
              <w:jc w:val="center"/>
              <w:rPr>
                <w:rFonts w:ascii="Segoe UI" w:hAnsi="Segoe UI" w:cs="Segoe UI"/>
                <w:color w:val="333333"/>
              </w:rPr>
            </w:pPr>
            <w:r>
              <w:rPr>
                <w:rStyle w:val="Strong"/>
                <w:rFonts w:ascii="Segoe UI" w:hAnsi="Segoe UI" w:cs="Segoe UI"/>
                <w:color w:val="333333"/>
              </w:rPr>
              <w:t>Average case:</w:t>
            </w:r>
            <w:r>
              <w:rPr>
                <w:rFonts w:ascii="Segoe UI" w:hAnsi="Segoe UI" w:cs="Segoe UI"/>
                <w:color w:val="333333"/>
              </w:rPr>
              <w:t> It takes average time for the program execution.</w:t>
            </w:r>
          </w:p>
          <w:p w:rsidR="00525CA1" w:rsidRDefault="00525CA1" w:rsidP="00FD63DF">
            <w:pPr>
              <w:pStyle w:val="NormalWeb"/>
              <w:jc w:val="center"/>
              <w:rPr>
                <w:rFonts w:ascii="Segoe UI" w:hAnsi="Segoe UI" w:cs="Segoe UI"/>
                <w:color w:val="333333"/>
              </w:rPr>
            </w:pPr>
            <w:r>
              <w:rPr>
                <w:rStyle w:val="Strong"/>
                <w:rFonts w:ascii="Segoe UI" w:hAnsi="Segoe UI" w:cs="Segoe UI"/>
                <w:color w:val="333333"/>
              </w:rPr>
              <w:t>Best case:</w:t>
            </w:r>
            <w:r>
              <w:rPr>
                <w:rFonts w:ascii="Segoe UI" w:hAnsi="Segoe UI" w:cs="Segoe UI"/>
                <w:color w:val="333333"/>
              </w:rPr>
              <w:t> It defines the input for which the algorithm takes the lowest time</w:t>
            </w:r>
          </w:p>
          <w:p w:rsidR="00525CA1" w:rsidRDefault="00525CA1" w:rsidP="00FD63DF">
            <w:pPr>
              <w:pStyle w:val="Heading3"/>
              <w:spacing w:line="312" w:lineRule="atLeast"/>
              <w:jc w:val="center"/>
              <w:rPr>
                <w:rFonts w:ascii="Helvetica" w:hAnsi="Helvetica" w:cs="Segoe UI"/>
                <w:b w:val="0"/>
                <w:bCs w:val="0"/>
                <w:color w:val="610B4B"/>
                <w:sz w:val="32"/>
                <w:szCs w:val="32"/>
              </w:rPr>
            </w:pPr>
            <w:r>
              <w:rPr>
                <w:rFonts w:ascii="Helvetica" w:hAnsi="Helvetica" w:cs="Segoe UI"/>
                <w:b w:val="0"/>
                <w:bCs w:val="0"/>
                <w:color w:val="610B4B"/>
                <w:sz w:val="32"/>
                <w:szCs w:val="32"/>
              </w:rPr>
              <w:t>Asymptotic Notations</w:t>
            </w:r>
          </w:p>
          <w:p w:rsidR="00525CA1" w:rsidRDefault="00525CA1" w:rsidP="00FD63DF">
            <w:pPr>
              <w:pStyle w:val="NormalWeb"/>
              <w:jc w:val="center"/>
              <w:rPr>
                <w:rFonts w:ascii="Segoe UI" w:hAnsi="Segoe UI" w:cs="Segoe UI"/>
                <w:color w:val="333333"/>
              </w:rPr>
            </w:pPr>
            <w:r>
              <w:rPr>
                <w:rFonts w:ascii="Segoe UI" w:hAnsi="Segoe UI" w:cs="Segoe UI"/>
                <w:color w:val="333333"/>
              </w:rPr>
              <w:t>The commonly used asymptotic notations used for calculating the running time complexity of an algorithm is given below:</w:t>
            </w:r>
          </w:p>
          <w:p w:rsidR="00525CA1" w:rsidRDefault="00FD63DF" w:rsidP="00FD63DF">
            <w:pPr>
              <w:numPr>
                <w:ilvl w:val="0"/>
                <w:numId w:val="8"/>
              </w:numPr>
              <w:spacing w:before="60" w:after="100" w:afterAutospacing="1" w:line="375" w:lineRule="atLeast"/>
              <w:jc w:val="center"/>
              <w:rPr>
                <w:rFonts w:ascii="Segoe UI" w:hAnsi="Segoe UI" w:cs="Segoe UI"/>
                <w:color w:val="000000"/>
              </w:rPr>
            </w:pPr>
            <w:r>
              <w:rPr>
                <w:rFonts w:ascii="Segoe UI" w:hAnsi="Segoe UI" w:cs="Segoe UI"/>
                <w:color w:val="000000"/>
              </w:rPr>
              <w:t>Big oh Notation (O</w:t>
            </w:r>
            <w:r w:rsidR="00525CA1">
              <w:rPr>
                <w:rFonts w:ascii="Segoe UI" w:hAnsi="Segoe UI" w:cs="Segoe UI"/>
                <w:color w:val="000000"/>
              </w:rPr>
              <w:t>)</w:t>
            </w:r>
          </w:p>
          <w:p w:rsidR="00525CA1" w:rsidRDefault="00525CA1" w:rsidP="00FD63DF">
            <w:pPr>
              <w:numPr>
                <w:ilvl w:val="0"/>
                <w:numId w:val="8"/>
              </w:numPr>
              <w:spacing w:before="60" w:after="100" w:afterAutospacing="1" w:line="375" w:lineRule="atLeast"/>
              <w:jc w:val="center"/>
              <w:rPr>
                <w:rFonts w:ascii="Segoe UI" w:hAnsi="Segoe UI" w:cs="Segoe UI"/>
                <w:color w:val="000000"/>
              </w:rPr>
            </w:pPr>
            <w:r>
              <w:rPr>
                <w:rFonts w:ascii="Segoe UI" w:hAnsi="Segoe UI" w:cs="Segoe UI"/>
                <w:color w:val="000000"/>
              </w:rPr>
              <w:t>Omega Notation (Ω)</w:t>
            </w:r>
          </w:p>
          <w:p w:rsidR="00525CA1" w:rsidRDefault="00525CA1" w:rsidP="00FD63DF">
            <w:pPr>
              <w:numPr>
                <w:ilvl w:val="0"/>
                <w:numId w:val="8"/>
              </w:numPr>
              <w:spacing w:before="60" w:after="100" w:afterAutospacing="1" w:line="375" w:lineRule="atLeast"/>
              <w:jc w:val="center"/>
              <w:rPr>
                <w:rFonts w:ascii="Segoe UI" w:hAnsi="Segoe UI" w:cs="Segoe UI"/>
                <w:color w:val="000000"/>
              </w:rPr>
            </w:pPr>
            <w:r>
              <w:rPr>
                <w:rFonts w:ascii="Segoe UI" w:hAnsi="Segoe UI" w:cs="Segoe UI"/>
                <w:color w:val="000000"/>
              </w:rPr>
              <w:t>Theta Notation (θ)</w:t>
            </w:r>
          </w:p>
          <w:p w:rsidR="00525CA1" w:rsidRDefault="00525CA1" w:rsidP="00FD63DF">
            <w:pPr>
              <w:pStyle w:val="Heading3"/>
              <w:spacing w:line="312" w:lineRule="atLeast"/>
              <w:jc w:val="center"/>
              <w:rPr>
                <w:rFonts w:ascii="Helvetica" w:hAnsi="Helvetica" w:cs="Segoe UI"/>
                <w:b w:val="0"/>
                <w:bCs w:val="0"/>
                <w:color w:val="610B4B"/>
                <w:sz w:val="32"/>
                <w:szCs w:val="32"/>
              </w:rPr>
            </w:pPr>
            <w:r>
              <w:rPr>
                <w:rFonts w:ascii="Helvetica" w:hAnsi="Helvetica" w:cs="Segoe UI"/>
                <w:b w:val="0"/>
                <w:bCs w:val="0"/>
                <w:color w:val="610B4B"/>
                <w:sz w:val="32"/>
                <w:szCs w:val="32"/>
              </w:rPr>
              <w:t>Big oh Notation (O)</w:t>
            </w:r>
          </w:p>
          <w:p w:rsidR="00525CA1" w:rsidRDefault="00525CA1" w:rsidP="00FD63DF">
            <w:pPr>
              <w:numPr>
                <w:ilvl w:val="0"/>
                <w:numId w:val="9"/>
              </w:numPr>
              <w:spacing w:before="60" w:after="100" w:afterAutospacing="1" w:line="375" w:lineRule="atLeast"/>
              <w:jc w:val="center"/>
              <w:rPr>
                <w:rFonts w:ascii="Segoe UI" w:hAnsi="Segoe UI" w:cs="Segoe UI"/>
                <w:color w:val="000000"/>
                <w:sz w:val="24"/>
                <w:szCs w:val="24"/>
              </w:rPr>
            </w:pPr>
            <w:r>
              <w:rPr>
                <w:rFonts w:ascii="Segoe UI" w:hAnsi="Segoe UI" w:cs="Segoe UI"/>
                <w:color w:val="000000"/>
              </w:rPr>
              <w:t>Big O notation is an asymptotic notation that measures the performance of an algorithm by simply providing the order of growth of the function.</w:t>
            </w:r>
          </w:p>
          <w:p w:rsidR="00525CA1" w:rsidRDefault="00525CA1" w:rsidP="00FD63DF">
            <w:pPr>
              <w:numPr>
                <w:ilvl w:val="0"/>
                <w:numId w:val="9"/>
              </w:numPr>
              <w:spacing w:before="60" w:after="100" w:afterAutospacing="1" w:line="375" w:lineRule="atLeast"/>
              <w:jc w:val="center"/>
              <w:rPr>
                <w:rFonts w:ascii="Segoe UI" w:hAnsi="Segoe UI" w:cs="Segoe UI"/>
                <w:color w:val="000000"/>
              </w:rPr>
            </w:pPr>
            <w:r>
              <w:rPr>
                <w:rFonts w:ascii="Segoe UI" w:hAnsi="Segoe UI" w:cs="Segoe UI"/>
                <w:color w:val="000000"/>
              </w:rPr>
              <w:t>This notation provides an upper bound on a function which ensures that the function never grows faster than the upper bound. So, it gives the least upper bound on a function so that the function never grows faster than this upper bound.</w:t>
            </w:r>
          </w:p>
          <w:p w:rsidR="00525CA1" w:rsidRDefault="00525CA1" w:rsidP="00FD63DF">
            <w:pPr>
              <w:pStyle w:val="NormalWeb"/>
              <w:jc w:val="center"/>
              <w:rPr>
                <w:rFonts w:ascii="Segoe UI" w:hAnsi="Segoe UI" w:cs="Segoe UI"/>
                <w:color w:val="333333"/>
              </w:rPr>
            </w:pPr>
            <w:r>
              <w:rPr>
                <w:rFonts w:ascii="Segoe UI" w:hAnsi="Segoe UI" w:cs="Segoe UI"/>
                <w:color w:val="333333"/>
              </w:rPr>
              <w:t>It is the formal way to express the upper boundary of an algorithm running time. It measures the worst case of time complexity or the algorithm's longest amount of time to complete its operation. It is represented as shown below:</w:t>
            </w:r>
          </w:p>
          <w:p w:rsidR="00525CA1" w:rsidRDefault="00525CA1" w:rsidP="00FD63DF">
            <w:pPr>
              <w:jc w:val="center"/>
              <w:rPr>
                <w:rFonts w:ascii="Segoe UI" w:hAnsi="Segoe UI" w:cs="Segoe UI"/>
                <w:color w:val="333333"/>
              </w:rPr>
            </w:pPr>
            <w:r>
              <w:rPr>
                <w:rFonts w:ascii="Segoe UI" w:hAnsi="Segoe UI" w:cs="Segoe UI"/>
                <w:noProof/>
                <w:color w:val="333333"/>
                <w:lang w:eastAsia="en-IN"/>
              </w:rPr>
              <w:drawing>
                <wp:inline distT="0" distB="0" distL="0" distR="0" wp14:anchorId="3633829C" wp14:editId="71266CB7">
                  <wp:extent cx="2855595" cy="2087880"/>
                  <wp:effectExtent l="0" t="0" r="1905" b="7620"/>
                  <wp:docPr id="6" name="Picture 6"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ymptotic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2087880"/>
                          </a:xfrm>
                          <a:prstGeom prst="rect">
                            <a:avLst/>
                          </a:prstGeom>
                          <a:noFill/>
                          <a:ln>
                            <a:noFill/>
                          </a:ln>
                        </pic:spPr>
                      </pic:pic>
                    </a:graphicData>
                  </a:graphic>
                </wp:inline>
              </w:drawing>
            </w:r>
          </w:p>
          <w:p w:rsidR="00525CA1" w:rsidRDefault="00525CA1" w:rsidP="00FD63DF">
            <w:pPr>
              <w:pStyle w:val="NormalWeb"/>
              <w:jc w:val="center"/>
              <w:rPr>
                <w:rFonts w:ascii="Segoe UI" w:hAnsi="Segoe UI" w:cs="Segoe UI"/>
                <w:color w:val="333333"/>
              </w:rPr>
            </w:pPr>
            <w:r>
              <w:rPr>
                <w:rStyle w:val="Strong"/>
                <w:rFonts w:ascii="Segoe UI" w:hAnsi="Segoe UI" w:cs="Segoe UI"/>
                <w:color w:val="333333"/>
              </w:rPr>
              <w:t>For example:</w:t>
            </w:r>
          </w:p>
          <w:p w:rsidR="00525CA1" w:rsidRDefault="00525CA1" w:rsidP="00FD63DF">
            <w:pPr>
              <w:pStyle w:val="NormalWeb"/>
              <w:jc w:val="center"/>
              <w:rPr>
                <w:rFonts w:ascii="Segoe UI" w:hAnsi="Segoe UI" w:cs="Segoe UI"/>
                <w:color w:val="333333"/>
              </w:rPr>
            </w:pPr>
            <w:r>
              <w:rPr>
                <w:rFonts w:ascii="Segoe UI" w:hAnsi="Segoe UI" w:cs="Segoe UI"/>
                <w:color w:val="333333"/>
              </w:rPr>
              <w:t>If </w:t>
            </w:r>
            <w:r>
              <w:rPr>
                <w:rStyle w:val="Strong"/>
                <w:rFonts w:ascii="Segoe UI" w:hAnsi="Segoe UI" w:cs="Segoe UI"/>
                <w:color w:val="333333"/>
              </w:rPr>
              <w:t>f(n)</w:t>
            </w:r>
            <w:r>
              <w:rPr>
                <w:rFonts w:ascii="Segoe UI" w:hAnsi="Segoe UI" w:cs="Segoe UI"/>
                <w:color w:val="333333"/>
              </w:rPr>
              <w:t> and </w:t>
            </w:r>
            <w:r>
              <w:rPr>
                <w:rStyle w:val="Strong"/>
                <w:rFonts w:ascii="Segoe UI" w:hAnsi="Segoe UI" w:cs="Segoe UI"/>
                <w:color w:val="333333"/>
              </w:rPr>
              <w:t>g(n)</w:t>
            </w:r>
            <w:r>
              <w:rPr>
                <w:rFonts w:ascii="Segoe UI" w:hAnsi="Segoe UI" w:cs="Segoe UI"/>
                <w:color w:val="333333"/>
              </w:rPr>
              <w:t> are the two functions defined for positive integers,</w:t>
            </w:r>
          </w:p>
          <w:p w:rsidR="00525CA1" w:rsidRDefault="00525CA1" w:rsidP="00FD63DF">
            <w:pPr>
              <w:pStyle w:val="NormalWeb"/>
              <w:jc w:val="center"/>
              <w:rPr>
                <w:rFonts w:ascii="Segoe UI" w:hAnsi="Segoe UI" w:cs="Segoe UI"/>
                <w:color w:val="333333"/>
              </w:rPr>
            </w:pPr>
            <w:r>
              <w:rPr>
                <w:rFonts w:ascii="Segoe UI" w:hAnsi="Segoe UI" w:cs="Segoe UI"/>
                <w:color w:val="333333"/>
              </w:rPr>
              <w:t>then </w:t>
            </w:r>
            <w:r>
              <w:rPr>
                <w:rStyle w:val="Strong"/>
                <w:rFonts w:ascii="Segoe UI" w:hAnsi="Segoe UI" w:cs="Segoe UI"/>
                <w:color w:val="333333"/>
              </w:rPr>
              <w:t>f(n)</w:t>
            </w:r>
            <w:r>
              <w:rPr>
                <w:rFonts w:ascii="Segoe UI" w:hAnsi="Segoe UI" w:cs="Segoe UI"/>
                <w:color w:val="333333"/>
              </w:rPr>
              <w:t> = </w:t>
            </w:r>
            <w:r>
              <w:rPr>
                <w:rStyle w:val="Strong"/>
                <w:rFonts w:ascii="Segoe UI" w:hAnsi="Segoe UI" w:cs="Segoe UI"/>
                <w:color w:val="333333"/>
              </w:rPr>
              <w:t>O(g(n))</w:t>
            </w:r>
            <w:r>
              <w:rPr>
                <w:rFonts w:ascii="Segoe UI" w:hAnsi="Segoe UI" w:cs="Segoe UI"/>
                <w:color w:val="333333"/>
              </w:rPr>
              <w:t> as </w:t>
            </w:r>
            <w:r>
              <w:rPr>
                <w:rStyle w:val="Strong"/>
                <w:rFonts w:ascii="Segoe UI" w:hAnsi="Segoe UI" w:cs="Segoe UI"/>
                <w:color w:val="333333"/>
              </w:rPr>
              <w:t>f(n) is big oh of g(n)</w:t>
            </w:r>
            <w:r>
              <w:rPr>
                <w:rFonts w:ascii="Segoe UI" w:hAnsi="Segoe UI" w:cs="Segoe UI"/>
                <w:color w:val="333333"/>
              </w:rPr>
              <w:t> or f(n) is on the order of g(n)) if there exists constants c and no such that:</w:t>
            </w:r>
          </w:p>
          <w:p w:rsidR="00525CA1" w:rsidRDefault="00525CA1" w:rsidP="00FD63DF">
            <w:pPr>
              <w:pStyle w:val="NormalWeb"/>
              <w:jc w:val="center"/>
              <w:rPr>
                <w:rFonts w:ascii="Segoe UI" w:hAnsi="Segoe UI" w:cs="Segoe UI"/>
                <w:color w:val="333333"/>
              </w:rPr>
            </w:pPr>
            <w:r>
              <w:rPr>
                <w:rStyle w:val="Strong"/>
                <w:rFonts w:ascii="Segoe UI" w:hAnsi="Segoe UI" w:cs="Segoe UI"/>
                <w:color w:val="333333"/>
              </w:rPr>
              <w:t>f(n)≤</w:t>
            </w:r>
            <w:proofErr w:type="spellStart"/>
            <w:r>
              <w:rPr>
                <w:rStyle w:val="Strong"/>
                <w:rFonts w:ascii="Segoe UI" w:hAnsi="Segoe UI" w:cs="Segoe UI"/>
                <w:color w:val="333333"/>
              </w:rPr>
              <w:t>c.g</w:t>
            </w:r>
            <w:proofErr w:type="spellEnd"/>
            <w:r>
              <w:rPr>
                <w:rStyle w:val="Strong"/>
                <w:rFonts w:ascii="Segoe UI" w:hAnsi="Segoe UI" w:cs="Segoe UI"/>
                <w:color w:val="333333"/>
              </w:rPr>
              <w:t xml:space="preserve">(n) for all </w:t>
            </w:r>
            <w:proofErr w:type="spellStart"/>
            <w:r>
              <w:rPr>
                <w:rStyle w:val="Strong"/>
                <w:rFonts w:ascii="Segoe UI" w:hAnsi="Segoe UI" w:cs="Segoe UI"/>
                <w:color w:val="333333"/>
              </w:rPr>
              <w:t>n≥no</w:t>
            </w:r>
            <w:proofErr w:type="spellEnd"/>
          </w:p>
          <w:p w:rsidR="00525CA1" w:rsidRDefault="00525CA1" w:rsidP="00FD63DF">
            <w:pPr>
              <w:pStyle w:val="NormalWeb"/>
              <w:jc w:val="center"/>
              <w:rPr>
                <w:rFonts w:ascii="Segoe UI" w:hAnsi="Segoe UI" w:cs="Segoe UI"/>
                <w:color w:val="333333"/>
              </w:rPr>
            </w:pPr>
            <w:r>
              <w:rPr>
                <w:rFonts w:ascii="Segoe UI" w:hAnsi="Segoe UI" w:cs="Segoe UI"/>
                <w:color w:val="333333"/>
              </w:rPr>
              <w:t xml:space="preserve">This implies that </w:t>
            </w:r>
            <w:proofErr w:type="gramStart"/>
            <w:r>
              <w:rPr>
                <w:rFonts w:ascii="Segoe UI" w:hAnsi="Segoe UI" w:cs="Segoe UI"/>
                <w:color w:val="333333"/>
              </w:rPr>
              <w:t>f(</w:t>
            </w:r>
            <w:proofErr w:type="gramEnd"/>
            <w:r>
              <w:rPr>
                <w:rFonts w:ascii="Segoe UI" w:hAnsi="Segoe UI" w:cs="Segoe UI"/>
                <w:color w:val="333333"/>
              </w:rPr>
              <w:t>n) does not grow faster than g(n), or g(n) is an upper bound on the function f(n). In this case, we are calculating the growth rate of the function which eventually calculates the worst time complexity of a function, i.e., how worst an algorithm can perform.</w:t>
            </w:r>
          </w:p>
          <w:p w:rsidR="00525CA1" w:rsidRDefault="00525CA1" w:rsidP="00FD63DF">
            <w:pPr>
              <w:pStyle w:val="NormalWeb"/>
              <w:jc w:val="center"/>
              <w:rPr>
                <w:rFonts w:ascii="Segoe UI" w:hAnsi="Segoe UI" w:cs="Segoe UI"/>
                <w:color w:val="333333"/>
              </w:rPr>
            </w:pPr>
            <w:r>
              <w:rPr>
                <w:rStyle w:val="Strong"/>
                <w:rFonts w:ascii="Segoe UI" w:hAnsi="Segoe UI" w:cs="Segoe UI"/>
                <w:color w:val="333333"/>
              </w:rPr>
              <w:t>Let's understand through examples</w:t>
            </w:r>
          </w:p>
          <w:p w:rsidR="00525CA1" w:rsidRDefault="00525CA1" w:rsidP="00FD63DF">
            <w:pPr>
              <w:pStyle w:val="NormalWeb"/>
              <w:jc w:val="center"/>
              <w:rPr>
                <w:rFonts w:ascii="Segoe UI" w:hAnsi="Segoe UI" w:cs="Segoe UI"/>
                <w:color w:val="333333"/>
              </w:rPr>
            </w:pPr>
            <w:r>
              <w:rPr>
                <w:rFonts w:ascii="Segoe UI" w:hAnsi="Segoe UI" w:cs="Segoe UI"/>
                <w:color w:val="333333"/>
              </w:rPr>
              <w:t>Example 1: f(n)=2n+3 , g(n)=n</w:t>
            </w:r>
          </w:p>
          <w:p w:rsidR="00525CA1" w:rsidRDefault="00525CA1" w:rsidP="00FD63DF">
            <w:pPr>
              <w:pStyle w:val="NormalWeb"/>
              <w:jc w:val="center"/>
              <w:rPr>
                <w:rFonts w:ascii="Segoe UI" w:hAnsi="Segoe UI" w:cs="Segoe UI"/>
                <w:color w:val="333333"/>
              </w:rPr>
            </w:pPr>
            <w:r>
              <w:rPr>
                <w:rFonts w:ascii="Segoe UI" w:hAnsi="Segoe UI" w:cs="Segoe UI"/>
                <w:color w:val="333333"/>
              </w:rPr>
              <w:t>Now, we have to find </w:t>
            </w:r>
            <w:r>
              <w:rPr>
                <w:rStyle w:val="Strong"/>
                <w:rFonts w:ascii="Segoe UI" w:hAnsi="Segoe UI" w:cs="Segoe UI"/>
                <w:color w:val="333333"/>
              </w:rPr>
              <w:t xml:space="preserve">Is </w:t>
            </w:r>
            <w:proofErr w:type="gramStart"/>
            <w:r>
              <w:rPr>
                <w:rStyle w:val="Strong"/>
                <w:rFonts w:ascii="Segoe UI" w:hAnsi="Segoe UI" w:cs="Segoe UI"/>
                <w:color w:val="333333"/>
              </w:rPr>
              <w:t>f(</w:t>
            </w:r>
            <w:proofErr w:type="gramEnd"/>
            <w:r>
              <w:rPr>
                <w:rStyle w:val="Strong"/>
                <w:rFonts w:ascii="Segoe UI" w:hAnsi="Segoe UI" w:cs="Segoe UI"/>
                <w:color w:val="333333"/>
              </w:rPr>
              <w:t>n)=O(g(n))?</w:t>
            </w:r>
          </w:p>
          <w:p w:rsidR="00525CA1" w:rsidRDefault="00525CA1" w:rsidP="00FD63DF">
            <w:pPr>
              <w:pStyle w:val="NormalWeb"/>
              <w:jc w:val="center"/>
              <w:rPr>
                <w:rFonts w:ascii="Segoe UI" w:hAnsi="Segoe UI" w:cs="Segoe UI"/>
                <w:color w:val="333333"/>
              </w:rPr>
            </w:pPr>
            <w:r>
              <w:rPr>
                <w:rFonts w:ascii="Segoe UI" w:hAnsi="Segoe UI" w:cs="Segoe UI"/>
                <w:color w:val="333333"/>
              </w:rPr>
              <w:t>To check f(n)=O(g(n)), it must satisfy the given condition:</w:t>
            </w:r>
          </w:p>
          <w:p w:rsidR="00525CA1" w:rsidRDefault="00525CA1" w:rsidP="00FD63DF">
            <w:pPr>
              <w:pStyle w:val="NormalWeb"/>
              <w:jc w:val="center"/>
              <w:rPr>
                <w:rFonts w:ascii="Segoe UI" w:hAnsi="Segoe UI" w:cs="Segoe UI"/>
                <w:color w:val="333333"/>
              </w:rPr>
            </w:pPr>
            <w:r>
              <w:rPr>
                <w:rStyle w:val="Strong"/>
                <w:rFonts w:ascii="Segoe UI" w:hAnsi="Segoe UI" w:cs="Segoe UI"/>
                <w:color w:val="333333"/>
              </w:rPr>
              <w:t>f(n)&lt;=</w:t>
            </w:r>
            <w:proofErr w:type="spellStart"/>
            <w:r>
              <w:rPr>
                <w:rStyle w:val="Strong"/>
                <w:rFonts w:ascii="Segoe UI" w:hAnsi="Segoe UI" w:cs="Segoe UI"/>
                <w:color w:val="333333"/>
              </w:rPr>
              <w:t>c.g</w:t>
            </w:r>
            <w:proofErr w:type="spellEnd"/>
            <w:r>
              <w:rPr>
                <w:rStyle w:val="Strong"/>
                <w:rFonts w:ascii="Segoe UI" w:hAnsi="Segoe UI" w:cs="Segoe UI"/>
                <w:color w:val="333333"/>
              </w:rPr>
              <w:t>(n)</w:t>
            </w:r>
          </w:p>
          <w:p w:rsidR="00525CA1" w:rsidRDefault="00525CA1" w:rsidP="00FD63DF">
            <w:pPr>
              <w:pStyle w:val="NormalWeb"/>
              <w:jc w:val="center"/>
              <w:rPr>
                <w:rFonts w:ascii="Segoe UI" w:hAnsi="Segoe UI" w:cs="Segoe UI"/>
                <w:color w:val="333333"/>
              </w:rPr>
            </w:pPr>
            <w:r>
              <w:rPr>
                <w:rFonts w:ascii="Segoe UI" w:hAnsi="Segoe UI" w:cs="Segoe UI"/>
                <w:color w:val="333333"/>
              </w:rPr>
              <w:t xml:space="preserve">First, we will replace </w:t>
            </w:r>
            <w:proofErr w:type="gramStart"/>
            <w:r>
              <w:rPr>
                <w:rFonts w:ascii="Segoe UI" w:hAnsi="Segoe UI" w:cs="Segoe UI"/>
                <w:color w:val="333333"/>
              </w:rPr>
              <w:t>f(</w:t>
            </w:r>
            <w:proofErr w:type="gramEnd"/>
            <w:r>
              <w:rPr>
                <w:rFonts w:ascii="Segoe UI" w:hAnsi="Segoe UI" w:cs="Segoe UI"/>
                <w:color w:val="333333"/>
              </w:rPr>
              <w:t>n) by 2n+3 and g(n) by n.</w:t>
            </w:r>
          </w:p>
          <w:p w:rsidR="00525CA1" w:rsidRDefault="00525CA1" w:rsidP="00FD63DF">
            <w:pPr>
              <w:pStyle w:val="NormalWeb"/>
              <w:jc w:val="center"/>
              <w:rPr>
                <w:rFonts w:ascii="Segoe UI" w:hAnsi="Segoe UI" w:cs="Segoe UI"/>
                <w:color w:val="333333"/>
              </w:rPr>
            </w:pPr>
            <w:r>
              <w:rPr>
                <w:rFonts w:ascii="Segoe UI" w:hAnsi="Segoe UI" w:cs="Segoe UI"/>
                <w:color w:val="333333"/>
              </w:rPr>
              <w:t xml:space="preserve">2n+3 &lt;= </w:t>
            </w:r>
            <w:proofErr w:type="spellStart"/>
            <w:r>
              <w:rPr>
                <w:rFonts w:ascii="Segoe UI" w:hAnsi="Segoe UI" w:cs="Segoe UI"/>
                <w:color w:val="333333"/>
              </w:rPr>
              <w:t>c.n</w:t>
            </w:r>
            <w:proofErr w:type="spellEnd"/>
          </w:p>
          <w:p w:rsidR="00525CA1" w:rsidRDefault="00525CA1" w:rsidP="00FD63DF">
            <w:pPr>
              <w:pStyle w:val="NormalWeb"/>
              <w:jc w:val="center"/>
              <w:rPr>
                <w:rFonts w:ascii="Segoe UI" w:hAnsi="Segoe UI" w:cs="Segoe UI"/>
                <w:color w:val="333333"/>
              </w:rPr>
            </w:pPr>
            <w:r>
              <w:rPr>
                <w:rFonts w:ascii="Segoe UI" w:hAnsi="Segoe UI" w:cs="Segoe UI"/>
                <w:color w:val="333333"/>
              </w:rPr>
              <w:t>Let's assume c=5, n=1 then</w:t>
            </w:r>
          </w:p>
          <w:p w:rsidR="00525CA1" w:rsidRDefault="00525CA1" w:rsidP="00FD63DF">
            <w:pPr>
              <w:pStyle w:val="NormalWeb"/>
              <w:jc w:val="center"/>
              <w:rPr>
                <w:rFonts w:ascii="Segoe UI" w:hAnsi="Segoe UI" w:cs="Segoe UI"/>
                <w:color w:val="333333"/>
              </w:rPr>
            </w:pPr>
            <w:r>
              <w:rPr>
                <w:rFonts w:ascii="Segoe UI" w:hAnsi="Segoe UI" w:cs="Segoe UI"/>
                <w:color w:val="333333"/>
              </w:rPr>
              <w:t>2*1+3&lt;=5*1</w:t>
            </w:r>
          </w:p>
          <w:p w:rsidR="00525CA1" w:rsidRDefault="00525CA1" w:rsidP="00FD63DF">
            <w:pPr>
              <w:pStyle w:val="NormalWeb"/>
              <w:jc w:val="center"/>
              <w:rPr>
                <w:rFonts w:ascii="Segoe UI" w:hAnsi="Segoe UI" w:cs="Segoe UI"/>
                <w:color w:val="333333"/>
              </w:rPr>
            </w:pPr>
            <w:r>
              <w:rPr>
                <w:rFonts w:ascii="Segoe UI" w:hAnsi="Segoe UI" w:cs="Segoe UI"/>
                <w:color w:val="333333"/>
              </w:rPr>
              <w:t>5&lt;=5</w:t>
            </w:r>
          </w:p>
          <w:p w:rsidR="00525CA1" w:rsidRDefault="00525CA1" w:rsidP="00FD63DF">
            <w:pPr>
              <w:pStyle w:val="NormalWeb"/>
              <w:jc w:val="center"/>
              <w:rPr>
                <w:rFonts w:ascii="Segoe UI" w:hAnsi="Segoe UI" w:cs="Segoe UI"/>
                <w:color w:val="333333"/>
              </w:rPr>
            </w:pPr>
            <w:r>
              <w:rPr>
                <w:rFonts w:ascii="Segoe UI" w:hAnsi="Segoe UI" w:cs="Segoe UI"/>
                <w:color w:val="333333"/>
              </w:rPr>
              <w:t>For n=1, the above condition is true.</w:t>
            </w:r>
          </w:p>
          <w:p w:rsidR="00525CA1" w:rsidRDefault="00525CA1" w:rsidP="00FD63DF">
            <w:pPr>
              <w:pStyle w:val="NormalWeb"/>
              <w:jc w:val="center"/>
              <w:rPr>
                <w:rFonts w:ascii="Segoe UI" w:hAnsi="Segoe UI" w:cs="Segoe UI"/>
                <w:color w:val="333333"/>
              </w:rPr>
            </w:pPr>
            <w:r>
              <w:rPr>
                <w:rFonts w:ascii="Segoe UI" w:hAnsi="Segoe UI" w:cs="Segoe UI"/>
                <w:color w:val="333333"/>
              </w:rPr>
              <w:t>If n=2</w:t>
            </w:r>
          </w:p>
          <w:p w:rsidR="00525CA1" w:rsidRDefault="00525CA1" w:rsidP="00FD63DF">
            <w:pPr>
              <w:pStyle w:val="NormalWeb"/>
              <w:jc w:val="center"/>
              <w:rPr>
                <w:rFonts w:ascii="Segoe UI" w:hAnsi="Segoe UI" w:cs="Segoe UI"/>
                <w:color w:val="333333"/>
              </w:rPr>
            </w:pPr>
            <w:r>
              <w:rPr>
                <w:rFonts w:ascii="Segoe UI" w:hAnsi="Segoe UI" w:cs="Segoe UI"/>
                <w:color w:val="333333"/>
              </w:rPr>
              <w:t>2*2+3&lt;=5*2</w:t>
            </w:r>
          </w:p>
          <w:p w:rsidR="00525CA1" w:rsidRDefault="00525CA1" w:rsidP="00FD63DF">
            <w:pPr>
              <w:pStyle w:val="NormalWeb"/>
              <w:jc w:val="center"/>
              <w:rPr>
                <w:rFonts w:ascii="Segoe UI" w:hAnsi="Segoe UI" w:cs="Segoe UI"/>
                <w:color w:val="333333"/>
              </w:rPr>
            </w:pPr>
            <w:r>
              <w:rPr>
                <w:rFonts w:ascii="Segoe UI" w:hAnsi="Segoe UI" w:cs="Segoe UI"/>
                <w:color w:val="333333"/>
              </w:rPr>
              <w:t>7&lt;=10</w:t>
            </w:r>
          </w:p>
          <w:p w:rsidR="00525CA1" w:rsidRDefault="00525CA1" w:rsidP="00FD63DF">
            <w:pPr>
              <w:pStyle w:val="NormalWeb"/>
              <w:jc w:val="center"/>
              <w:rPr>
                <w:rFonts w:ascii="Segoe UI" w:hAnsi="Segoe UI" w:cs="Segoe UI"/>
                <w:color w:val="333333"/>
              </w:rPr>
            </w:pPr>
            <w:r>
              <w:rPr>
                <w:rFonts w:ascii="Segoe UI" w:hAnsi="Segoe UI" w:cs="Segoe UI"/>
                <w:color w:val="333333"/>
              </w:rPr>
              <w:t>For n=2, the above condition is true.</w:t>
            </w:r>
          </w:p>
          <w:p w:rsidR="00525CA1" w:rsidRDefault="00525CA1" w:rsidP="00FD63DF">
            <w:pPr>
              <w:pStyle w:val="NormalWeb"/>
              <w:jc w:val="center"/>
              <w:rPr>
                <w:rFonts w:ascii="Segoe UI" w:hAnsi="Segoe UI" w:cs="Segoe UI"/>
                <w:color w:val="333333"/>
              </w:rPr>
            </w:pPr>
            <w:r>
              <w:rPr>
                <w:rFonts w:ascii="Segoe UI" w:hAnsi="Segoe UI" w:cs="Segoe UI"/>
                <w:color w:val="333333"/>
              </w:rPr>
              <w:t>We know that for any value of n, it will satisfy the above condition, i.e., 2n+3&lt;=</w:t>
            </w:r>
            <w:proofErr w:type="spellStart"/>
            <w:r>
              <w:rPr>
                <w:rFonts w:ascii="Segoe UI" w:hAnsi="Segoe UI" w:cs="Segoe UI"/>
                <w:color w:val="333333"/>
              </w:rPr>
              <w:t>c.n</w:t>
            </w:r>
            <w:proofErr w:type="spellEnd"/>
            <w:r>
              <w:rPr>
                <w:rFonts w:ascii="Segoe UI" w:hAnsi="Segoe UI" w:cs="Segoe UI"/>
                <w:color w:val="333333"/>
              </w:rPr>
              <w:t>. If the value of c is equal to 5, then it will satisfy the condition 2n+3&lt;=</w:t>
            </w:r>
            <w:proofErr w:type="spellStart"/>
            <w:r>
              <w:rPr>
                <w:rFonts w:ascii="Segoe UI" w:hAnsi="Segoe UI" w:cs="Segoe UI"/>
                <w:color w:val="333333"/>
              </w:rPr>
              <w:t>c.n</w:t>
            </w:r>
            <w:proofErr w:type="spellEnd"/>
            <w:r>
              <w:rPr>
                <w:rFonts w:ascii="Segoe UI" w:hAnsi="Segoe UI" w:cs="Segoe UI"/>
                <w:color w:val="333333"/>
              </w:rPr>
              <w:t>. We can take any value of n starting from 1, it will always satisfy. Therefore, we can say that for some constants c and for some constants n0, it will always satisfy 2n+3&lt;=</w:t>
            </w:r>
            <w:proofErr w:type="spellStart"/>
            <w:r>
              <w:rPr>
                <w:rFonts w:ascii="Segoe UI" w:hAnsi="Segoe UI" w:cs="Segoe UI"/>
                <w:color w:val="333333"/>
              </w:rPr>
              <w:t>c.n</w:t>
            </w:r>
            <w:proofErr w:type="spellEnd"/>
            <w:r>
              <w:rPr>
                <w:rFonts w:ascii="Segoe UI" w:hAnsi="Segoe UI" w:cs="Segoe UI"/>
                <w:color w:val="333333"/>
              </w:rPr>
              <w:t xml:space="preserve">. As it is satisfying the above condition, so </w:t>
            </w:r>
            <w:proofErr w:type="gramStart"/>
            <w:r>
              <w:rPr>
                <w:rFonts w:ascii="Segoe UI" w:hAnsi="Segoe UI" w:cs="Segoe UI"/>
                <w:color w:val="333333"/>
              </w:rPr>
              <w:t>f(</w:t>
            </w:r>
            <w:proofErr w:type="gramEnd"/>
            <w:r>
              <w:rPr>
                <w:rFonts w:ascii="Segoe UI" w:hAnsi="Segoe UI" w:cs="Segoe UI"/>
                <w:color w:val="333333"/>
              </w:rPr>
              <w:t xml:space="preserve">n) is big oh of g(n) or we can say that f(n) grows linearly. Therefore, it concludes that </w:t>
            </w:r>
            <w:proofErr w:type="spellStart"/>
            <w:proofErr w:type="gramStart"/>
            <w:r>
              <w:rPr>
                <w:rFonts w:ascii="Segoe UI" w:hAnsi="Segoe UI" w:cs="Segoe UI"/>
                <w:color w:val="333333"/>
              </w:rPr>
              <w:t>c.g</w:t>
            </w:r>
            <w:proofErr w:type="spellEnd"/>
            <w:r>
              <w:rPr>
                <w:rFonts w:ascii="Segoe UI" w:hAnsi="Segoe UI" w:cs="Segoe UI"/>
                <w:color w:val="333333"/>
              </w:rPr>
              <w:t>(</w:t>
            </w:r>
            <w:proofErr w:type="gramEnd"/>
            <w:r>
              <w:rPr>
                <w:rFonts w:ascii="Segoe UI" w:hAnsi="Segoe UI" w:cs="Segoe UI"/>
                <w:color w:val="333333"/>
              </w:rPr>
              <w:t>n) is the upper bound of the f(n). It can be represented graphically as:</w:t>
            </w:r>
          </w:p>
          <w:p w:rsidR="00525CA1" w:rsidRDefault="00525CA1" w:rsidP="00FD63DF">
            <w:pPr>
              <w:jc w:val="center"/>
              <w:rPr>
                <w:rFonts w:ascii="Segoe UI" w:hAnsi="Segoe UI" w:cs="Segoe UI"/>
                <w:color w:val="333333"/>
              </w:rPr>
            </w:pPr>
            <w:r>
              <w:rPr>
                <w:rFonts w:ascii="Segoe UI" w:hAnsi="Segoe UI" w:cs="Segoe UI"/>
                <w:noProof/>
                <w:color w:val="333333"/>
                <w:lang w:eastAsia="en-IN"/>
              </w:rPr>
              <w:drawing>
                <wp:inline distT="0" distB="0" distL="0" distR="0" wp14:anchorId="6A25A4B6" wp14:editId="412CBA40">
                  <wp:extent cx="4951730" cy="3855720"/>
                  <wp:effectExtent l="0" t="0" r="0" b="0"/>
                  <wp:docPr id="5" name="Picture 5"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730" cy="3855720"/>
                          </a:xfrm>
                          <a:prstGeom prst="rect">
                            <a:avLst/>
                          </a:prstGeom>
                          <a:noFill/>
                          <a:ln>
                            <a:noFill/>
                          </a:ln>
                        </pic:spPr>
                      </pic:pic>
                    </a:graphicData>
                  </a:graphic>
                </wp:inline>
              </w:drawing>
            </w:r>
          </w:p>
          <w:p w:rsidR="00525CA1" w:rsidRDefault="00525CA1" w:rsidP="00FD63DF">
            <w:pPr>
              <w:pStyle w:val="NormalWeb"/>
              <w:jc w:val="center"/>
              <w:rPr>
                <w:rFonts w:ascii="Segoe UI" w:hAnsi="Segoe UI" w:cs="Segoe UI"/>
                <w:color w:val="333333"/>
              </w:rPr>
            </w:pPr>
            <w:r>
              <w:rPr>
                <w:rFonts w:ascii="Segoe UI" w:hAnsi="Segoe UI" w:cs="Segoe UI"/>
                <w:color w:val="333333"/>
              </w:rPr>
              <w:t>The idea of using big o notation is to give an upper bound of a particular function, and eventually it leads to give a worst-time complexity. It provides an assurance that a particular function does not behave suddenly as a quadratic or a cubic fashion, it just behaves in a linear manner in a worst-case.</w:t>
            </w:r>
          </w:p>
          <w:p w:rsidR="00525CA1" w:rsidRDefault="00525CA1" w:rsidP="00FD63DF">
            <w:pPr>
              <w:pStyle w:val="Heading3"/>
              <w:spacing w:line="312" w:lineRule="atLeast"/>
              <w:jc w:val="center"/>
              <w:rPr>
                <w:rFonts w:ascii="Helvetica" w:hAnsi="Helvetica" w:cs="Segoe UI"/>
                <w:b w:val="0"/>
                <w:bCs w:val="0"/>
                <w:color w:val="610B4B"/>
                <w:sz w:val="32"/>
                <w:szCs w:val="32"/>
              </w:rPr>
            </w:pPr>
            <w:r>
              <w:rPr>
                <w:rFonts w:ascii="Helvetica" w:hAnsi="Helvetica" w:cs="Segoe UI"/>
                <w:b w:val="0"/>
                <w:bCs w:val="0"/>
                <w:color w:val="610B4B"/>
                <w:sz w:val="32"/>
                <w:szCs w:val="32"/>
              </w:rPr>
              <w:t>Omega Notation (Ω)</w:t>
            </w:r>
          </w:p>
          <w:p w:rsidR="00525CA1" w:rsidRDefault="00525CA1" w:rsidP="00FD63DF">
            <w:pPr>
              <w:numPr>
                <w:ilvl w:val="0"/>
                <w:numId w:val="10"/>
              </w:numPr>
              <w:spacing w:before="60" w:after="100" w:afterAutospacing="1" w:line="375" w:lineRule="atLeast"/>
              <w:jc w:val="center"/>
              <w:rPr>
                <w:rFonts w:ascii="Segoe UI" w:hAnsi="Segoe UI" w:cs="Segoe UI"/>
                <w:color w:val="000000"/>
                <w:sz w:val="24"/>
                <w:szCs w:val="24"/>
              </w:rPr>
            </w:pPr>
            <w:r>
              <w:rPr>
                <w:rFonts w:ascii="Segoe UI" w:hAnsi="Segoe UI" w:cs="Segoe UI"/>
                <w:color w:val="000000"/>
              </w:rPr>
              <w:t>It basically describes the best-case scenario which is opposite to the big o notation.</w:t>
            </w:r>
          </w:p>
          <w:p w:rsidR="00525CA1" w:rsidRDefault="00525CA1" w:rsidP="00FD63DF">
            <w:pPr>
              <w:numPr>
                <w:ilvl w:val="0"/>
                <w:numId w:val="10"/>
              </w:numPr>
              <w:spacing w:before="60" w:after="100" w:afterAutospacing="1" w:line="375" w:lineRule="atLeast"/>
              <w:jc w:val="center"/>
              <w:rPr>
                <w:rFonts w:ascii="Segoe UI" w:hAnsi="Segoe UI" w:cs="Segoe UI"/>
                <w:color w:val="000000"/>
              </w:rPr>
            </w:pPr>
            <w:r>
              <w:rPr>
                <w:rFonts w:ascii="Segoe UI" w:hAnsi="Segoe UI" w:cs="Segoe UI"/>
                <w:color w:val="000000"/>
              </w:rPr>
              <w:t>It is the formal way to represent the lower bound of an algorithm's running time. It measures the best amount of time an algorithm can possibly take to complete or the best-case time complexity.</w:t>
            </w:r>
          </w:p>
          <w:p w:rsidR="00525CA1" w:rsidRDefault="00525CA1" w:rsidP="00FD63DF">
            <w:pPr>
              <w:numPr>
                <w:ilvl w:val="0"/>
                <w:numId w:val="10"/>
              </w:numPr>
              <w:spacing w:before="60" w:after="100" w:afterAutospacing="1" w:line="375" w:lineRule="atLeast"/>
              <w:jc w:val="center"/>
              <w:rPr>
                <w:rFonts w:ascii="Segoe UI" w:hAnsi="Segoe UI" w:cs="Segoe UI"/>
                <w:color w:val="000000"/>
              </w:rPr>
            </w:pPr>
            <w:r>
              <w:rPr>
                <w:rFonts w:ascii="Segoe UI" w:hAnsi="Segoe UI" w:cs="Segoe UI"/>
                <w:color w:val="000000"/>
              </w:rPr>
              <w:t xml:space="preserve">It determines what </w:t>
            </w:r>
            <w:proofErr w:type="gramStart"/>
            <w:r>
              <w:rPr>
                <w:rFonts w:ascii="Segoe UI" w:hAnsi="Segoe UI" w:cs="Segoe UI"/>
                <w:color w:val="000000"/>
              </w:rPr>
              <w:t>is the fastest time that an algorithm can run</w:t>
            </w:r>
            <w:proofErr w:type="gramEnd"/>
            <w:r>
              <w:rPr>
                <w:rFonts w:ascii="Segoe UI" w:hAnsi="Segoe UI" w:cs="Segoe UI"/>
                <w:color w:val="000000"/>
              </w:rPr>
              <w:t>.</w:t>
            </w:r>
          </w:p>
          <w:p w:rsidR="00525CA1" w:rsidRDefault="00525CA1" w:rsidP="00FD63DF">
            <w:pPr>
              <w:pStyle w:val="NormalWeb"/>
              <w:jc w:val="center"/>
              <w:rPr>
                <w:rFonts w:ascii="Segoe UI" w:hAnsi="Segoe UI" w:cs="Segoe UI"/>
                <w:color w:val="333333"/>
              </w:rPr>
            </w:pPr>
            <w:r>
              <w:rPr>
                <w:rFonts w:ascii="Segoe UI" w:hAnsi="Segoe UI" w:cs="Segoe UI"/>
                <w:color w:val="333333"/>
              </w:rPr>
              <w:t xml:space="preserve">If we required that an algorithm takes at least certain amount of time without using an upper bound, we use big- Ω notation i.e. the Greek letter "omega". It is used to </w:t>
            </w:r>
            <w:proofErr w:type="gramStart"/>
            <w:r>
              <w:rPr>
                <w:rFonts w:ascii="Segoe UI" w:hAnsi="Segoe UI" w:cs="Segoe UI"/>
                <w:color w:val="333333"/>
              </w:rPr>
              <w:t>bound</w:t>
            </w:r>
            <w:proofErr w:type="gramEnd"/>
            <w:r>
              <w:rPr>
                <w:rFonts w:ascii="Segoe UI" w:hAnsi="Segoe UI" w:cs="Segoe UI"/>
                <w:color w:val="333333"/>
              </w:rPr>
              <w:t xml:space="preserve"> the growth of running time for large input size.</w:t>
            </w:r>
          </w:p>
          <w:p w:rsidR="00525CA1" w:rsidRDefault="00525CA1" w:rsidP="00FD63DF">
            <w:pPr>
              <w:pStyle w:val="NormalWeb"/>
              <w:jc w:val="center"/>
              <w:rPr>
                <w:rFonts w:ascii="Segoe UI" w:hAnsi="Segoe UI" w:cs="Segoe UI"/>
                <w:color w:val="333333"/>
              </w:rPr>
            </w:pPr>
            <w:r>
              <w:rPr>
                <w:rFonts w:ascii="Segoe UI" w:hAnsi="Segoe UI" w:cs="Segoe UI"/>
                <w:color w:val="333333"/>
              </w:rPr>
              <w:t>If </w:t>
            </w:r>
            <w:r>
              <w:rPr>
                <w:rStyle w:val="Strong"/>
                <w:rFonts w:ascii="Segoe UI" w:hAnsi="Segoe UI" w:cs="Segoe UI"/>
                <w:color w:val="333333"/>
              </w:rPr>
              <w:t>f(n)</w:t>
            </w:r>
            <w:r>
              <w:rPr>
                <w:rFonts w:ascii="Segoe UI" w:hAnsi="Segoe UI" w:cs="Segoe UI"/>
                <w:color w:val="333333"/>
              </w:rPr>
              <w:t> and </w:t>
            </w:r>
            <w:r>
              <w:rPr>
                <w:rStyle w:val="Strong"/>
                <w:rFonts w:ascii="Segoe UI" w:hAnsi="Segoe UI" w:cs="Segoe UI"/>
                <w:color w:val="333333"/>
              </w:rPr>
              <w:t>g(n)</w:t>
            </w:r>
            <w:r>
              <w:rPr>
                <w:rFonts w:ascii="Segoe UI" w:hAnsi="Segoe UI" w:cs="Segoe UI"/>
                <w:color w:val="333333"/>
              </w:rPr>
              <w:t> are the two functions defined for positive integers,</w:t>
            </w:r>
          </w:p>
          <w:p w:rsidR="00525CA1" w:rsidRDefault="00525CA1" w:rsidP="00FD63DF">
            <w:pPr>
              <w:pStyle w:val="NormalWeb"/>
              <w:jc w:val="center"/>
              <w:rPr>
                <w:rFonts w:ascii="Segoe UI" w:hAnsi="Segoe UI" w:cs="Segoe UI"/>
                <w:color w:val="333333"/>
              </w:rPr>
            </w:pPr>
            <w:r>
              <w:rPr>
                <w:rFonts w:ascii="Segoe UI" w:hAnsi="Segoe UI" w:cs="Segoe UI"/>
                <w:color w:val="333333"/>
              </w:rPr>
              <w:t>then </w:t>
            </w:r>
            <w:r>
              <w:rPr>
                <w:rStyle w:val="Strong"/>
                <w:rFonts w:ascii="Segoe UI" w:hAnsi="Segoe UI" w:cs="Segoe UI"/>
                <w:color w:val="333333"/>
              </w:rPr>
              <w:t>f(n) = Ω (g(n))</w:t>
            </w:r>
            <w:r>
              <w:rPr>
                <w:rFonts w:ascii="Segoe UI" w:hAnsi="Segoe UI" w:cs="Segoe UI"/>
                <w:color w:val="333333"/>
              </w:rPr>
              <w:t> as </w:t>
            </w:r>
            <w:r>
              <w:rPr>
                <w:rStyle w:val="Strong"/>
                <w:rFonts w:ascii="Segoe UI" w:hAnsi="Segoe UI" w:cs="Segoe UI"/>
                <w:color w:val="333333"/>
              </w:rPr>
              <w:t>f(n) is Omega of g(n)</w:t>
            </w:r>
            <w:r>
              <w:rPr>
                <w:rFonts w:ascii="Segoe UI" w:hAnsi="Segoe UI" w:cs="Segoe UI"/>
                <w:color w:val="333333"/>
              </w:rPr>
              <w:t> or f(n) is on the order of g(n)) if there exists constants c and no such that:</w:t>
            </w:r>
          </w:p>
          <w:p w:rsidR="00525CA1" w:rsidRDefault="00525CA1" w:rsidP="00FD63DF">
            <w:pPr>
              <w:pStyle w:val="NormalWeb"/>
              <w:jc w:val="center"/>
              <w:rPr>
                <w:rFonts w:ascii="Segoe UI" w:hAnsi="Segoe UI" w:cs="Segoe UI"/>
                <w:color w:val="333333"/>
              </w:rPr>
            </w:pPr>
            <w:r>
              <w:rPr>
                <w:rStyle w:val="Strong"/>
                <w:rFonts w:ascii="Segoe UI" w:hAnsi="Segoe UI" w:cs="Segoe UI"/>
                <w:color w:val="333333"/>
              </w:rPr>
              <w:t>f(n)&gt;=</w:t>
            </w:r>
            <w:proofErr w:type="spellStart"/>
            <w:r>
              <w:rPr>
                <w:rStyle w:val="Strong"/>
                <w:rFonts w:ascii="Segoe UI" w:hAnsi="Segoe UI" w:cs="Segoe UI"/>
                <w:color w:val="333333"/>
              </w:rPr>
              <w:t>c.g</w:t>
            </w:r>
            <w:proofErr w:type="spellEnd"/>
            <w:r>
              <w:rPr>
                <w:rStyle w:val="Strong"/>
                <w:rFonts w:ascii="Segoe UI" w:hAnsi="Segoe UI" w:cs="Segoe UI"/>
                <w:color w:val="333333"/>
              </w:rPr>
              <w:t xml:space="preserve">(n) for all </w:t>
            </w:r>
            <w:proofErr w:type="spellStart"/>
            <w:r>
              <w:rPr>
                <w:rStyle w:val="Strong"/>
                <w:rFonts w:ascii="Segoe UI" w:hAnsi="Segoe UI" w:cs="Segoe UI"/>
                <w:color w:val="333333"/>
              </w:rPr>
              <w:t>n≥no</w:t>
            </w:r>
            <w:proofErr w:type="spellEnd"/>
            <w:r>
              <w:rPr>
                <w:rStyle w:val="Strong"/>
                <w:rFonts w:ascii="Segoe UI" w:hAnsi="Segoe UI" w:cs="Segoe UI"/>
                <w:color w:val="333333"/>
              </w:rPr>
              <w:t xml:space="preserve"> and c&gt;0</w:t>
            </w:r>
          </w:p>
          <w:p w:rsidR="00525CA1" w:rsidRDefault="00525CA1" w:rsidP="00FD63DF">
            <w:pPr>
              <w:pStyle w:val="NormalWeb"/>
              <w:jc w:val="center"/>
              <w:rPr>
                <w:rFonts w:ascii="Segoe UI" w:hAnsi="Segoe UI" w:cs="Segoe UI"/>
                <w:color w:val="333333"/>
              </w:rPr>
            </w:pPr>
            <w:r>
              <w:rPr>
                <w:rStyle w:val="Strong"/>
                <w:rFonts w:ascii="Segoe UI" w:hAnsi="Segoe UI" w:cs="Segoe UI"/>
                <w:color w:val="333333"/>
              </w:rPr>
              <w:t>Let's consider a simple example.</w:t>
            </w:r>
          </w:p>
          <w:p w:rsidR="00525CA1" w:rsidRDefault="00525CA1" w:rsidP="00FD63DF">
            <w:pPr>
              <w:pStyle w:val="NormalWeb"/>
              <w:jc w:val="center"/>
              <w:rPr>
                <w:rFonts w:ascii="Segoe UI" w:hAnsi="Segoe UI" w:cs="Segoe UI"/>
                <w:color w:val="333333"/>
              </w:rPr>
            </w:pPr>
            <w:r>
              <w:rPr>
                <w:rFonts w:ascii="Segoe UI" w:hAnsi="Segoe UI" w:cs="Segoe UI"/>
                <w:color w:val="333333"/>
              </w:rPr>
              <w:t>If f(n) = 2n+3, g(n) = n,</w:t>
            </w:r>
          </w:p>
          <w:p w:rsidR="00525CA1" w:rsidRDefault="00525CA1" w:rsidP="00FD63DF">
            <w:pPr>
              <w:pStyle w:val="NormalWeb"/>
              <w:jc w:val="center"/>
              <w:rPr>
                <w:rFonts w:ascii="Segoe UI" w:hAnsi="Segoe UI" w:cs="Segoe UI"/>
                <w:color w:val="333333"/>
              </w:rPr>
            </w:pPr>
            <w:r>
              <w:rPr>
                <w:rFonts w:ascii="Segoe UI" w:hAnsi="Segoe UI" w:cs="Segoe UI"/>
                <w:color w:val="333333"/>
              </w:rPr>
              <w:t xml:space="preserve">Is </w:t>
            </w:r>
            <w:proofErr w:type="gramStart"/>
            <w:r>
              <w:rPr>
                <w:rFonts w:ascii="Segoe UI" w:hAnsi="Segoe UI" w:cs="Segoe UI"/>
                <w:color w:val="333333"/>
              </w:rPr>
              <w:t>f(</w:t>
            </w:r>
            <w:proofErr w:type="gramEnd"/>
            <w:r>
              <w:rPr>
                <w:rFonts w:ascii="Segoe UI" w:hAnsi="Segoe UI" w:cs="Segoe UI"/>
                <w:color w:val="333333"/>
              </w:rPr>
              <w:t>n)= </w:t>
            </w:r>
            <w:r>
              <w:rPr>
                <w:rStyle w:val="Strong"/>
                <w:rFonts w:ascii="Segoe UI" w:hAnsi="Segoe UI" w:cs="Segoe UI"/>
                <w:color w:val="333333"/>
              </w:rPr>
              <w:t>Ω</w:t>
            </w:r>
            <w:r>
              <w:rPr>
                <w:rFonts w:ascii="Segoe UI" w:hAnsi="Segoe UI" w:cs="Segoe UI"/>
                <w:color w:val="333333"/>
              </w:rPr>
              <w:t> (g(n))?</w:t>
            </w:r>
          </w:p>
          <w:p w:rsidR="00525CA1" w:rsidRDefault="00525CA1" w:rsidP="00FD63DF">
            <w:pPr>
              <w:pStyle w:val="NormalWeb"/>
              <w:jc w:val="center"/>
              <w:rPr>
                <w:rFonts w:ascii="Segoe UI" w:hAnsi="Segoe UI" w:cs="Segoe UI"/>
                <w:color w:val="333333"/>
              </w:rPr>
            </w:pPr>
            <w:r>
              <w:rPr>
                <w:rFonts w:ascii="Segoe UI" w:hAnsi="Segoe UI" w:cs="Segoe UI"/>
                <w:color w:val="333333"/>
              </w:rPr>
              <w:t>It must satisfy the condition:</w:t>
            </w:r>
          </w:p>
          <w:p w:rsidR="00525CA1" w:rsidRDefault="00525CA1" w:rsidP="00FD63DF">
            <w:pPr>
              <w:pStyle w:val="NormalWeb"/>
              <w:jc w:val="center"/>
              <w:rPr>
                <w:rFonts w:ascii="Segoe UI" w:hAnsi="Segoe UI" w:cs="Segoe UI"/>
                <w:color w:val="333333"/>
              </w:rPr>
            </w:pPr>
            <w:r>
              <w:rPr>
                <w:rStyle w:val="Strong"/>
                <w:rFonts w:ascii="Segoe UI" w:hAnsi="Segoe UI" w:cs="Segoe UI"/>
                <w:color w:val="333333"/>
              </w:rPr>
              <w:t>f(n)&gt;=</w:t>
            </w:r>
            <w:proofErr w:type="spellStart"/>
            <w:r>
              <w:rPr>
                <w:rStyle w:val="Strong"/>
                <w:rFonts w:ascii="Segoe UI" w:hAnsi="Segoe UI" w:cs="Segoe UI"/>
                <w:color w:val="333333"/>
              </w:rPr>
              <w:t>c.g</w:t>
            </w:r>
            <w:proofErr w:type="spellEnd"/>
            <w:r>
              <w:rPr>
                <w:rStyle w:val="Strong"/>
                <w:rFonts w:ascii="Segoe UI" w:hAnsi="Segoe UI" w:cs="Segoe UI"/>
                <w:color w:val="333333"/>
              </w:rPr>
              <w:t>(n)</w:t>
            </w:r>
          </w:p>
          <w:p w:rsidR="00525CA1" w:rsidRDefault="00525CA1" w:rsidP="00FD63DF">
            <w:pPr>
              <w:pStyle w:val="NormalWeb"/>
              <w:jc w:val="center"/>
              <w:rPr>
                <w:rFonts w:ascii="Segoe UI" w:hAnsi="Segoe UI" w:cs="Segoe UI"/>
                <w:color w:val="333333"/>
              </w:rPr>
            </w:pPr>
            <w:r>
              <w:rPr>
                <w:rFonts w:ascii="Segoe UI" w:hAnsi="Segoe UI" w:cs="Segoe UI"/>
                <w:color w:val="333333"/>
              </w:rPr>
              <w:t xml:space="preserve">To check the above condition, we first replace </w:t>
            </w:r>
            <w:proofErr w:type="gramStart"/>
            <w:r>
              <w:rPr>
                <w:rFonts w:ascii="Segoe UI" w:hAnsi="Segoe UI" w:cs="Segoe UI"/>
                <w:color w:val="333333"/>
              </w:rPr>
              <w:t>f(</w:t>
            </w:r>
            <w:proofErr w:type="gramEnd"/>
            <w:r>
              <w:rPr>
                <w:rFonts w:ascii="Segoe UI" w:hAnsi="Segoe UI" w:cs="Segoe UI"/>
                <w:color w:val="333333"/>
              </w:rPr>
              <w:t>n) by 2n+3 and g(n) by n.</w:t>
            </w:r>
          </w:p>
          <w:p w:rsidR="00525CA1" w:rsidRDefault="00525CA1" w:rsidP="00FD63DF">
            <w:pPr>
              <w:pStyle w:val="NormalWeb"/>
              <w:jc w:val="center"/>
              <w:rPr>
                <w:rFonts w:ascii="Segoe UI" w:hAnsi="Segoe UI" w:cs="Segoe UI"/>
                <w:color w:val="333333"/>
              </w:rPr>
            </w:pPr>
            <w:r>
              <w:rPr>
                <w:rStyle w:val="Strong"/>
                <w:rFonts w:ascii="Segoe UI" w:hAnsi="Segoe UI" w:cs="Segoe UI"/>
                <w:color w:val="333333"/>
              </w:rPr>
              <w:t>2n+3&gt;=c*n</w:t>
            </w:r>
          </w:p>
          <w:p w:rsidR="00525CA1" w:rsidRDefault="00525CA1" w:rsidP="00FD63DF">
            <w:pPr>
              <w:pStyle w:val="NormalWeb"/>
              <w:jc w:val="center"/>
              <w:rPr>
                <w:rFonts w:ascii="Segoe UI" w:hAnsi="Segoe UI" w:cs="Segoe UI"/>
                <w:color w:val="333333"/>
              </w:rPr>
            </w:pPr>
            <w:r>
              <w:rPr>
                <w:rFonts w:ascii="Segoe UI" w:hAnsi="Segoe UI" w:cs="Segoe UI"/>
                <w:color w:val="333333"/>
              </w:rPr>
              <w:t>Suppose c=1</w:t>
            </w:r>
          </w:p>
          <w:p w:rsidR="00525CA1" w:rsidRDefault="00525CA1" w:rsidP="00FD63DF">
            <w:pPr>
              <w:pStyle w:val="NormalWeb"/>
              <w:jc w:val="center"/>
              <w:rPr>
                <w:rFonts w:ascii="Segoe UI" w:hAnsi="Segoe UI" w:cs="Segoe UI"/>
                <w:color w:val="333333"/>
              </w:rPr>
            </w:pPr>
            <w:r>
              <w:rPr>
                <w:rStyle w:val="Strong"/>
                <w:rFonts w:ascii="Segoe UI" w:hAnsi="Segoe UI" w:cs="Segoe UI"/>
                <w:color w:val="333333"/>
              </w:rPr>
              <w:t>2n+3&gt;=n</w:t>
            </w:r>
            <w:r>
              <w:rPr>
                <w:rFonts w:ascii="Segoe UI" w:hAnsi="Segoe UI" w:cs="Segoe UI"/>
                <w:color w:val="333333"/>
              </w:rPr>
              <w:t> (This equation will be true for any value of n starting from 1).</w:t>
            </w:r>
          </w:p>
          <w:p w:rsidR="00525CA1" w:rsidRDefault="00525CA1" w:rsidP="00FD63DF">
            <w:pPr>
              <w:pStyle w:val="NormalWeb"/>
              <w:jc w:val="center"/>
              <w:rPr>
                <w:rFonts w:ascii="Segoe UI" w:hAnsi="Segoe UI" w:cs="Segoe UI"/>
                <w:color w:val="333333"/>
              </w:rPr>
            </w:pPr>
            <w:r>
              <w:rPr>
                <w:rFonts w:ascii="Segoe UI" w:hAnsi="Segoe UI" w:cs="Segoe UI"/>
                <w:color w:val="333333"/>
              </w:rPr>
              <w:t xml:space="preserve">Therefore, it is proved that </w:t>
            </w:r>
            <w:proofErr w:type="gramStart"/>
            <w:r>
              <w:rPr>
                <w:rFonts w:ascii="Segoe UI" w:hAnsi="Segoe UI" w:cs="Segoe UI"/>
                <w:color w:val="333333"/>
              </w:rPr>
              <w:t>g(</w:t>
            </w:r>
            <w:proofErr w:type="gramEnd"/>
            <w:r>
              <w:rPr>
                <w:rFonts w:ascii="Segoe UI" w:hAnsi="Segoe UI" w:cs="Segoe UI"/>
                <w:color w:val="333333"/>
              </w:rPr>
              <w:t>n) is big omega of 2n+3 function.</w:t>
            </w:r>
          </w:p>
          <w:p w:rsidR="00525CA1" w:rsidRDefault="00525CA1" w:rsidP="00FD63DF">
            <w:pPr>
              <w:jc w:val="center"/>
              <w:rPr>
                <w:rFonts w:ascii="Segoe UI" w:hAnsi="Segoe UI" w:cs="Segoe UI"/>
                <w:color w:val="333333"/>
              </w:rPr>
            </w:pPr>
            <w:r>
              <w:rPr>
                <w:rFonts w:ascii="Segoe UI" w:hAnsi="Segoe UI" w:cs="Segoe UI"/>
                <w:noProof/>
                <w:color w:val="333333"/>
                <w:lang w:eastAsia="en-IN"/>
              </w:rPr>
              <w:drawing>
                <wp:inline distT="0" distB="0" distL="0" distR="0" wp14:anchorId="6BF204CF" wp14:editId="3EAF780E">
                  <wp:extent cx="4951730" cy="3855720"/>
                  <wp:effectExtent l="0" t="0" r="0" b="0"/>
                  <wp:docPr id="4" name="Picture 4"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ymptotic 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730" cy="3855720"/>
                          </a:xfrm>
                          <a:prstGeom prst="rect">
                            <a:avLst/>
                          </a:prstGeom>
                          <a:noFill/>
                          <a:ln>
                            <a:noFill/>
                          </a:ln>
                        </pic:spPr>
                      </pic:pic>
                    </a:graphicData>
                  </a:graphic>
                </wp:inline>
              </w:drawing>
            </w:r>
          </w:p>
          <w:p w:rsidR="00525CA1" w:rsidRDefault="00525CA1" w:rsidP="00FD63DF">
            <w:pPr>
              <w:pStyle w:val="NormalWeb"/>
              <w:jc w:val="center"/>
              <w:rPr>
                <w:rFonts w:ascii="Segoe UI" w:hAnsi="Segoe UI" w:cs="Segoe UI"/>
                <w:color w:val="333333"/>
              </w:rPr>
            </w:pPr>
            <w:r>
              <w:rPr>
                <w:rFonts w:ascii="Segoe UI" w:hAnsi="Segoe UI" w:cs="Segoe UI"/>
                <w:color w:val="333333"/>
              </w:rPr>
              <w:t xml:space="preserve">As we can see in the above figure that </w:t>
            </w:r>
            <w:proofErr w:type="gramStart"/>
            <w:r>
              <w:rPr>
                <w:rFonts w:ascii="Segoe UI" w:hAnsi="Segoe UI" w:cs="Segoe UI"/>
                <w:color w:val="333333"/>
              </w:rPr>
              <w:t>g(</w:t>
            </w:r>
            <w:proofErr w:type="gramEnd"/>
            <w:r>
              <w:rPr>
                <w:rFonts w:ascii="Segoe UI" w:hAnsi="Segoe UI" w:cs="Segoe UI"/>
                <w:color w:val="333333"/>
              </w:rPr>
              <w:t xml:space="preserve">n) function is the lower bound of the f(n) function when the value of c is equal to 1. Therefore, this notation gives the fastest running time. But, we are not more interested in finding the fastest running </w:t>
            </w:r>
            <w:proofErr w:type="gramStart"/>
            <w:r>
              <w:rPr>
                <w:rFonts w:ascii="Segoe UI" w:hAnsi="Segoe UI" w:cs="Segoe UI"/>
                <w:color w:val="333333"/>
              </w:rPr>
              <w:t>time,</w:t>
            </w:r>
            <w:proofErr w:type="gramEnd"/>
            <w:r>
              <w:rPr>
                <w:rFonts w:ascii="Segoe UI" w:hAnsi="Segoe UI" w:cs="Segoe UI"/>
                <w:color w:val="333333"/>
              </w:rPr>
              <w:t xml:space="preserve"> we are interested in calculating the worst-case scenarios because we want to check our algorithm for larger input that what is the worst time that it will take so that we can take further decision in the further process.</w:t>
            </w:r>
          </w:p>
          <w:p w:rsidR="00525CA1" w:rsidRDefault="00525CA1" w:rsidP="00FD63DF">
            <w:pPr>
              <w:pStyle w:val="Heading3"/>
              <w:spacing w:line="312" w:lineRule="atLeast"/>
              <w:jc w:val="center"/>
              <w:rPr>
                <w:rFonts w:ascii="Helvetica" w:hAnsi="Helvetica" w:cs="Segoe UI"/>
                <w:b w:val="0"/>
                <w:bCs w:val="0"/>
                <w:color w:val="610B4B"/>
                <w:sz w:val="32"/>
                <w:szCs w:val="32"/>
              </w:rPr>
            </w:pPr>
            <w:r>
              <w:rPr>
                <w:rFonts w:ascii="Helvetica" w:hAnsi="Helvetica" w:cs="Segoe UI"/>
                <w:b w:val="0"/>
                <w:bCs w:val="0"/>
                <w:color w:val="610B4B"/>
                <w:sz w:val="32"/>
                <w:szCs w:val="32"/>
              </w:rPr>
              <w:t>Theta Notation (θ)</w:t>
            </w:r>
          </w:p>
          <w:p w:rsidR="00525CA1" w:rsidRDefault="00525CA1" w:rsidP="00FD63DF">
            <w:pPr>
              <w:numPr>
                <w:ilvl w:val="0"/>
                <w:numId w:val="11"/>
              </w:numPr>
              <w:spacing w:before="60" w:after="100" w:afterAutospacing="1" w:line="375" w:lineRule="atLeast"/>
              <w:jc w:val="center"/>
              <w:rPr>
                <w:rFonts w:ascii="Segoe UI" w:hAnsi="Segoe UI" w:cs="Segoe UI"/>
                <w:color w:val="000000"/>
                <w:sz w:val="24"/>
                <w:szCs w:val="24"/>
              </w:rPr>
            </w:pPr>
            <w:r>
              <w:rPr>
                <w:rFonts w:ascii="Segoe UI" w:hAnsi="Segoe UI" w:cs="Segoe UI"/>
                <w:color w:val="000000"/>
              </w:rPr>
              <w:t>The theta notation mainly describes the average case scenarios.</w:t>
            </w:r>
          </w:p>
          <w:p w:rsidR="00525CA1" w:rsidRDefault="00525CA1" w:rsidP="00FD63DF">
            <w:pPr>
              <w:numPr>
                <w:ilvl w:val="0"/>
                <w:numId w:val="11"/>
              </w:numPr>
              <w:spacing w:before="60" w:after="100" w:afterAutospacing="1" w:line="375" w:lineRule="atLeast"/>
              <w:jc w:val="center"/>
              <w:rPr>
                <w:rFonts w:ascii="Segoe UI" w:hAnsi="Segoe UI" w:cs="Segoe UI"/>
                <w:color w:val="000000"/>
              </w:rPr>
            </w:pPr>
            <w:r>
              <w:rPr>
                <w:rFonts w:ascii="Segoe UI" w:hAnsi="Segoe UI" w:cs="Segoe U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p>
          <w:p w:rsidR="00525CA1" w:rsidRDefault="00525CA1" w:rsidP="00FD63DF">
            <w:pPr>
              <w:numPr>
                <w:ilvl w:val="0"/>
                <w:numId w:val="11"/>
              </w:numPr>
              <w:spacing w:before="60" w:after="100" w:afterAutospacing="1" w:line="375" w:lineRule="atLeast"/>
              <w:jc w:val="center"/>
              <w:rPr>
                <w:rFonts w:ascii="Segoe UI" w:hAnsi="Segoe UI" w:cs="Segoe UI"/>
                <w:color w:val="000000"/>
              </w:rPr>
            </w:pPr>
            <w:r>
              <w:rPr>
                <w:rFonts w:ascii="Segoe UI" w:hAnsi="Segoe UI" w:cs="Segoe UI"/>
                <w:color w:val="000000"/>
              </w:rPr>
              <w:t>Big theta is mainly used when the value of worst-case and the best-case is same.</w:t>
            </w:r>
          </w:p>
          <w:p w:rsidR="00525CA1" w:rsidRDefault="00525CA1" w:rsidP="00FD63DF">
            <w:pPr>
              <w:numPr>
                <w:ilvl w:val="0"/>
                <w:numId w:val="11"/>
              </w:numPr>
              <w:spacing w:before="60" w:after="100" w:afterAutospacing="1" w:line="375" w:lineRule="atLeast"/>
              <w:jc w:val="center"/>
              <w:rPr>
                <w:rFonts w:ascii="Segoe UI" w:hAnsi="Segoe UI" w:cs="Segoe UI"/>
                <w:color w:val="000000"/>
              </w:rPr>
            </w:pPr>
            <w:r>
              <w:rPr>
                <w:rFonts w:ascii="Segoe UI" w:hAnsi="Segoe UI" w:cs="Segoe UI"/>
                <w:color w:val="000000"/>
              </w:rPr>
              <w:t>It is the formal way to express both the upper bound and lower bound of an algorithm running time.</w:t>
            </w:r>
          </w:p>
          <w:p w:rsidR="00525CA1" w:rsidRDefault="00525CA1" w:rsidP="00FD63DF">
            <w:pPr>
              <w:pStyle w:val="NormalWeb"/>
              <w:jc w:val="center"/>
              <w:rPr>
                <w:rFonts w:ascii="Segoe UI" w:hAnsi="Segoe UI" w:cs="Segoe UI"/>
                <w:color w:val="333333"/>
              </w:rPr>
            </w:pPr>
            <w:r>
              <w:rPr>
                <w:rFonts w:ascii="Segoe UI" w:hAnsi="Segoe UI" w:cs="Segoe UI"/>
                <w:color w:val="333333"/>
              </w:rPr>
              <w:t>Let's understand the big theta notation mathematically:</w:t>
            </w:r>
          </w:p>
          <w:p w:rsidR="00525CA1" w:rsidRDefault="00525CA1" w:rsidP="00FD63DF">
            <w:pPr>
              <w:pStyle w:val="NormalWeb"/>
              <w:jc w:val="center"/>
              <w:rPr>
                <w:rFonts w:ascii="Segoe UI" w:hAnsi="Segoe UI" w:cs="Segoe UI"/>
                <w:color w:val="333333"/>
              </w:rPr>
            </w:pPr>
            <w:r>
              <w:rPr>
                <w:rFonts w:ascii="Segoe UI" w:hAnsi="Segoe UI" w:cs="Segoe UI"/>
                <w:color w:val="333333"/>
              </w:rPr>
              <w:t>Let f(n) and g(n) be the functions of n where n is the steps required to execute the program then:</w:t>
            </w:r>
          </w:p>
          <w:p w:rsidR="00525CA1" w:rsidRDefault="00525CA1" w:rsidP="00FD63DF">
            <w:pPr>
              <w:pStyle w:val="NormalWeb"/>
              <w:jc w:val="center"/>
              <w:rPr>
                <w:rFonts w:ascii="Segoe UI" w:hAnsi="Segoe UI" w:cs="Segoe UI"/>
                <w:color w:val="333333"/>
              </w:rPr>
            </w:pPr>
            <w:r>
              <w:rPr>
                <w:rStyle w:val="Strong"/>
                <w:rFonts w:ascii="Segoe UI" w:hAnsi="Segoe UI" w:cs="Segoe UI"/>
                <w:color w:val="333333"/>
              </w:rPr>
              <w:t xml:space="preserve">f(n)= </w:t>
            </w:r>
            <w:proofErr w:type="spellStart"/>
            <w:r>
              <w:rPr>
                <w:rStyle w:val="Strong"/>
                <w:rFonts w:ascii="Segoe UI" w:hAnsi="Segoe UI" w:cs="Segoe UI"/>
                <w:color w:val="333333"/>
              </w:rPr>
              <w:t>θg</w:t>
            </w:r>
            <w:proofErr w:type="spellEnd"/>
            <w:r>
              <w:rPr>
                <w:rStyle w:val="Strong"/>
                <w:rFonts w:ascii="Segoe UI" w:hAnsi="Segoe UI" w:cs="Segoe UI"/>
                <w:color w:val="333333"/>
              </w:rPr>
              <w:t>(n)</w:t>
            </w:r>
          </w:p>
          <w:p w:rsidR="00525CA1" w:rsidRDefault="00525CA1" w:rsidP="00FD63DF">
            <w:pPr>
              <w:pStyle w:val="NormalWeb"/>
              <w:jc w:val="center"/>
              <w:rPr>
                <w:rFonts w:ascii="Segoe UI" w:hAnsi="Segoe UI" w:cs="Segoe UI"/>
                <w:color w:val="333333"/>
              </w:rPr>
            </w:pPr>
            <w:r>
              <w:rPr>
                <w:rFonts w:ascii="Segoe UI" w:hAnsi="Segoe UI" w:cs="Segoe UI"/>
                <w:color w:val="333333"/>
              </w:rPr>
              <w:t>The above condition is satisfied only if when</w:t>
            </w:r>
          </w:p>
          <w:p w:rsidR="00525CA1" w:rsidRDefault="00525CA1" w:rsidP="00FD63DF">
            <w:pPr>
              <w:pStyle w:val="NormalWeb"/>
              <w:jc w:val="center"/>
              <w:rPr>
                <w:rFonts w:ascii="Segoe UI" w:hAnsi="Segoe UI" w:cs="Segoe UI"/>
                <w:color w:val="333333"/>
              </w:rPr>
            </w:pPr>
            <w:r>
              <w:rPr>
                <w:rStyle w:val="Strong"/>
                <w:rFonts w:ascii="Segoe UI" w:hAnsi="Segoe UI" w:cs="Segoe UI"/>
                <w:color w:val="333333"/>
              </w:rPr>
              <w:t>c1.g(n)&lt;=f(n)&lt;=c2.g(n)</w:t>
            </w:r>
          </w:p>
          <w:p w:rsidR="00525CA1" w:rsidRDefault="00525CA1" w:rsidP="00FD63DF">
            <w:pPr>
              <w:pStyle w:val="NormalWeb"/>
              <w:jc w:val="center"/>
              <w:rPr>
                <w:rFonts w:ascii="Segoe UI" w:hAnsi="Segoe UI" w:cs="Segoe UI"/>
                <w:color w:val="333333"/>
              </w:rPr>
            </w:pPr>
            <w:proofErr w:type="gramStart"/>
            <w:r>
              <w:rPr>
                <w:rFonts w:ascii="Segoe UI" w:hAnsi="Segoe UI" w:cs="Segoe UI"/>
                <w:color w:val="333333"/>
              </w:rPr>
              <w:t>where</w:t>
            </w:r>
            <w:proofErr w:type="gramEnd"/>
            <w:r>
              <w:rPr>
                <w:rFonts w:ascii="Segoe UI" w:hAnsi="Segoe UI" w:cs="Segoe UI"/>
                <w:color w:val="333333"/>
              </w:rPr>
              <w:t xml:space="preserve"> the function is bounded by two limits, i.e., upper and lower limit, and f(n) comes in between. The condition </w:t>
            </w:r>
            <w:proofErr w:type="gramStart"/>
            <w:r>
              <w:rPr>
                <w:rStyle w:val="Strong"/>
                <w:rFonts w:ascii="Segoe UI" w:hAnsi="Segoe UI" w:cs="Segoe UI"/>
                <w:color w:val="333333"/>
              </w:rPr>
              <w:t>f(</w:t>
            </w:r>
            <w:proofErr w:type="gramEnd"/>
            <w:r>
              <w:rPr>
                <w:rStyle w:val="Strong"/>
                <w:rFonts w:ascii="Segoe UI" w:hAnsi="Segoe UI" w:cs="Segoe UI"/>
                <w:color w:val="333333"/>
              </w:rPr>
              <w:t xml:space="preserve">n)= </w:t>
            </w:r>
            <w:proofErr w:type="spellStart"/>
            <w:r>
              <w:rPr>
                <w:rStyle w:val="Strong"/>
                <w:rFonts w:ascii="Segoe UI" w:hAnsi="Segoe UI" w:cs="Segoe UI"/>
                <w:color w:val="333333"/>
              </w:rPr>
              <w:t>θg</w:t>
            </w:r>
            <w:proofErr w:type="spellEnd"/>
            <w:r>
              <w:rPr>
                <w:rStyle w:val="Strong"/>
                <w:rFonts w:ascii="Segoe UI" w:hAnsi="Segoe UI" w:cs="Segoe UI"/>
                <w:color w:val="333333"/>
              </w:rPr>
              <w:t>(n)</w:t>
            </w:r>
            <w:r>
              <w:rPr>
                <w:rFonts w:ascii="Segoe UI" w:hAnsi="Segoe UI" w:cs="Segoe UI"/>
                <w:color w:val="333333"/>
              </w:rPr>
              <w:t> will be true if and only if c1.g(n) is less than or equal to f(n) and c2.g(n) is greater than or equal to f(n). The graphical representation of theta notation is given below:</w:t>
            </w:r>
          </w:p>
          <w:p w:rsidR="00525CA1" w:rsidRDefault="00525CA1" w:rsidP="00FD63DF">
            <w:pPr>
              <w:jc w:val="center"/>
              <w:rPr>
                <w:rFonts w:ascii="Segoe UI" w:hAnsi="Segoe UI" w:cs="Segoe UI"/>
                <w:color w:val="333333"/>
              </w:rPr>
            </w:pPr>
            <w:r>
              <w:rPr>
                <w:rFonts w:ascii="Segoe UI" w:hAnsi="Segoe UI" w:cs="Segoe UI"/>
                <w:noProof/>
                <w:color w:val="333333"/>
                <w:lang w:eastAsia="en-IN"/>
              </w:rPr>
              <w:drawing>
                <wp:inline distT="0" distB="0" distL="0" distR="0" wp14:anchorId="6C9D787D" wp14:editId="70245795">
                  <wp:extent cx="4951730" cy="3855720"/>
                  <wp:effectExtent l="0" t="0" r="0" b="0"/>
                  <wp:docPr id="3" name="Picture 3"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ymptotic Analy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3855720"/>
                          </a:xfrm>
                          <a:prstGeom prst="rect">
                            <a:avLst/>
                          </a:prstGeom>
                          <a:noFill/>
                          <a:ln>
                            <a:noFill/>
                          </a:ln>
                        </pic:spPr>
                      </pic:pic>
                    </a:graphicData>
                  </a:graphic>
                </wp:inline>
              </w:drawing>
            </w:r>
          </w:p>
          <w:p w:rsidR="00525CA1" w:rsidRDefault="00FE4E83" w:rsidP="00FD63DF">
            <w:pPr>
              <w:pStyle w:val="NormalWeb"/>
              <w:jc w:val="center"/>
              <w:rPr>
                <w:rFonts w:ascii="Segoe UI" w:hAnsi="Segoe UI" w:cs="Segoe UI"/>
                <w:color w:val="333333"/>
              </w:rPr>
            </w:pPr>
            <w:r>
              <w:rPr>
                <w:rFonts w:ascii="Segoe UI" w:hAnsi="Segoe UI" w:cs="Segoe UI"/>
                <w:color w:val="333333"/>
              </w:rPr>
              <w:t xml:space="preserve">Let's consider the same </w:t>
            </w:r>
            <w:r w:rsidR="00525CA1">
              <w:rPr>
                <w:rFonts w:ascii="Segoe UI" w:hAnsi="Segoe UI" w:cs="Segoe UI"/>
                <w:color w:val="333333"/>
              </w:rPr>
              <w:t>example where</w:t>
            </w:r>
            <w:r w:rsidR="00525CA1">
              <w:rPr>
                <w:rFonts w:ascii="Segoe UI" w:hAnsi="Segoe UI" w:cs="Segoe UI"/>
                <w:color w:val="333333"/>
              </w:rPr>
              <w:br/>
              <w:t>f(n)=2n+3</w:t>
            </w:r>
            <w:r w:rsidR="00525CA1">
              <w:rPr>
                <w:rFonts w:ascii="Segoe UI" w:hAnsi="Segoe UI" w:cs="Segoe UI"/>
                <w:color w:val="333333"/>
              </w:rPr>
              <w:br/>
              <w:t>g(n)=n</w:t>
            </w:r>
          </w:p>
          <w:p w:rsidR="00525CA1" w:rsidRDefault="00525CA1" w:rsidP="00FD63DF">
            <w:pPr>
              <w:pStyle w:val="NormalWeb"/>
              <w:jc w:val="center"/>
              <w:rPr>
                <w:rFonts w:ascii="Segoe UI" w:hAnsi="Segoe UI" w:cs="Segoe UI"/>
                <w:color w:val="333333"/>
              </w:rPr>
            </w:pPr>
            <w:r>
              <w:rPr>
                <w:rFonts w:ascii="Segoe UI" w:hAnsi="Segoe UI" w:cs="Segoe UI"/>
                <w:color w:val="333333"/>
              </w:rPr>
              <w:t xml:space="preserve">As c1.g(n) should be less than f(n) so c1 has to be 1 whereas c2.g(n) should be greater than f(n) so c2 is equal to 5. The </w:t>
            </w:r>
            <w:proofErr w:type="gramStart"/>
            <w:r>
              <w:rPr>
                <w:rFonts w:ascii="Segoe UI" w:hAnsi="Segoe UI" w:cs="Segoe UI"/>
                <w:color w:val="333333"/>
              </w:rPr>
              <w:t>c1.g(</w:t>
            </w:r>
            <w:proofErr w:type="gramEnd"/>
            <w:r>
              <w:rPr>
                <w:rFonts w:ascii="Segoe UI" w:hAnsi="Segoe UI" w:cs="Segoe UI"/>
                <w:color w:val="333333"/>
              </w:rPr>
              <w:t>n) is the lower limit of the of the f(n) while c2.g(n) is the upper limit of the f(n).</w:t>
            </w:r>
          </w:p>
          <w:p w:rsidR="00525CA1" w:rsidRDefault="00525CA1" w:rsidP="00FD63DF">
            <w:pPr>
              <w:pStyle w:val="NormalWeb"/>
              <w:jc w:val="center"/>
              <w:rPr>
                <w:rFonts w:ascii="Segoe UI" w:hAnsi="Segoe UI" w:cs="Segoe UI"/>
                <w:color w:val="333333"/>
              </w:rPr>
            </w:pPr>
            <w:r>
              <w:rPr>
                <w:rFonts w:ascii="Segoe UI" w:hAnsi="Segoe UI" w:cs="Segoe UI"/>
                <w:color w:val="333333"/>
              </w:rPr>
              <w:t>c1.g(n)&lt;=f(n)&lt;=c2.g(n)</w:t>
            </w:r>
          </w:p>
          <w:p w:rsidR="00525CA1" w:rsidRDefault="00525CA1" w:rsidP="00FD63DF">
            <w:pPr>
              <w:pStyle w:val="NormalWeb"/>
              <w:jc w:val="center"/>
              <w:rPr>
                <w:rFonts w:ascii="Segoe UI" w:hAnsi="Segoe UI" w:cs="Segoe UI"/>
                <w:color w:val="333333"/>
              </w:rPr>
            </w:pPr>
            <w:r>
              <w:rPr>
                <w:rFonts w:ascii="Segoe UI" w:hAnsi="Segoe UI" w:cs="Segoe UI"/>
                <w:color w:val="333333"/>
              </w:rPr>
              <w:t>Replace g(n) by n and f(n) by 2n+3</w:t>
            </w:r>
          </w:p>
          <w:p w:rsidR="00525CA1" w:rsidRDefault="00525CA1" w:rsidP="00FD63DF">
            <w:pPr>
              <w:pStyle w:val="NormalWeb"/>
              <w:jc w:val="center"/>
              <w:rPr>
                <w:rFonts w:ascii="Segoe UI" w:hAnsi="Segoe UI" w:cs="Segoe UI"/>
                <w:color w:val="333333"/>
              </w:rPr>
            </w:pPr>
            <w:r>
              <w:rPr>
                <w:rFonts w:ascii="Segoe UI" w:hAnsi="Segoe UI" w:cs="Segoe UI"/>
                <w:color w:val="333333"/>
              </w:rPr>
              <w:t>c1.n &lt;=2n+3&lt;=c2.n</w:t>
            </w:r>
          </w:p>
          <w:p w:rsidR="00525CA1" w:rsidRDefault="00525CA1" w:rsidP="00FD63DF">
            <w:pPr>
              <w:pStyle w:val="NormalWeb"/>
              <w:jc w:val="center"/>
              <w:rPr>
                <w:rFonts w:ascii="Segoe UI" w:hAnsi="Segoe UI" w:cs="Segoe UI"/>
                <w:color w:val="333333"/>
              </w:rPr>
            </w:pPr>
            <w:r>
              <w:rPr>
                <w:rFonts w:ascii="Segoe UI" w:hAnsi="Segoe UI" w:cs="Segoe UI"/>
                <w:color w:val="333333"/>
              </w:rPr>
              <w:t>if c1=1, c2=2, n=1</w:t>
            </w:r>
          </w:p>
          <w:p w:rsidR="00525CA1" w:rsidRDefault="00525CA1" w:rsidP="00FD63DF">
            <w:pPr>
              <w:pStyle w:val="NormalWeb"/>
              <w:jc w:val="center"/>
              <w:rPr>
                <w:rFonts w:ascii="Segoe UI" w:hAnsi="Segoe UI" w:cs="Segoe UI"/>
                <w:color w:val="333333"/>
              </w:rPr>
            </w:pPr>
            <w:r>
              <w:rPr>
                <w:rFonts w:ascii="Segoe UI" w:hAnsi="Segoe UI" w:cs="Segoe UI"/>
                <w:color w:val="333333"/>
              </w:rPr>
              <w:t>1*1 &lt;=2*1+3 &lt;=2*1</w:t>
            </w:r>
          </w:p>
          <w:p w:rsidR="00525CA1" w:rsidRDefault="00525CA1" w:rsidP="00FD63DF">
            <w:pPr>
              <w:pStyle w:val="NormalWeb"/>
              <w:jc w:val="center"/>
              <w:rPr>
                <w:rFonts w:ascii="Segoe UI" w:hAnsi="Segoe UI" w:cs="Segoe UI"/>
                <w:color w:val="333333"/>
              </w:rPr>
            </w:pPr>
            <w:r>
              <w:rPr>
                <w:rStyle w:val="Strong"/>
                <w:rFonts w:ascii="Segoe UI" w:hAnsi="Segoe UI" w:cs="Segoe UI"/>
                <w:color w:val="333333"/>
              </w:rPr>
              <w:t>1</w:t>
            </w:r>
            <w:r>
              <w:rPr>
                <w:rFonts w:ascii="Segoe UI" w:hAnsi="Segoe UI" w:cs="Segoe UI"/>
                <w:color w:val="333333"/>
              </w:rPr>
              <w:t> &lt;= </w:t>
            </w:r>
            <w:r>
              <w:rPr>
                <w:rStyle w:val="Strong"/>
                <w:rFonts w:ascii="Segoe UI" w:hAnsi="Segoe UI" w:cs="Segoe UI"/>
                <w:color w:val="333333"/>
              </w:rPr>
              <w:t>5</w:t>
            </w:r>
            <w:r>
              <w:rPr>
                <w:rFonts w:ascii="Segoe UI" w:hAnsi="Segoe UI" w:cs="Segoe UI"/>
                <w:color w:val="333333"/>
              </w:rPr>
              <w:t> &lt;= </w:t>
            </w:r>
            <w:r>
              <w:rPr>
                <w:rStyle w:val="Strong"/>
                <w:rFonts w:ascii="Segoe UI" w:hAnsi="Segoe UI" w:cs="Segoe UI"/>
                <w:color w:val="333333"/>
              </w:rPr>
              <w:t>2</w:t>
            </w:r>
            <w:r>
              <w:rPr>
                <w:rFonts w:ascii="Segoe UI" w:hAnsi="Segoe UI" w:cs="Segoe UI"/>
                <w:color w:val="333333"/>
              </w:rPr>
              <w:t> // for n=1, it satisfies the condition c1.g(n)&lt;=f(n)&lt;=c2.g(n)</w:t>
            </w:r>
          </w:p>
          <w:p w:rsidR="00525CA1" w:rsidRDefault="00525CA1" w:rsidP="00FD63DF">
            <w:pPr>
              <w:pStyle w:val="NormalWeb"/>
              <w:jc w:val="center"/>
              <w:rPr>
                <w:rFonts w:ascii="Segoe UI" w:hAnsi="Segoe UI" w:cs="Segoe UI"/>
                <w:color w:val="333333"/>
              </w:rPr>
            </w:pPr>
            <w:r>
              <w:rPr>
                <w:rStyle w:val="Strong"/>
                <w:rFonts w:ascii="Segoe UI" w:hAnsi="Segoe UI" w:cs="Segoe UI"/>
                <w:color w:val="333333"/>
              </w:rPr>
              <w:t>If n=2</w:t>
            </w:r>
          </w:p>
          <w:p w:rsidR="00525CA1" w:rsidRDefault="00525CA1" w:rsidP="00FD63DF">
            <w:pPr>
              <w:pStyle w:val="NormalWeb"/>
              <w:jc w:val="center"/>
              <w:rPr>
                <w:rFonts w:ascii="Segoe UI" w:hAnsi="Segoe UI" w:cs="Segoe UI"/>
                <w:color w:val="333333"/>
              </w:rPr>
            </w:pPr>
            <w:r>
              <w:rPr>
                <w:rFonts w:ascii="Segoe UI" w:hAnsi="Segoe UI" w:cs="Segoe UI"/>
                <w:color w:val="333333"/>
              </w:rPr>
              <w:t>1*2&lt;=2*2+3&lt;=2*2</w:t>
            </w:r>
          </w:p>
          <w:p w:rsidR="00525CA1" w:rsidRDefault="00525CA1" w:rsidP="00FD63DF">
            <w:pPr>
              <w:pStyle w:val="NormalWeb"/>
              <w:jc w:val="center"/>
              <w:rPr>
                <w:rFonts w:ascii="Segoe UI" w:hAnsi="Segoe UI" w:cs="Segoe UI"/>
                <w:color w:val="333333"/>
              </w:rPr>
            </w:pPr>
            <w:r>
              <w:rPr>
                <w:rFonts w:ascii="Segoe UI" w:hAnsi="Segoe UI" w:cs="Segoe UI"/>
                <w:color w:val="333333"/>
              </w:rPr>
              <w:t>2&lt;=7&lt;=4 // for n=2, it satisfies the condition c1.g(n)&lt;=f(n)&lt;=c2.g(n)</w:t>
            </w:r>
          </w:p>
          <w:p w:rsidR="00525CA1" w:rsidRDefault="00525CA1" w:rsidP="00FD63DF">
            <w:pPr>
              <w:pStyle w:val="NormalWeb"/>
              <w:jc w:val="center"/>
              <w:rPr>
                <w:rFonts w:ascii="Segoe UI" w:hAnsi="Segoe UI" w:cs="Segoe UI"/>
                <w:color w:val="333333"/>
              </w:rPr>
            </w:pPr>
            <w:r>
              <w:rPr>
                <w:rFonts w:ascii="Segoe UI" w:hAnsi="Segoe UI" w:cs="Segoe UI"/>
                <w:color w:val="333333"/>
              </w:rPr>
              <w:t xml:space="preserve">Therefore, we can say that for any value of n, it satisfies the condition </w:t>
            </w:r>
            <w:proofErr w:type="gramStart"/>
            <w:r>
              <w:rPr>
                <w:rFonts w:ascii="Segoe UI" w:hAnsi="Segoe UI" w:cs="Segoe UI"/>
                <w:color w:val="333333"/>
              </w:rPr>
              <w:t>c1.g(</w:t>
            </w:r>
            <w:proofErr w:type="gramEnd"/>
            <w:r>
              <w:rPr>
                <w:rFonts w:ascii="Segoe UI" w:hAnsi="Segoe UI" w:cs="Segoe UI"/>
                <w:color w:val="333333"/>
              </w:rPr>
              <w:t xml:space="preserve">n)&lt;=f(n)&lt;=c2.g(n). Hence, it is proved that </w:t>
            </w:r>
            <w:proofErr w:type="gramStart"/>
            <w:r>
              <w:rPr>
                <w:rFonts w:ascii="Segoe UI" w:hAnsi="Segoe UI" w:cs="Segoe UI"/>
                <w:color w:val="333333"/>
              </w:rPr>
              <w:t>f(</w:t>
            </w:r>
            <w:proofErr w:type="gramEnd"/>
            <w:r>
              <w:rPr>
                <w:rFonts w:ascii="Segoe UI" w:hAnsi="Segoe UI" w:cs="Segoe UI"/>
                <w:color w:val="333333"/>
              </w:rPr>
              <w:t>n) is big theta of g(n). So, this is the average-case scenario which provides the realistic time complexity.</w:t>
            </w:r>
          </w:p>
          <w:p w:rsidR="00525CA1" w:rsidRDefault="00525CA1" w:rsidP="00FD63DF">
            <w:pPr>
              <w:pStyle w:val="Heading3"/>
              <w:spacing w:line="312" w:lineRule="atLeast"/>
              <w:jc w:val="center"/>
              <w:rPr>
                <w:rFonts w:ascii="Helvetica" w:hAnsi="Helvetica" w:cs="Segoe UI"/>
                <w:b w:val="0"/>
                <w:bCs w:val="0"/>
                <w:color w:val="610B4B"/>
                <w:sz w:val="32"/>
                <w:szCs w:val="32"/>
              </w:rPr>
            </w:pPr>
            <w:r>
              <w:rPr>
                <w:rFonts w:ascii="Helvetica" w:hAnsi="Helvetica" w:cs="Segoe UI"/>
                <w:b w:val="0"/>
                <w:bCs w:val="0"/>
                <w:color w:val="610B4B"/>
                <w:sz w:val="32"/>
                <w:szCs w:val="32"/>
              </w:rPr>
              <w:t xml:space="preserve">Why we have three different asymptotic </w:t>
            </w:r>
            <w:proofErr w:type="gramStart"/>
            <w:r>
              <w:rPr>
                <w:rFonts w:ascii="Helvetica" w:hAnsi="Helvetica" w:cs="Segoe UI"/>
                <w:b w:val="0"/>
                <w:bCs w:val="0"/>
                <w:color w:val="610B4B"/>
                <w:sz w:val="32"/>
                <w:szCs w:val="32"/>
              </w:rPr>
              <w:t>analysis</w:t>
            </w:r>
            <w:proofErr w:type="gramEnd"/>
            <w:r>
              <w:rPr>
                <w:rFonts w:ascii="Helvetica" w:hAnsi="Helvetica" w:cs="Segoe UI"/>
                <w:b w:val="0"/>
                <w:bCs w:val="0"/>
                <w:color w:val="610B4B"/>
                <w:sz w:val="32"/>
                <w:szCs w:val="32"/>
              </w:rPr>
              <w:t>?</w:t>
            </w:r>
          </w:p>
          <w:p w:rsidR="00525CA1" w:rsidRDefault="00525CA1" w:rsidP="00FD63DF">
            <w:pPr>
              <w:pStyle w:val="NormalWeb"/>
              <w:jc w:val="center"/>
              <w:rPr>
                <w:rFonts w:ascii="Segoe UI" w:hAnsi="Segoe UI" w:cs="Segoe UI"/>
                <w:color w:val="333333"/>
              </w:rPr>
            </w:pPr>
            <w:r>
              <w:rPr>
                <w:rFonts w:ascii="Segoe UI" w:hAnsi="Segoe UI" w:cs="Segoe UI"/>
                <w:color w:val="333333"/>
              </w:rPr>
              <w:t>As we know that big omega is for the best case, big oh is for the worst case while big theta is for the average case. Now, we will find out the average, worst and the best case of the linear search algorithm.</w:t>
            </w:r>
          </w:p>
          <w:p w:rsidR="00525CA1" w:rsidRDefault="00525CA1" w:rsidP="00FD63DF">
            <w:pPr>
              <w:pStyle w:val="NormalWeb"/>
              <w:jc w:val="center"/>
              <w:rPr>
                <w:rFonts w:ascii="Segoe UI" w:hAnsi="Segoe UI" w:cs="Segoe UI"/>
                <w:color w:val="333333"/>
              </w:rPr>
            </w:pPr>
            <w:r>
              <w:rPr>
                <w:rFonts w:ascii="Segoe UI" w:hAnsi="Segoe UI" w:cs="Segoe UI"/>
                <w:color w:val="333333"/>
              </w:rPr>
              <w:t xml:space="preserve">Suppose we have an array of n numbers, and we want to find the particular element in an array using the linear search. In the linear search, every element is compared with the searched element </w:t>
            </w:r>
            <w:proofErr w:type="gramStart"/>
            <w:r>
              <w:rPr>
                <w:rFonts w:ascii="Segoe UI" w:hAnsi="Segoe UI" w:cs="Segoe UI"/>
                <w:color w:val="333333"/>
              </w:rPr>
              <w:t>on each iteration</w:t>
            </w:r>
            <w:proofErr w:type="gramEnd"/>
            <w:r>
              <w:rPr>
                <w:rFonts w:ascii="Segoe UI" w:hAnsi="Segoe UI" w:cs="Segoe UI"/>
                <w:color w:val="333333"/>
              </w:rPr>
              <w:t>. Suppose, if the match is found in a first iteration only, then the best case would be Ω(1), if the element matches with the last element, i.e., nth element of the array then the worst case would be O(n). The average case is the mid of the best and the worst-case, so it becomes </w:t>
            </w:r>
            <w:proofErr w:type="gramStart"/>
            <w:r>
              <w:rPr>
                <w:rStyle w:val="Strong"/>
                <w:rFonts w:ascii="Segoe UI" w:hAnsi="Segoe UI" w:cs="Segoe UI"/>
                <w:color w:val="333333"/>
              </w:rPr>
              <w:t>θ(</w:t>
            </w:r>
            <w:proofErr w:type="gramEnd"/>
            <w:r>
              <w:rPr>
                <w:rStyle w:val="Strong"/>
                <w:rFonts w:ascii="Segoe UI" w:hAnsi="Segoe UI" w:cs="Segoe UI"/>
                <w:color w:val="333333"/>
              </w:rPr>
              <w:t xml:space="preserve">n/1). The constant terms can be ignored in the time complexity so average case would be </w:t>
            </w:r>
            <w:proofErr w:type="gramStart"/>
            <w:r>
              <w:rPr>
                <w:rStyle w:val="Strong"/>
                <w:rFonts w:ascii="Segoe UI" w:hAnsi="Segoe UI" w:cs="Segoe UI"/>
                <w:color w:val="333333"/>
              </w:rPr>
              <w:t>θ(</w:t>
            </w:r>
            <w:proofErr w:type="gramEnd"/>
            <w:r>
              <w:rPr>
                <w:rStyle w:val="Strong"/>
                <w:rFonts w:ascii="Segoe UI" w:hAnsi="Segoe UI" w:cs="Segoe UI"/>
                <w:color w:val="333333"/>
              </w:rPr>
              <w:t>n)</w:t>
            </w:r>
            <w:r>
              <w:rPr>
                <w:rFonts w:ascii="Segoe UI" w:hAnsi="Segoe UI" w:cs="Segoe UI"/>
                <w:color w:val="333333"/>
              </w:rPr>
              <w:t>.</w:t>
            </w:r>
          </w:p>
          <w:p w:rsidR="00525CA1" w:rsidRDefault="00525CA1" w:rsidP="00FD63DF">
            <w:pPr>
              <w:pStyle w:val="NormalWeb"/>
              <w:jc w:val="center"/>
              <w:rPr>
                <w:rFonts w:ascii="Segoe UI" w:hAnsi="Segoe UI" w:cs="Segoe UI"/>
                <w:color w:val="333333"/>
              </w:rPr>
            </w:pPr>
            <w:r>
              <w:rPr>
                <w:rFonts w:ascii="Segoe UI" w:hAnsi="Segoe UI" w:cs="Segoe UI"/>
                <w:color w:val="333333"/>
              </w:rPr>
              <w:t xml:space="preserve">So, three different </w:t>
            </w:r>
            <w:proofErr w:type="gramStart"/>
            <w:r>
              <w:rPr>
                <w:rFonts w:ascii="Segoe UI" w:hAnsi="Segoe UI" w:cs="Segoe UI"/>
                <w:color w:val="333333"/>
              </w:rPr>
              <w:t>analysis</w:t>
            </w:r>
            <w:proofErr w:type="gramEnd"/>
            <w:r>
              <w:rPr>
                <w:rFonts w:ascii="Segoe UI" w:hAnsi="Segoe UI" w:cs="Segoe UI"/>
                <w:color w:val="333333"/>
              </w:rPr>
              <w:t xml:space="preserve"> provide the proper bounding between the actual functions. Here, bounding means that we have upper as well as lower limit which assures that the algorithm will behave between these limits only, i.e., it will not go beyond these limits.</w:t>
            </w:r>
          </w:p>
          <w:p w:rsidR="00525CA1" w:rsidRDefault="00525CA1" w:rsidP="00FD63DF">
            <w:pPr>
              <w:pStyle w:val="Heading3"/>
              <w:spacing w:line="312" w:lineRule="atLeast"/>
              <w:jc w:val="center"/>
              <w:rPr>
                <w:rFonts w:ascii="Helvetica" w:hAnsi="Helvetica" w:cs="Segoe UI"/>
                <w:b w:val="0"/>
                <w:bCs w:val="0"/>
                <w:color w:val="610B4B"/>
                <w:sz w:val="32"/>
                <w:szCs w:val="32"/>
              </w:rPr>
            </w:pPr>
            <w:r>
              <w:rPr>
                <w:rFonts w:ascii="Helvetica" w:hAnsi="Helvetica" w:cs="Segoe UI"/>
                <w:b w:val="0"/>
                <w:bCs w:val="0"/>
                <w:color w:val="610B4B"/>
                <w:sz w:val="32"/>
                <w:szCs w:val="32"/>
              </w:rPr>
              <w:t>Common Asymptotic Notations</w:t>
            </w:r>
          </w:p>
          <w:tbl>
            <w:tblPr>
              <w:tblW w:w="11099"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5215"/>
              <w:gridCol w:w="1247"/>
              <w:gridCol w:w="4637"/>
            </w:tblGrid>
            <w:tr w:rsidR="00525C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Default="00525CA1"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constant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Default="00525CA1"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Default="00FE4E83"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O</w:t>
                  </w:r>
                  <w:r w:rsidR="00525CA1">
                    <w:rPr>
                      <w:rFonts w:ascii="Segoe UI" w:hAnsi="Segoe UI" w:cs="Segoe UI"/>
                      <w:color w:val="333333"/>
                    </w:rPr>
                    <w:t>(1)</w:t>
                  </w:r>
                </w:p>
              </w:tc>
            </w:tr>
            <w:tr w:rsidR="00525C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Default="00525CA1"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linear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Default="00525CA1"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Default="00FE4E83"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O</w:t>
                  </w:r>
                  <w:r w:rsidR="00525CA1">
                    <w:rPr>
                      <w:rFonts w:ascii="Segoe UI" w:hAnsi="Segoe UI" w:cs="Segoe UI"/>
                      <w:color w:val="333333"/>
                    </w:rPr>
                    <w:t>(n)</w:t>
                  </w:r>
                </w:p>
              </w:tc>
            </w:tr>
            <w:tr w:rsidR="00525C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Default="00525CA1"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logarithmic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Default="00525CA1"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Default="00FE4E83"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O</w:t>
                  </w:r>
                  <w:r w:rsidR="00525CA1">
                    <w:rPr>
                      <w:rFonts w:ascii="Segoe UI" w:hAnsi="Segoe UI" w:cs="Segoe UI"/>
                      <w:color w:val="333333"/>
                    </w:rPr>
                    <w:t>(log n)</w:t>
                  </w:r>
                </w:p>
              </w:tc>
            </w:tr>
            <w:tr w:rsidR="00525C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Default="00525CA1"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n 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Default="00525CA1"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Default="00FE4E83"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O</w:t>
                  </w:r>
                  <w:r w:rsidR="00525CA1">
                    <w:rPr>
                      <w:rFonts w:ascii="Segoe UI" w:hAnsi="Segoe UI" w:cs="Segoe UI"/>
                      <w:color w:val="333333"/>
                    </w:rPr>
                    <w:t>(n log n)</w:t>
                  </w:r>
                </w:p>
              </w:tc>
            </w:tr>
            <w:tr w:rsidR="00525C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Default="00525CA1"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exponential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Default="00525CA1"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Default="00FE4E83"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2^O(n)</w:t>
                  </w:r>
                </w:p>
              </w:tc>
            </w:tr>
            <w:tr w:rsidR="00525C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Default="00525CA1"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cubic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Default="00525CA1"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Default="00FE4E83"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O</w:t>
                  </w:r>
                  <w:r w:rsidR="00525CA1">
                    <w:rPr>
                      <w:rFonts w:ascii="Segoe UI" w:hAnsi="Segoe UI" w:cs="Segoe UI"/>
                      <w:color w:val="333333"/>
                    </w:rPr>
                    <w:t>(n3)</w:t>
                  </w:r>
                </w:p>
              </w:tc>
            </w:tr>
            <w:tr w:rsidR="00525CA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Default="00525CA1"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polynomial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Default="00525CA1"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5CA1" w:rsidRDefault="00FE4E83" w:rsidP="00FD63DF">
                  <w:pPr>
                    <w:framePr w:hSpace="180" w:wrap="around" w:vAnchor="text" w:hAnchor="text" w:xAlign="center" w:y="1"/>
                    <w:suppressOverlap/>
                    <w:jc w:val="center"/>
                    <w:rPr>
                      <w:rFonts w:ascii="Segoe UI" w:hAnsi="Segoe UI" w:cs="Segoe UI"/>
                      <w:color w:val="333333"/>
                      <w:sz w:val="24"/>
                      <w:szCs w:val="24"/>
                    </w:rPr>
                  </w:pPr>
                  <w:proofErr w:type="spellStart"/>
                  <w:r>
                    <w:rPr>
                      <w:rFonts w:ascii="Segoe UI" w:hAnsi="Segoe UI" w:cs="Segoe UI"/>
                      <w:color w:val="333333"/>
                    </w:rPr>
                    <w:t>n^O</w:t>
                  </w:r>
                  <w:proofErr w:type="spellEnd"/>
                  <w:r>
                    <w:rPr>
                      <w:rFonts w:ascii="Segoe UI" w:hAnsi="Segoe UI" w:cs="Segoe UI"/>
                      <w:color w:val="333333"/>
                    </w:rPr>
                    <w:t>(1)</w:t>
                  </w:r>
                </w:p>
              </w:tc>
            </w:tr>
            <w:tr w:rsidR="00525CA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Default="00525CA1"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quadratic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Default="00525CA1"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5CA1" w:rsidRDefault="00FE4E83" w:rsidP="00FD63DF">
                  <w:pPr>
                    <w:framePr w:hSpace="180" w:wrap="around" w:vAnchor="text" w:hAnchor="text" w:xAlign="center" w:y="1"/>
                    <w:suppressOverlap/>
                    <w:jc w:val="center"/>
                    <w:rPr>
                      <w:rFonts w:ascii="Segoe UI" w:hAnsi="Segoe UI" w:cs="Segoe UI"/>
                      <w:color w:val="333333"/>
                      <w:sz w:val="24"/>
                      <w:szCs w:val="24"/>
                    </w:rPr>
                  </w:pPr>
                  <w:r>
                    <w:rPr>
                      <w:rFonts w:ascii="Segoe UI" w:hAnsi="Segoe UI" w:cs="Segoe UI"/>
                      <w:color w:val="333333"/>
                    </w:rPr>
                    <w:t>O</w:t>
                  </w:r>
                  <w:r w:rsidR="00525CA1">
                    <w:rPr>
                      <w:rFonts w:ascii="Segoe UI" w:hAnsi="Segoe UI" w:cs="Segoe UI"/>
                      <w:color w:val="333333"/>
                    </w:rPr>
                    <w:t>(n2)</w:t>
                  </w:r>
                </w:p>
              </w:tc>
            </w:tr>
          </w:tbl>
          <w:p w:rsidR="00525CA1" w:rsidRDefault="00525CA1" w:rsidP="00FD63DF">
            <w:pPr>
              <w:jc w:val="center"/>
              <w:rPr>
                <w:rFonts w:ascii="Segoe UI" w:hAnsi="Segoe UI" w:cs="Segoe UI"/>
                <w:color w:val="333333"/>
                <w:sz w:val="24"/>
                <w:szCs w:val="24"/>
              </w:rPr>
            </w:pPr>
            <w:r>
              <w:rPr>
                <w:rFonts w:ascii="Segoe UI" w:hAnsi="Segoe UI" w:cs="Segoe UI"/>
                <w:color w:val="333333"/>
              </w:rPr>
              <w:pict>
                <v:rect id="_x0000_i1025" style="width:0;height:.75pt" o:hralign="center" o:hrstd="t" o:hrnoshade="t" o:hr="t" fillcolor="#d4d4d4" stroked="f"/>
              </w:pict>
            </w:r>
          </w:p>
          <w:tbl>
            <w:tblPr>
              <w:tblW w:w="0" w:type="auto"/>
              <w:tblCellMar>
                <w:left w:w="0" w:type="dxa"/>
                <w:right w:w="0" w:type="dxa"/>
              </w:tblCellMar>
              <w:tblLook w:val="04A0" w:firstRow="1" w:lastRow="0" w:firstColumn="1" w:lastColumn="0" w:noHBand="0" w:noVBand="1"/>
            </w:tblPr>
            <w:tblGrid>
              <w:gridCol w:w="1710"/>
              <w:gridCol w:w="1451"/>
              <w:gridCol w:w="1794"/>
              <w:gridCol w:w="2105"/>
              <w:gridCol w:w="2361"/>
            </w:tblGrid>
            <w:tr w:rsidR="002A2B3B" w:rsidRPr="002A2B3B" w:rsidTr="002A2B3B">
              <w:trPr>
                <w:tblHeader/>
              </w:trPr>
              <w:tc>
                <w:tcPr>
                  <w:tcW w:w="0" w:type="auto"/>
                  <w:tcBorders>
                    <w:top w:val="nil"/>
                    <w:left w:val="nil"/>
                    <w:bottom w:val="nil"/>
                    <w:right w:val="nil"/>
                  </w:tcBorders>
                  <w:tcMar>
                    <w:top w:w="150" w:type="dxa"/>
                    <w:left w:w="150" w:type="dxa"/>
                    <w:bottom w:w="15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8"/>
                      <w:szCs w:val="28"/>
                      <w:lang w:eastAsia="en-IN"/>
                    </w:rPr>
                  </w:pPr>
                  <w:r w:rsidRPr="002A2B3B">
                    <w:rPr>
                      <w:rFonts w:ascii="Times New Roman" w:eastAsia="Times New Roman" w:hAnsi="Times New Roman" w:cs="Times New Roman"/>
                      <w:b/>
                      <w:bCs/>
                      <w:sz w:val="28"/>
                      <w:szCs w:val="28"/>
                      <w:bdr w:val="none" w:sz="0" w:space="0" w:color="auto" w:frame="1"/>
                      <w:lang w:eastAsia="en-IN"/>
                    </w:rPr>
                    <w:t>Algorithm</w:t>
                  </w:r>
                </w:p>
              </w:tc>
              <w:tc>
                <w:tcPr>
                  <w:tcW w:w="0" w:type="auto"/>
                  <w:gridSpan w:val="3"/>
                  <w:tcBorders>
                    <w:top w:val="nil"/>
                    <w:left w:val="nil"/>
                    <w:bottom w:val="nil"/>
                    <w:right w:val="nil"/>
                  </w:tcBorders>
                  <w:tcMar>
                    <w:top w:w="150" w:type="dxa"/>
                    <w:left w:w="150" w:type="dxa"/>
                    <w:bottom w:w="15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8"/>
                      <w:szCs w:val="28"/>
                      <w:lang w:eastAsia="en-IN"/>
                    </w:rPr>
                  </w:pPr>
                  <w:r w:rsidRPr="002A2B3B">
                    <w:rPr>
                      <w:rFonts w:ascii="Times New Roman" w:eastAsia="Times New Roman" w:hAnsi="Times New Roman" w:cs="Times New Roman"/>
                      <w:b/>
                      <w:bCs/>
                      <w:sz w:val="28"/>
                      <w:szCs w:val="28"/>
                      <w:bdr w:val="none" w:sz="0" w:space="0" w:color="auto" w:frame="1"/>
                      <w:lang w:eastAsia="en-IN"/>
                    </w:rPr>
                    <w:t>Time Complexity</w:t>
                  </w:r>
                </w:p>
              </w:tc>
              <w:tc>
                <w:tcPr>
                  <w:tcW w:w="0" w:type="auto"/>
                  <w:tcBorders>
                    <w:top w:val="nil"/>
                    <w:left w:val="nil"/>
                    <w:bottom w:val="nil"/>
                    <w:right w:val="nil"/>
                  </w:tcBorders>
                  <w:tcMar>
                    <w:top w:w="150" w:type="dxa"/>
                    <w:left w:w="150" w:type="dxa"/>
                    <w:bottom w:w="15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8"/>
                      <w:szCs w:val="28"/>
                      <w:lang w:eastAsia="en-IN"/>
                    </w:rPr>
                  </w:pPr>
                  <w:r w:rsidRPr="002A2B3B">
                    <w:rPr>
                      <w:rFonts w:ascii="Times New Roman" w:eastAsia="Times New Roman" w:hAnsi="Times New Roman" w:cs="Times New Roman"/>
                      <w:sz w:val="28"/>
                      <w:szCs w:val="28"/>
                      <w:lang w:eastAsia="en-IN"/>
                    </w:rPr>
                    <w:t>Space Complexity</w:t>
                  </w:r>
                </w:p>
              </w:tc>
            </w:tr>
            <w:tr w:rsidR="002A2B3B" w:rsidRPr="002A2B3B" w:rsidTr="002A2B3B">
              <w:trPr>
                <w:tblHeader/>
              </w:trPr>
              <w:tc>
                <w:tcPr>
                  <w:tcW w:w="0" w:type="auto"/>
                  <w:tcBorders>
                    <w:top w:val="nil"/>
                    <w:left w:val="nil"/>
                    <w:bottom w:val="nil"/>
                    <w:right w:val="nil"/>
                  </w:tcBorders>
                  <w:tcMar>
                    <w:top w:w="150" w:type="dxa"/>
                    <w:left w:w="150" w:type="dxa"/>
                    <w:bottom w:w="15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8"/>
                      <w:szCs w:val="28"/>
                      <w:lang w:eastAsia="en-IN"/>
                    </w:rPr>
                  </w:pPr>
                  <w:r w:rsidRPr="002A2B3B">
                    <w:rPr>
                      <w:rFonts w:ascii="Times New Roman" w:eastAsia="Times New Roman" w:hAnsi="Times New Roman" w:cs="Times New Roman"/>
                      <w:sz w:val="28"/>
                      <w:szCs w:val="28"/>
                      <w:lang w:eastAsia="en-IN"/>
                    </w:rPr>
                    <w:t> </w:t>
                  </w:r>
                </w:p>
              </w:tc>
              <w:tc>
                <w:tcPr>
                  <w:tcW w:w="0" w:type="auto"/>
                  <w:tcBorders>
                    <w:top w:val="nil"/>
                    <w:left w:val="nil"/>
                    <w:bottom w:val="nil"/>
                    <w:right w:val="nil"/>
                  </w:tcBorders>
                  <w:tcMar>
                    <w:top w:w="150" w:type="dxa"/>
                    <w:left w:w="150" w:type="dxa"/>
                    <w:bottom w:w="15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8"/>
                      <w:szCs w:val="28"/>
                      <w:lang w:eastAsia="en-IN"/>
                    </w:rPr>
                  </w:pPr>
                  <w:r w:rsidRPr="002A2B3B">
                    <w:rPr>
                      <w:rFonts w:ascii="Times New Roman" w:eastAsia="Times New Roman" w:hAnsi="Times New Roman" w:cs="Times New Roman"/>
                      <w:sz w:val="28"/>
                      <w:szCs w:val="28"/>
                      <w:lang w:eastAsia="en-IN"/>
                    </w:rPr>
                    <w:t>  </w:t>
                  </w:r>
                  <w:r w:rsidRPr="002A2B3B">
                    <w:rPr>
                      <w:rFonts w:ascii="Times New Roman" w:eastAsia="Times New Roman" w:hAnsi="Times New Roman" w:cs="Times New Roman"/>
                      <w:b/>
                      <w:bCs/>
                      <w:sz w:val="28"/>
                      <w:szCs w:val="28"/>
                      <w:bdr w:val="none" w:sz="0" w:space="0" w:color="auto" w:frame="1"/>
                      <w:lang w:eastAsia="en-IN"/>
                    </w:rPr>
                    <w:t>Best</w:t>
                  </w:r>
                </w:p>
              </w:tc>
              <w:tc>
                <w:tcPr>
                  <w:tcW w:w="0" w:type="auto"/>
                  <w:tcBorders>
                    <w:top w:val="nil"/>
                    <w:left w:val="nil"/>
                    <w:bottom w:val="nil"/>
                    <w:right w:val="nil"/>
                  </w:tcBorders>
                  <w:tcMar>
                    <w:top w:w="150" w:type="dxa"/>
                    <w:left w:w="150" w:type="dxa"/>
                    <w:bottom w:w="15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8"/>
                      <w:szCs w:val="28"/>
                      <w:lang w:eastAsia="en-IN"/>
                    </w:rPr>
                  </w:pPr>
                  <w:r w:rsidRPr="002A2B3B">
                    <w:rPr>
                      <w:rFonts w:ascii="Times New Roman" w:eastAsia="Times New Roman" w:hAnsi="Times New Roman" w:cs="Times New Roman"/>
                      <w:b/>
                      <w:bCs/>
                      <w:sz w:val="28"/>
                      <w:szCs w:val="28"/>
                      <w:bdr w:val="none" w:sz="0" w:space="0" w:color="auto" w:frame="1"/>
                      <w:lang w:eastAsia="en-IN"/>
                    </w:rPr>
                    <w:t>Average</w:t>
                  </w:r>
                </w:p>
              </w:tc>
              <w:tc>
                <w:tcPr>
                  <w:tcW w:w="0" w:type="auto"/>
                  <w:tcBorders>
                    <w:top w:val="nil"/>
                    <w:left w:val="nil"/>
                    <w:bottom w:val="nil"/>
                    <w:right w:val="nil"/>
                  </w:tcBorders>
                  <w:tcMar>
                    <w:top w:w="150" w:type="dxa"/>
                    <w:left w:w="150" w:type="dxa"/>
                    <w:bottom w:w="15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8"/>
                      <w:szCs w:val="28"/>
                      <w:lang w:eastAsia="en-IN"/>
                    </w:rPr>
                  </w:pPr>
                  <w:r w:rsidRPr="002A2B3B">
                    <w:rPr>
                      <w:rFonts w:ascii="Times New Roman" w:eastAsia="Times New Roman" w:hAnsi="Times New Roman" w:cs="Times New Roman"/>
                      <w:b/>
                      <w:bCs/>
                      <w:sz w:val="28"/>
                      <w:szCs w:val="28"/>
                      <w:bdr w:val="none" w:sz="0" w:space="0" w:color="auto" w:frame="1"/>
                      <w:lang w:eastAsia="en-IN"/>
                    </w:rPr>
                    <w:t>Worst</w:t>
                  </w:r>
                </w:p>
              </w:tc>
              <w:tc>
                <w:tcPr>
                  <w:tcW w:w="0" w:type="auto"/>
                  <w:tcBorders>
                    <w:top w:val="nil"/>
                    <w:left w:val="nil"/>
                    <w:bottom w:val="nil"/>
                    <w:right w:val="nil"/>
                  </w:tcBorders>
                  <w:tcMar>
                    <w:top w:w="150" w:type="dxa"/>
                    <w:left w:w="150" w:type="dxa"/>
                    <w:bottom w:w="15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8"/>
                      <w:szCs w:val="28"/>
                      <w:lang w:eastAsia="en-IN"/>
                    </w:rPr>
                  </w:pPr>
                  <w:r w:rsidRPr="002A2B3B">
                    <w:rPr>
                      <w:rFonts w:ascii="Times New Roman" w:eastAsia="Times New Roman" w:hAnsi="Times New Roman" w:cs="Times New Roman"/>
                      <w:sz w:val="28"/>
                      <w:szCs w:val="28"/>
                      <w:lang w:eastAsia="en-IN"/>
                    </w:rPr>
                    <w:t>      Worst</w:t>
                  </w:r>
                </w:p>
              </w:tc>
            </w:tr>
            <w:tr w:rsidR="002A2B3B" w:rsidRPr="002A2B3B"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12" w:tgtFrame="_blank" w:history="1">
                    <w:r w:rsidRPr="002A2B3B">
                      <w:rPr>
                        <w:rFonts w:ascii="Times New Roman" w:eastAsia="Times New Roman" w:hAnsi="Times New Roman" w:cs="Times New Roman"/>
                        <w:color w:val="0000FF"/>
                        <w:sz w:val="25"/>
                        <w:szCs w:val="25"/>
                        <w:u w:val="single"/>
                        <w:bdr w:val="none" w:sz="0" w:space="0" w:color="auto" w:frame="1"/>
                        <w:lang w:eastAsia="en-IN"/>
                      </w:rPr>
                      <w:t>Selection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Ω(n^2)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θ(n^2)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O(1)</w:t>
                  </w:r>
                </w:p>
              </w:tc>
            </w:tr>
            <w:tr w:rsidR="002A2B3B" w:rsidRPr="002A2B3B"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13" w:tgtFrame="_blank" w:history="1">
                    <w:r w:rsidRPr="002A2B3B">
                      <w:rPr>
                        <w:rFonts w:ascii="Times New Roman" w:eastAsia="Times New Roman" w:hAnsi="Times New Roman" w:cs="Times New Roman"/>
                        <w:color w:val="0000FF"/>
                        <w:sz w:val="25"/>
                        <w:szCs w:val="25"/>
                        <w:u w:val="single"/>
                        <w:bdr w:val="none" w:sz="0" w:space="0" w:color="auto" w:frame="1"/>
                        <w:lang w:eastAsia="en-IN"/>
                      </w:rPr>
                      <w:t>Bubble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Ω(n)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θ(n^2)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O(1)</w:t>
                  </w:r>
                </w:p>
              </w:tc>
            </w:tr>
            <w:tr w:rsidR="002A2B3B" w:rsidRPr="002A2B3B"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14" w:tgtFrame="_blank" w:history="1">
                    <w:r w:rsidRPr="002A2B3B">
                      <w:rPr>
                        <w:rFonts w:ascii="Times New Roman" w:eastAsia="Times New Roman" w:hAnsi="Times New Roman" w:cs="Times New Roman"/>
                        <w:color w:val="0000FF"/>
                        <w:sz w:val="25"/>
                        <w:szCs w:val="25"/>
                        <w:u w:val="single"/>
                        <w:bdr w:val="none" w:sz="0" w:space="0" w:color="auto" w:frame="1"/>
                        <w:lang w:eastAsia="en-IN"/>
                      </w:rPr>
                      <w:t>Insertion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Ω(n)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θ(n^2)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O(1)</w:t>
                  </w:r>
                </w:p>
              </w:tc>
            </w:tr>
            <w:tr w:rsidR="002A2B3B" w:rsidRPr="002A2B3B"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15" w:tgtFrame="_blank" w:history="1">
                    <w:r w:rsidRPr="002A2B3B">
                      <w:rPr>
                        <w:rFonts w:ascii="Times New Roman" w:eastAsia="Times New Roman" w:hAnsi="Times New Roman" w:cs="Times New Roman"/>
                        <w:color w:val="0000FF"/>
                        <w:sz w:val="25"/>
                        <w:szCs w:val="25"/>
                        <w:u w:val="single"/>
                        <w:bdr w:val="none" w:sz="0" w:space="0" w:color="auto" w:frame="1"/>
                        <w:lang w:eastAsia="en-IN"/>
                      </w:rPr>
                      <w:t>Heap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Ω(n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θ(n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O(1)</w:t>
                  </w:r>
                </w:p>
              </w:tc>
            </w:tr>
            <w:tr w:rsidR="002A2B3B" w:rsidRPr="002A2B3B"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16" w:tgtFrame="_blank" w:history="1">
                    <w:r w:rsidRPr="002A2B3B">
                      <w:rPr>
                        <w:rFonts w:ascii="Times New Roman" w:eastAsia="Times New Roman" w:hAnsi="Times New Roman" w:cs="Times New Roman"/>
                        <w:color w:val="0000FF"/>
                        <w:sz w:val="25"/>
                        <w:szCs w:val="25"/>
                        <w:u w:val="single"/>
                        <w:bdr w:val="none" w:sz="0" w:space="0" w:color="auto" w:frame="1"/>
                        <w:lang w:eastAsia="en-IN"/>
                      </w:rPr>
                      <w:t>Quick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Ω(n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θ(n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O(log(n))</w:t>
                  </w:r>
                </w:p>
              </w:tc>
            </w:tr>
            <w:tr w:rsidR="002A2B3B" w:rsidRPr="002A2B3B"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17" w:tgtFrame="_blank" w:history="1">
                    <w:r w:rsidRPr="002A2B3B">
                      <w:rPr>
                        <w:rFonts w:ascii="Times New Roman" w:eastAsia="Times New Roman" w:hAnsi="Times New Roman" w:cs="Times New Roman"/>
                        <w:color w:val="0000FF"/>
                        <w:sz w:val="25"/>
                        <w:szCs w:val="25"/>
                        <w:u w:val="single"/>
                        <w:bdr w:val="none" w:sz="0" w:space="0" w:color="auto" w:frame="1"/>
                        <w:lang w:eastAsia="en-IN"/>
                      </w:rPr>
                      <w:t>Merge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Ω(n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θ(n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w:t>
                  </w:r>
                </w:p>
              </w:tc>
            </w:tr>
            <w:tr w:rsidR="002A2B3B" w:rsidRPr="002A2B3B"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18" w:history="1">
                    <w:r w:rsidRPr="002A2B3B">
                      <w:rPr>
                        <w:rFonts w:ascii="Times New Roman" w:eastAsia="Times New Roman" w:hAnsi="Times New Roman" w:cs="Times New Roman"/>
                        <w:color w:val="0000FF"/>
                        <w:sz w:val="25"/>
                        <w:szCs w:val="25"/>
                        <w:u w:val="single"/>
                        <w:bdr w:val="none" w:sz="0" w:space="0" w:color="auto" w:frame="1"/>
                        <w:lang w:eastAsia="en-IN"/>
                      </w:rPr>
                      <w:t>Bucket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Ω(n +k)</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θ(n +k)</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w:t>
                  </w:r>
                </w:p>
              </w:tc>
            </w:tr>
            <w:tr w:rsidR="002A2B3B" w:rsidRPr="002A2B3B"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19" w:history="1">
                    <w:r w:rsidRPr="002A2B3B">
                      <w:rPr>
                        <w:rFonts w:ascii="Times New Roman" w:eastAsia="Times New Roman" w:hAnsi="Times New Roman" w:cs="Times New Roman"/>
                        <w:color w:val="0000FF"/>
                        <w:sz w:val="25"/>
                        <w:szCs w:val="25"/>
                        <w:u w:val="single"/>
                        <w:bdr w:val="none" w:sz="0" w:space="0" w:color="auto" w:frame="1"/>
                        <w:lang w:eastAsia="en-IN"/>
                      </w:rPr>
                      <w:t>Radix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Ω(</w:t>
                  </w:r>
                  <w:proofErr w:type="spellStart"/>
                  <w:r w:rsidRPr="002A2B3B">
                    <w:rPr>
                      <w:rFonts w:ascii="Times New Roman" w:eastAsia="Times New Roman" w:hAnsi="Times New Roman" w:cs="Times New Roman"/>
                      <w:sz w:val="25"/>
                      <w:szCs w:val="25"/>
                      <w:lang w:eastAsia="en-IN"/>
                    </w:rPr>
                    <w:t>nk</w:t>
                  </w:r>
                  <w:proofErr w:type="spellEnd"/>
                  <w:r w:rsidRPr="002A2B3B">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θ(</w:t>
                  </w:r>
                  <w:proofErr w:type="spellStart"/>
                  <w:r w:rsidRPr="002A2B3B">
                    <w:rPr>
                      <w:rFonts w:ascii="Times New Roman" w:eastAsia="Times New Roman" w:hAnsi="Times New Roman" w:cs="Times New Roman"/>
                      <w:sz w:val="25"/>
                      <w:szCs w:val="25"/>
                      <w:lang w:eastAsia="en-IN"/>
                    </w:rPr>
                    <w:t>nk</w:t>
                  </w:r>
                  <w:proofErr w:type="spellEnd"/>
                  <w:r w:rsidRPr="002A2B3B">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w:t>
                  </w:r>
                  <w:proofErr w:type="spellStart"/>
                  <w:r w:rsidRPr="002A2B3B">
                    <w:rPr>
                      <w:rFonts w:ascii="Times New Roman" w:eastAsia="Times New Roman" w:hAnsi="Times New Roman" w:cs="Times New Roman"/>
                      <w:sz w:val="25"/>
                      <w:szCs w:val="25"/>
                      <w:lang w:eastAsia="en-IN"/>
                    </w:rPr>
                    <w:t>nk</w:t>
                  </w:r>
                  <w:proofErr w:type="spellEnd"/>
                  <w:r w:rsidRPr="002A2B3B">
                    <w:rPr>
                      <w:rFonts w:ascii="Times New Roman" w:eastAsia="Times New Roman" w:hAnsi="Times New Roman" w:cs="Times New Roman"/>
                      <w:sz w:val="25"/>
                      <w:szCs w:val="25"/>
                      <w:lang w:eastAsia="en-IN"/>
                    </w:rPr>
                    <w:t>)</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 + k)</w:t>
                  </w:r>
                </w:p>
              </w:tc>
            </w:tr>
            <w:tr w:rsidR="002A2B3B" w:rsidRPr="002A2B3B"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20" w:history="1">
                    <w:r w:rsidRPr="002A2B3B">
                      <w:rPr>
                        <w:rFonts w:ascii="Times New Roman" w:eastAsia="Times New Roman" w:hAnsi="Times New Roman" w:cs="Times New Roman"/>
                        <w:color w:val="0000FF"/>
                        <w:sz w:val="25"/>
                        <w:szCs w:val="25"/>
                        <w:u w:val="single"/>
                        <w:bdr w:val="none" w:sz="0" w:space="0" w:color="auto" w:frame="1"/>
                        <w:lang w:eastAsia="en-IN"/>
                      </w:rPr>
                      <w:t>Count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Ω(n +k)</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θ(n +k)</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 +k)</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O(k)</w:t>
                  </w:r>
                </w:p>
              </w:tc>
            </w:tr>
            <w:tr w:rsidR="002A2B3B" w:rsidRPr="002A2B3B"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21" w:history="1">
                    <w:r w:rsidRPr="002A2B3B">
                      <w:rPr>
                        <w:rFonts w:ascii="Times New Roman" w:eastAsia="Times New Roman" w:hAnsi="Times New Roman" w:cs="Times New Roman"/>
                        <w:color w:val="0000FF"/>
                        <w:sz w:val="25"/>
                        <w:szCs w:val="25"/>
                        <w:u w:val="single"/>
                        <w:bdr w:val="none" w:sz="0" w:space="0" w:color="auto" w:frame="1"/>
                        <w:lang w:eastAsia="en-IN"/>
                      </w:rPr>
                      <w:t>Shell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Ω(n)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θ(n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O(1)</w:t>
                  </w:r>
                </w:p>
              </w:tc>
            </w:tr>
            <w:tr w:rsidR="002A2B3B" w:rsidRPr="002A2B3B"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22" w:history="1">
                    <w:r w:rsidRPr="002A2B3B">
                      <w:rPr>
                        <w:rFonts w:ascii="Times New Roman" w:eastAsia="Times New Roman" w:hAnsi="Times New Roman" w:cs="Times New Roman"/>
                        <w:color w:val="0000FF"/>
                        <w:sz w:val="25"/>
                        <w:szCs w:val="25"/>
                        <w:u w:val="single"/>
                        <w:bdr w:val="none" w:sz="0" w:space="0" w:color="auto" w:frame="1"/>
                        <w:lang w:eastAsia="en-IN"/>
                      </w:rPr>
                      <w:t>Tim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Ω(n)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θ((n log(n))^2)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 log n (n))^2)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w:t>
                  </w:r>
                </w:p>
              </w:tc>
            </w:tr>
            <w:tr w:rsidR="002A2B3B" w:rsidRPr="002A2B3B"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23" w:history="1">
                    <w:r w:rsidRPr="002A2B3B">
                      <w:rPr>
                        <w:rFonts w:ascii="Times New Roman" w:eastAsia="Times New Roman" w:hAnsi="Times New Roman" w:cs="Times New Roman"/>
                        <w:color w:val="0000FF"/>
                        <w:sz w:val="25"/>
                        <w:szCs w:val="25"/>
                        <w:u w:val="single"/>
                        <w:bdr w:val="none" w:sz="0" w:space="0" w:color="auto" w:frame="1"/>
                        <w:lang w:eastAsia="en-IN"/>
                      </w:rPr>
                      <w:t>Tree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Ω(n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θ(n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O(n^2)</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w:t>
                  </w:r>
                </w:p>
              </w:tc>
            </w:tr>
            <w:tr w:rsidR="002A2B3B" w:rsidRPr="002A2B3B" w:rsidTr="002A2B3B">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hyperlink r:id="rId24" w:history="1">
                    <w:r w:rsidRPr="002A2B3B">
                      <w:rPr>
                        <w:rFonts w:ascii="Times New Roman" w:eastAsia="Times New Roman" w:hAnsi="Times New Roman" w:cs="Times New Roman"/>
                        <w:color w:val="0000FF"/>
                        <w:sz w:val="25"/>
                        <w:szCs w:val="25"/>
                        <w:u w:val="single"/>
                        <w:bdr w:val="none" w:sz="0" w:space="0" w:color="auto" w:frame="1"/>
                        <w:lang w:eastAsia="en-IN"/>
                      </w:rPr>
                      <w:t>Cube Sort</w:t>
                    </w:r>
                  </w:hyperlink>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Ω(n)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θ(n log(n))</w:t>
                  </w:r>
                </w:p>
              </w:tc>
              <w:tc>
                <w:tcPr>
                  <w:tcW w:w="0" w:type="auto"/>
                  <w:tcBorders>
                    <w:top w:val="nil"/>
                    <w:left w:val="nil"/>
                    <w:bottom w:val="nil"/>
                    <w:right w:val="nil"/>
                  </w:tcBorders>
                  <w:tcMar>
                    <w:top w:w="210" w:type="dxa"/>
                    <w:left w:w="150" w:type="dxa"/>
                    <w:bottom w:w="210" w:type="dxa"/>
                    <w:right w:w="150" w:type="dxa"/>
                  </w:tcMar>
                  <w:vAlign w:val="bottom"/>
                  <w:hideMark/>
                </w:tcPr>
                <w:p w:rsidR="002A2B3B"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 log(n))</w:t>
                  </w:r>
                </w:p>
              </w:tc>
              <w:tc>
                <w:tcPr>
                  <w:tcW w:w="0" w:type="auto"/>
                  <w:tcBorders>
                    <w:top w:val="nil"/>
                    <w:left w:val="nil"/>
                    <w:bottom w:val="nil"/>
                    <w:right w:val="nil"/>
                  </w:tcBorders>
                  <w:tcMar>
                    <w:top w:w="210" w:type="dxa"/>
                    <w:left w:w="150" w:type="dxa"/>
                    <w:bottom w:w="210" w:type="dxa"/>
                    <w:right w:w="150" w:type="dxa"/>
                  </w:tcMar>
                  <w:vAlign w:val="bottom"/>
                  <w:hideMark/>
                </w:tcPr>
                <w:p w:rsidR="00F74F45" w:rsidRPr="002A2B3B" w:rsidRDefault="002A2B3B" w:rsidP="002A2B3B">
                  <w:pPr>
                    <w:framePr w:hSpace="180" w:wrap="around" w:vAnchor="text" w:hAnchor="text" w:xAlign="center" w:y="1"/>
                    <w:spacing w:after="0" w:line="240" w:lineRule="auto"/>
                    <w:suppressOverlap/>
                    <w:rPr>
                      <w:rFonts w:ascii="Times New Roman" w:eastAsia="Times New Roman" w:hAnsi="Times New Roman" w:cs="Times New Roman"/>
                      <w:sz w:val="25"/>
                      <w:szCs w:val="25"/>
                      <w:lang w:eastAsia="en-IN"/>
                    </w:rPr>
                  </w:pPr>
                  <w:r w:rsidRPr="002A2B3B">
                    <w:rPr>
                      <w:rFonts w:ascii="Times New Roman" w:eastAsia="Times New Roman" w:hAnsi="Times New Roman" w:cs="Times New Roman"/>
                      <w:sz w:val="25"/>
                      <w:szCs w:val="25"/>
                      <w:lang w:eastAsia="en-IN"/>
                    </w:rPr>
                    <w:t>O(n)</w:t>
                  </w:r>
                </w:p>
              </w:tc>
            </w:tr>
          </w:tbl>
          <w:p w:rsidR="00F74F45" w:rsidRDefault="00F74F45" w:rsidP="00F74F45">
            <w:pPr>
              <w:pStyle w:val="Title"/>
            </w:pPr>
            <w:r>
              <w:t>Divide and Conquer Technique:</w:t>
            </w:r>
          </w:p>
          <w:p w:rsidR="002A2B3B" w:rsidRDefault="002A2B3B" w:rsidP="00F74F45">
            <w:pPr>
              <w:pStyle w:val="Heading1"/>
            </w:pPr>
            <w:r>
              <w:t xml:space="preserve">Maximum </w:t>
            </w:r>
            <w:proofErr w:type="spellStart"/>
            <w:r>
              <w:t>Subarray</w:t>
            </w:r>
            <w:proofErr w:type="spellEnd"/>
            <w:r>
              <w:t xml:space="preserve"> Sum using Divide and Conquer algorithm</w:t>
            </w:r>
          </w:p>
          <w:p w:rsidR="00F74F45" w:rsidRDefault="00F74F45" w:rsidP="00F74F45"/>
          <w:p w:rsidR="00F74F45" w:rsidRPr="00F74F45" w:rsidRDefault="00F74F45" w:rsidP="00F74F45"/>
          <w:p w:rsidR="002A2B3B" w:rsidRDefault="002A2B3B" w:rsidP="002A2B3B">
            <w:pPr>
              <w:pStyle w:val="NormalWeb"/>
              <w:shd w:val="clear" w:color="auto" w:fill="FDFDFD"/>
              <w:spacing w:before="0" w:beforeAutospacing="0" w:after="120" w:afterAutospacing="0"/>
              <w:jc w:val="both"/>
              <w:textAlignment w:val="baseline"/>
              <w:rPr>
                <w:rFonts w:ascii="Segoe UI" w:hAnsi="Segoe UI" w:cs="Segoe UI"/>
                <w:color w:val="000000"/>
              </w:rPr>
            </w:pPr>
            <w:r>
              <w:rPr>
                <w:rFonts w:ascii="Segoe UI" w:hAnsi="Segoe UI" w:cs="Segoe UI"/>
                <w:color w:val="000000"/>
              </w:rPr>
              <w:t xml:space="preserve">You are given a one dimensional array that may contain both positive and negative integers, find the sum of contiguous </w:t>
            </w:r>
            <w:proofErr w:type="spellStart"/>
            <w:r>
              <w:rPr>
                <w:rFonts w:ascii="Segoe UI" w:hAnsi="Segoe UI" w:cs="Segoe UI"/>
                <w:color w:val="000000"/>
              </w:rPr>
              <w:t>subarray</w:t>
            </w:r>
            <w:proofErr w:type="spellEnd"/>
            <w:r>
              <w:rPr>
                <w:rFonts w:ascii="Segoe UI" w:hAnsi="Segoe UI" w:cs="Segoe UI"/>
                <w:color w:val="000000"/>
              </w:rPr>
              <w:t xml:space="preserve"> of numbers which has the largest sum.</w:t>
            </w:r>
          </w:p>
          <w:p w:rsidR="002A2B3B" w:rsidRDefault="002A2B3B" w:rsidP="002A2B3B">
            <w:pPr>
              <w:pStyle w:val="NormalWeb"/>
              <w:shd w:val="clear" w:color="auto" w:fill="FDFDFD"/>
              <w:spacing w:before="0" w:beforeAutospacing="0" w:after="0" w:afterAutospacing="0"/>
              <w:jc w:val="both"/>
              <w:textAlignment w:val="baseline"/>
              <w:rPr>
                <w:rFonts w:ascii="Segoe UI" w:hAnsi="Segoe UI" w:cs="Segoe UI"/>
                <w:color w:val="000000"/>
              </w:rPr>
            </w:pPr>
            <w:r>
              <w:rPr>
                <w:rFonts w:ascii="Segoe UI" w:hAnsi="Segoe UI" w:cs="Segoe UI"/>
                <w:color w:val="000000"/>
              </w:rPr>
              <w:t>For example, if the given array is {-2, -5, </w:t>
            </w:r>
            <w:r>
              <w:rPr>
                <w:rStyle w:val="Strong"/>
                <w:rFonts w:ascii="Segoe UI" w:eastAsiaTheme="majorEastAsia" w:hAnsi="Segoe UI" w:cs="Segoe UI"/>
                <w:color w:val="000000"/>
                <w:bdr w:val="none" w:sz="0" w:space="0" w:color="auto" w:frame="1"/>
              </w:rPr>
              <w:t>6, -2, -3, 1, 5</w:t>
            </w:r>
            <w:r>
              <w:rPr>
                <w:rFonts w:ascii="Segoe UI" w:hAnsi="Segoe UI" w:cs="Segoe UI"/>
                <w:color w:val="000000"/>
              </w:rPr>
              <w:t xml:space="preserve">, -6}, then the maximum </w:t>
            </w:r>
            <w:proofErr w:type="spellStart"/>
            <w:r>
              <w:rPr>
                <w:rFonts w:ascii="Segoe UI" w:hAnsi="Segoe UI" w:cs="Segoe UI"/>
                <w:color w:val="000000"/>
              </w:rPr>
              <w:t>subarray</w:t>
            </w:r>
            <w:proofErr w:type="spellEnd"/>
            <w:r>
              <w:rPr>
                <w:rFonts w:ascii="Segoe UI" w:hAnsi="Segoe UI" w:cs="Segoe UI"/>
                <w:color w:val="000000"/>
              </w:rPr>
              <w:t xml:space="preserve"> sum is 7 (see highlighted elements).</w:t>
            </w:r>
          </w:p>
          <w:p w:rsidR="002A2B3B" w:rsidRDefault="002A2B3B" w:rsidP="002A2B3B">
            <w:pPr>
              <w:pStyle w:val="Heading2"/>
              <w:shd w:val="clear" w:color="auto" w:fill="FDFDFD"/>
              <w:spacing w:before="0"/>
              <w:textAlignment w:val="baseline"/>
              <w:rPr>
                <w:rFonts w:ascii="Segoe UI" w:hAnsi="Segoe UI" w:cs="Segoe UI"/>
                <w:b w:val="0"/>
                <w:bCs w:val="0"/>
                <w:color w:val="383838"/>
                <w:sz w:val="21"/>
                <w:szCs w:val="21"/>
              </w:rPr>
            </w:pPr>
          </w:p>
          <w:p w:rsidR="002A2B3B" w:rsidRDefault="002A2B3B" w:rsidP="002A2B3B">
            <w:pPr>
              <w:pStyle w:val="NormalWeb"/>
              <w:shd w:val="clear" w:color="auto" w:fill="FDFDFD"/>
              <w:spacing w:before="0" w:beforeAutospacing="0" w:after="0" w:afterAutospacing="0"/>
              <w:jc w:val="both"/>
              <w:textAlignment w:val="baseline"/>
              <w:rPr>
                <w:rFonts w:ascii="Segoe UI" w:hAnsi="Segoe UI" w:cs="Segoe UI"/>
                <w:color w:val="000000"/>
              </w:rPr>
            </w:pPr>
            <w:r>
              <w:rPr>
                <w:rStyle w:val="Strong"/>
                <w:rFonts w:ascii="Segoe UI" w:eastAsiaTheme="majorEastAsia" w:hAnsi="Segoe UI" w:cs="Segoe UI"/>
                <w:color w:val="000000"/>
                <w:bdr w:val="none" w:sz="0" w:space="0" w:color="auto" w:frame="1"/>
              </w:rPr>
              <w:t>The naive method </w:t>
            </w:r>
            <w:r>
              <w:rPr>
                <w:rFonts w:ascii="Segoe UI" w:hAnsi="Segoe UI" w:cs="Segoe UI"/>
                <w:color w:val="000000"/>
              </w:rPr>
              <w:t xml:space="preserve">is to run two loops. The outer loop picks the beginning </w:t>
            </w:r>
            <w:proofErr w:type="gramStart"/>
            <w:r>
              <w:rPr>
                <w:rFonts w:ascii="Segoe UI" w:hAnsi="Segoe UI" w:cs="Segoe UI"/>
                <w:color w:val="000000"/>
              </w:rPr>
              <w:t>element,</w:t>
            </w:r>
            <w:proofErr w:type="gramEnd"/>
            <w:r>
              <w:rPr>
                <w:rFonts w:ascii="Segoe UI" w:hAnsi="Segoe UI" w:cs="Segoe UI"/>
                <w:color w:val="000000"/>
              </w:rPr>
              <w:t xml:space="preserve"> the inner loop finds the maximum possible sum with first element picked by outer loop and compares this maximum with the overall maximum. Finally return the overall maximum. The time complexity of the Naive method is </w:t>
            </w:r>
            <w:proofErr w:type="gramStart"/>
            <w:r>
              <w:rPr>
                <w:rFonts w:ascii="Segoe UI" w:hAnsi="Segoe UI" w:cs="Segoe UI"/>
                <w:color w:val="000000"/>
              </w:rPr>
              <w:t>O(</w:t>
            </w:r>
            <w:proofErr w:type="gramEnd"/>
            <w:r>
              <w:rPr>
                <w:rFonts w:ascii="Segoe UI" w:hAnsi="Segoe UI" w:cs="Segoe UI"/>
                <w:color w:val="000000"/>
              </w:rPr>
              <w:t>n^2).</w:t>
            </w:r>
          </w:p>
          <w:p w:rsidR="002A2B3B" w:rsidRPr="00B22B76" w:rsidRDefault="002A2B3B" w:rsidP="00B22B76">
            <w:pPr>
              <w:pStyle w:val="NormalWeb"/>
              <w:shd w:val="clear" w:color="auto" w:fill="FDFDFD"/>
              <w:spacing w:before="0" w:beforeAutospacing="0" w:after="0" w:afterAutospacing="0"/>
              <w:jc w:val="both"/>
              <w:textAlignment w:val="baseline"/>
              <w:rPr>
                <w:rFonts w:ascii="Segoe UI" w:hAnsi="Segoe UI" w:cs="Segoe UI"/>
                <w:color w:val="000000"/>
              </w:rPr>
            </w:pPr>
            <w:r>
              <w:rPr>
                <w:rFonts w:ascii="Segoe UI" w:hAnsi="Segoe UI" w:cs="Segoe UI"/>
                <w:color w:val="000000"/>
              </w:rPr>
              <w:t>Using </w:t>
            </w:r>
            <w:r>
              <w:rPr>
                <w:rStyle w:val="Strong"/>
                <w:rFonts w:ascii="Segoe UI" w:eastAsiaTheme="majorEastAsia" w:hAnsi="Segoe UI" w:cs="Segoe UI"/>
                <w:color w:val="000000"/>
                <w:bdr w:val="none" w:sz="0" w:space="0" w:color="auto" w:frame="1"/>
              </w:rPr>
              <w:t>Divide and Conquer</w:t>
            </w:r>
            <w:r>
              <w:rPr>
                <w:rFonts w:ascii="Segoe UI" w:hAnsi="Segoe UI" w:cs="Segoe UI"/>
                <w:color w:val="000000"/>
              </w:rPr>
              <w:t xml:space="preserve"> approach, we can find the maximum </w:t>
            </w:r>
            <w:proofErr w:type="spellStart"/>
            <w:r>
              <w:rPr>
                <w:rFonts w:ascii="Segoe UI" w:hAnsi="Segoe UI" w:cs="Segoe UI"/>
                <w:color w:val="000000"/>
              </w:rPr>
              <w:t>subarray</w:t>
            </w:r>
            <w:proofErr w:type="spellEnd"/>
            <w:r>
              <w:rPr>
                <w:rFonts w:ascii="Segoe UI" w:hAnsi="Segoe UI" w:cs="Segoe UI"/>
                <w:color w:val="000000"/>
              </w:rPr>
              <w:t xml:space="preserve"> sum in </w:t>
            </w:r>
            <w:proofErr w:type="gramStart"/>
            <w:r>
              <w:rPr>
                <w:rFonts w:ascii="Segoe UI" w:hAnsi="Segoe UI" w:cs="Segoe UI"/>
                <w:color w:val="000000"/>
              </w:rPr>
              <w:t>O(</w:t>
            </w:r>
            <w:proofErr w:type="spellStart"/>
            <w:proofErr w:type="gramEnd"/>
            <w:r>
              <w:rPr>
                <w:rFonts w:ascii="Segoe UI" w:hAnsi="Segoe UI" w:cs="Segoe UI"/>
                <w:color w:val="000000"/>
              </w:rPr>
              <w:t>nLogn</w:t>
            </w:r>
            <w:proofErr w:type="spellEnd"/>
            <w:r>
              <w:rPr>
                <w:rFonts w:ascii="Segoe UI" w:hAnsi="Segoe UI" w:cs="Segoe UI"/>
                <w:color w:val="000000"/>
              </w:rPr>
              <w:t>) time. Following is th</w:t>
            </w:r>
            <w:r w:rsidR="00B22B76">
              <w:rPr>
                <w:rFonts w:ascii="Segoe UI" w:hAnsi="Segoe UI" w:cs="Segoe UI"/>
                <w:color w:val="000000"/>
              </w:rPr>
              <w:t>e Divide and Conquer algorithm.</w:t>
            </w:r>
          </w:p>
          <w:p w:rsidR="002A2B3B" w:rsidRDefault="002A2B3B" w:rsidP="002A2B3B">
            <w:pPr>
              <w:pStyle w:val="NormalWeb"/>
              <w:shd w:val="clear" w:color="auto" w:fill="FDFDFD"/>
              <w:spacing w:before="0" w:beforeAutospacing="0" w:after="0" w:afterAutospacing="0"/>
              <w:jc w:val="both"/>
              <w:textAlignment w:val="baseline"/>
              <w:rPr>
                <w:rFonts w:ascii="Segoe UI" w:hAnsi="Segoe UI" w:cs="Segoe UI"/>
                <w:color w:val="000000"/>
              </w:rPr>
            </w:pPr>
            <w:r>
              <w:rPr>
                <w:rStyle w:val="Strong"/>
                <w:rFonts w:ascii="Segoe UI" w:eastAsiaTheme="majorEastAsia" w:hAnsi="Segoe UI" w:cs="Segoe UI"/>
                <w:color w:val="000000"/>
                <w:bdr w:val="none" w:sz="0" w:space="0" w:color="auto" w:frame="1"/>
              </w:rPr>
              <w:t>1)</w:t>
            </w:r>
            <w:r>
              <w:rPr>
                <w:rFonts w:ascii="Segoe UI" w:hAnsi="Segoe UI" w:cs="Segoe UI"/>
                <w:color w:val="000000"/>
              </w:rPr>
              <w:t> Divide the given array in two halves</w:t>
            </w:r>
            <w:r>
              <w:rPr>
                <w:rFonts w:ascii="Segoe UI" w:hAnsi="Segoe UI" w:cs="Segoe UI"/>
                <w:color w:val="000000"/>
              </w:rPr>
              <w:br/>
            </w:r>
            <w:r>
              <w:rPr>
                <w:rStyle w:val="Strong"/>
                <w:rFonts w:ascii="Segoe UI" w:eastAsiaTheme="majorEastAsia" w:hAnsi="Segoe UI" w:cs="Segoe UI"/>
                <w:color w:val="000000"/>
                <w:bdr w:val="none" w:sz="0" w:space="0" w:color="auto" w:frame="1"/>
              </w:rPr>
              <w:t>2)</w:t>
            </w:r>
            <w:r>
              <w:rPr>
                <w:rFonts w:ascii="Segoe UI" w:hAnsi="Segoe UI" w:cs="Segoe UI"/>
                <w:color w:val="000000"/>
              </w:rPr>
              <w:t> Return the maximum of following three</w:t>
            </w:r>
            <w:r>
              <w:rPr>
                <w:rFonts w:ascii="Segoe UI" w:hAnsi="Segoe UI" w:cs="Segoe UI"/>
                <w:color w:val="000000"/>
              </w:rPr>
              <w:br/>
              <w:t>….</w:t>
            </w:r>
            <w:r>
              <w:rPr>
                <w:rStyle w:val="Strong"/>
                <w:rFonts w:ascii="Segoe UI" w:eastAsiaTheme="majorEastAsia" w:hAnsi="Segoe UI" w:cs="Segoe UI"/>
                <w:color w:val="000000"/>
                <w:bdr w:val="none" w:sz="0" w:space="0" w:color="auto" w:frame="1"/>
              </w:rPr>
              <w:t>a)</w:t>
            </w:r>
            <w:r>
              <w:rPr>
                <w:rFonts w:ascii="Segoe UI" w:hAnsi="Segoe UI" w:cs="Segoe UI"/>
                <w:color w:val="000000"/>
              </w:rPr>
              <w:t xml:space="preserve"> Maximum </w:t>
            </w:r>
            <w:proofErr w:type="spellStart"/>
            <w:r>
              <w:rPr>
                <w:rFonts w:ascii="Segoe UI" w:hAnsi="Segoe UI" w:cs="Segoe UI"/>
                <w:color w:val="000000"/>
              </w:rPr>
              <w:t>subarray</w:t>
            </w:r>
            <w:proofErr w:type="spellEnd"/>
            <w:r>
              <w:rPr>
                <w:rFonts w:ascii="Segoe UI" w:hAnsi="Segoe UI" w:cs="Segoe UI"/>
                <w:color w:val="000000"/>
              </w:rPr>
              <w:t xml:space="preserve"> sum in left half (Make a recursive call)</w:t>
            </w:r>
            <w:r>
              <w:rPr>
                <w:rFonts w:ascii="Segoe UI" w:hAnsi="Segoe UI" w:cs="Segoe UI"/>
                <w:color w:val="000000"/>
              </w:rPr>
              <w:br/>
              <w:t>….</w:t>
            </w:r>
            <w:r>
              <w:rPr>
                <w:rStyle w:val="Strong"/>
                <w:rFonts w:ascii="Segoe UI" w:eastAsiaTheme="majorEastAsia" w:hAnsi="Segoe UI" w:cs="Segoe UI"/>
                <w:color w:val="000000"/>
                <w:bdr w:val="none" w:sz="0" w:space="0" w:color="auto" w:frame="1"/>
              </w:rPr>
              <w:t>b)</w:t>
            </w:r>
            <w:r>
              <w:rPr>
                <w:rFonts w:ascii="Segoe UI" w:hAnsi="Segoe UI" w:cs="Segoe UI"/>
                <w:color w:val="000000"/>
              </w:rPr>
              <w:t xml:space="preserve"> Maximum </w:t>
            </w:r>
            <w:proofErr w:type="spellStart"/>
            <w:r>
              <w:rPr>
                <w:rFonts w:ascii="Segoe UI" w:hAnsi="Segoe UI" w:cs="Segoe UI"/>
                <w:color w:val="000000"/>
              </w:rPr>
              <w:t>subarray</w:t>
            </w:r>
            <w:proofErr w:type="spellEnd"/>
            <w:r>
              <w:rPr>
                <w:rFonts w:ascii="Segoe UI" w:hAnsi="Segoe UI" w:cs="Segoe UI"/>
                <w:color w:val="000000"/>
              </w:rPr>
              <w:t xml:space="preserve"> sum in right half (Make a recursive call)</w:t>
            </w:r>
            <w:r>
              <w:rPr>
                <w:rFonts w:ascii="Segoe UI" w:hAnsi="Segoe UI" w:cs="Segoe UI"/>
                <w:color w:val="000000"/>
              </w:rPr>
              <w:br/>
              <w:t>….</w:t>
            </w:r>
            <w:r>
              <w:rPr>
                <w:rStyle w:val="Strong"/>
                <w:rFonts w:ascii="Segoe UI" w:eastAsiaTheme="majorEastAsia" w:hAnsi="Segoe UI" w:cs="Segoe UI"/>
                <w:color w:val="000000"/>
                <w:bdr w:val="none" w:sz="0" w:space="0" w:color="auto" w:frame="1"/>
              </w:rPr>
              <w:t>c)</w:t>
            </w:r>
            <w:r>
              <w:rPr>
                <w:rFonts w:ascii="Segoe UI" w:hAnsi="Segoe UI" w:cs="Segoe UI"/>
                <w:color w:val="000000"/>
              </w:rPr>
              <w:t xml:space="preserve"> Maximum </w:t>
            </w:r>
            <w:proofErr w:type="spellStart"/>
            <w:r>
              <w:rPr>
                <w:rFonts w:ascii="Segoe UI" w:hAnsi="Segoe UI" w:cs="Segoe UI"/>
                <w:color w:val="000000"/>
              </w:rPr>
              <w:t>subarray</w:t>
            </w:r>
            <w:proofErr w:type="spellEnd"/>
            <w:r>
              <w:rPr>
                <w:rFonts w:ascii="Segoe UI" w:hAnsi="Segoe UI" w:cs="Segoe UI"/>
                <w:color w:val="000000"/>
              </w:rPr>
              <w:t xml:space="preserve"> sum such that the </w:t>
            </w:r>
            <w:proofErr w:type="spellStart"/>
            <w:r>
              <w:rPr>
                <w:rFonts w:ascii="Segoe UI" w:hAnsi="Segoe UI" w:cs="Segoe UI"/>
                <w:color w:val="000000"/>
              </w:rPr>
              <w:t>subarray</w:t>
            </w:r>
            <w:proofErr w:type="spellEnd"/>
            <w:r>
              <w:rPr>
                <w:rFonts w:ascii="Segoe UI" w:hAnsi="Segoe UI" w:cs="Segoe UI"/>
                <w:color w:val="000000"/>
              </w:rPr>
              <w:t xml:space="preserve"> crosses the midpoint</w:t>
            </w:r>
          </w:p>
          <w:p w:rsidR="002A2B3B" w:rsidRPr="00B22B76" w:rsidRDefault="002A2B3B" w:rsidP="00B22B76">
            <w:pPr>
              <w:pStyle w:val="NormalWeb"/>
              <w:shd w:val="clear" w:color="auto" w:fill="FDFDFD"/>
              <w:spacing w:before="0" w:beforeAutospacing="0" w:after="120" w:afterAutospacing="0"/>
              <w:jc w:val="both"/>
              <w:textAlignment w:val="baseline"/>
              <w:rPr>
                <w:ins w:id="66" w:author="Unknown"/>
                <w:rFonts w:ascii="Segoe UI" w:hAnsi="Segoe UI" w:cs="Segoe UI"/>
                <w:color w:val="000000"/>
              </w:rPr>
            </w:pPr>
            <w:r>
              <w:rPr>
                <w:rFonts w:ascii="Segoe UI" w:hAnsi="Segoe UI" w:cs="Segoe UI"/>
                <w:color w:val="000000"/>
              </w:rPr>
              <w:t xml:space="preserve">The lines 2.a and 2.b are simple recursive calls. How to find maximum </w:t>
            </w:r>
            <w:proofErr w:type="spellStart"/>
            <w:r>
              <w:rPr>
                <w:rFonts w:ascii="Segoe UI" w:hAnsi="Segoe UI" w:cs="Segoe UI"/>
                <w:color w:val="000000"/>
              </w:rPr>
              <w:t>subarray</w:t>
            </w:r>
            <w:proofErr w:type="spellEnd"/>
            <w:r>
              <w:rPr>
                <w:rFonts w:ascii="Segoe UI" w:hAnsi="Segoe UI" w:cs="Segoe UI"/>
                <w:color w:val="000000"/>
              </w:rPr>
              <w:t xml:space="preserve"> sum such that the </w:t>
            </w:r>
            <w:proofErr w:type="spellStart"/>
            <w:r>
              <w:rPr>
                <w:rFonts w:ascii="Segoe UI" w:hAnsi="Segoe UI" w:cs="Segoe UI"/>
                <w:color w:val="000000"/>
              </w:rPr>
              <w:t>subarray</w:t>
            </w:r>
            <w:proofErr w:type="spellEnd"/>
            <w:r>
              <w:rPr>
                <w:rFonts w:ascii="Segoe UI" w:hAnsi="Segoe UI" w:cs="Segoe UI"/>
                <w:color w:val="000000"/>
              </w:rPr>
              <w:t xml:space="preserve"> crosses the midpoint? We can easily find the crossing sum in linear time. The idea is simple, find the maximum sum starting from </w:t>
            </w:r>
            <w:proofErr w:type="spellStart"/>
            <w:r>
              <w:rPr>
                <w:rFonts w:ascii="Segoe UI" w:hAnsi="Segoe UI" w:cs="Segoe UI"/>
                <w:color w:val="000000"/>
              </w:rPr>
              <w:t>mid point</w:t>
            </w:r>
            <w:proofErr w:type="spellEnd"/>
            <w:r>
              <w:rPr>
                <w:rFonts w:ascii="Segoe UI" w:hAnsi="Segoe UI" w:cs="Segoe UI"/>
                <w:color w:val="000000"/>
              </w:rPr>
              <w:t xml:space="preserve"> and ending at some point on left of mid, then find the maximum sum starting from mid + 1 and ending with sum point on right of mid + 1. Finally, combine the </w:t>
            </w:r>
            <w:r w:rsidR="00B22B76">
              <w:rPr>
                <w:rFonts w:ascii="Segoe UI" w:hAnsi="Segoe UI" w:cs="Segoe UI"/>
                <w:color w:val="000000"/>
              </w:rPr>
              <w:t>two and return.</w:t>
            </w:r>
          </w:p>
          <w:tbl>
            <w:tblPr>
              <w:tblW w:w="9668" w:type="dxa"/>
              <w:tblCellSpacing w:w="0" w:type="dxa"/>
              <w:tblCellMar>
                <w:left w:w="0" w:type="dxa"/>
                <w:right w:w="0" w:type="dxa"/>
              </w:tblCellMar>
              <w:tblLook w:val="04A0" w:firstRow="1" w:lastRow="0" w:firstColumn="1" w:lastColumn="0" w:noHBand="0" w:noVBand="1"/>
            </w:tblPr>
            <w:tblGrid>
              <w:gridCol w:w="9668"/>
            </w:tblGrid>
            <w:tr w:rsidR="002A2B3B" w:rsidTr="002A2B3B">
              <w:trPr>
                <w:tblCellSpacing w:w="0" w:type="dxa"/>
              </w:trPr>
              <w:tc>
                <w:tcPr>
                  <w:tcW w:w="9668" w:type="dxa"/>
                  <w:tcBorders>
                    <w:top w:val="nil"/>
                    <w:left w:val="nil"/>
                    <w:bottom w:val="nil"/>
                    <w:right w:val="nil"/>
                  </w:tcBorders>
                  <w:vAlign w:val="bottom"/>
                  <w:hideMark/>
                </w:tcPr>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color w:val="008200"/>
                      <w:sz w:val="24"/>
                      <w:szCs w:val="24"/>
                      <w:bdr w:val="none" w:sz="0" w:space="0" w:color="auto" w:frame="1"/>
                    </w:rPr>
                    <w:t xml:space="preserve">// A Divide and Conquer based program for maximum </w:t>
                  </w:r>
                  <w:proofErr w:type="spellStart"/>
                  <w:r>
                    <w:rPr>
                      <w:rStyle w:val="HTMLCode"/>
                      <w:rFonts w:ascii="Consolas" w:eastAsiaTheme="minorHAnsi" w:hAnsi="Consolas"/>
                      <w:color w:val="008200"/>
                      <w:sz w:val="24"/>
                      <w:szCs w:val="24"/>
                      <w:bdr w:val="none" w:sz="0" w:space="0" w:color="auto" w:frame="1"/>
                    </w:rPr>
                    <w:t>subarray</w:t>
                  </w:r>
                  <w:proofErr w:type="spellEnd"/>
                  <w:r>
                    <w:rPr>
                      <w:rStyle w:val="HTMLCode"/>
                      <w:rFonts w:ascii="Consolas" w:eastAsiaTheme="minorHAnsi" w:hAnsi="Consolas"/>
                      <w:color w:val="008200"/>
                      <w:sz w:val="24"/>
                      <w:szCs w:val="24"/>
                      <w:bdr w:val="none" w:sz="0" w:space="0" w:color="auto" w:frame="1"/>
                    </w:rPr>
                    <w:t xml:space="preserve"> sum problem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color w:val="808080"/>
                      <w:sz w:val="24"/>
                      <w:szCs w:val="24"/>
                      <w:bdr w:val="none" w:sz="0" w:space="0" w:color="auto" w:frame="1"/>
                    </w:rPr>
                    <w:t>#include &lt;</w:t>
                  </w:r>
                  <w:proofErr w:type="spellStart"/>
                  <w:r>
                    <w:rPr>
                      <w:rStyle w:val="HTMLCode"/>
                      <w:rFonts w:ascii="Consolas" w:eastAsiaTheme="minorHAnsi" w:hAnsi="Consolas"/>
                      <w:color w:val="808080"/>
                      <w:sz w:val="24"/>
                      <w:szCs w:val="24"/>
                      <w:bdr w:val="none" w:sz="0" w:space="0" w:color="auto" w:frame="1"/>
                    </w:rPr>
                    <w:t>stdio.h</w:t>
                  </w:r>
                  <w:proofErr w:type="spellEnd"/>
                  <w:r>
                    <w:rPr>
                      <w:rStyle w:val="HTMLCode"/>
                      <w:rFonts w:ascii="Consolas" w:eastAsiaTheme="minorHAnsi" w:hAnsi="Consolas"/>
                      <w:color w:val="808080"/>
                      <w:sz w:val="24"/>
                      <w:szCs w:val="24"/>
                      <w:bdr w:val="none" w:sz="0" w:space="0" w:color="auto" w:frame="1"/>
                    </w:rPr>
                    <w:t xml:space="preserve">&gt;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color w:val="808080"/>
                      <w:sz w:val="24"/>
                      <w:szCs w:val="24"/>
                      <w:bdr w:val="none" w:sz="0" w:space="0" w:color="auto" w:frame="1"/>
                    </w:rPr>
                    <w:t>#include &lt;</w:t>
                  </w:r>
                  <w:proofErr w:type="spellStart"/>
                  <w:r>
                    <w:rPr>
                      <w:rStyle w:val="HTMLCode"/>
                      <w:rFonts w:ascii="Consolas" w:eastAsiaTheme="minorHAnsi" w:hAnsi="Consolas"/>
                      <w:color w:val="808080"/>
                      <w:sz w:val="24"/>
                      <w:szCs w:val="24"/>
                      <w:bdr w:val="none" w:sz="0" w:space="0" w:color="auto" w:frame="1"/>
                    </w:rPr>
                    <w:t>limits.h</w:t>
                  </w:r>
                  <w:proofErr w:type="spellEnd"/>
                  <w:r>
                    <w:rPr>
                      <w:rStyle w:val="HTMLCode"/>
                      <w:rFonts w:ascii="Consolas" w:eastAsiaTheme="minorHAnsi" w:hAnsi="Consolas"/>
                      <w:color w:val="808080"/>
                      <w:sz w:val="24"/>
                      <w:szCs w:val="24"/>
                      <w:bdr w:val="none" w:sz="0" w:space="0" w:color="auto" w:frame="1"/>
                    </w:rPr>
                    <w:t xml:space="preserve">&gt;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color w:val="008200"/>
                      <w:sz w:val="24"/>
                      <w:szCs w:val="24"/>
                      <w:bdr w:val="none" w:sz="0" w:space="0" w:color="auto" w:frame="1"/>
                    </w:rPr>
                    <w:t xml:space="preserve">// A utility </w:t>
                  </w:r>
                  <w:proofErr w:type="spellStart"/>
                  <w:r>
                    <w:rPr>
                      <w:rStyle w:val="HTMLCode"/>
                      <w:rFonts w:ascii="Consolas" w:eastAsiaTheme="minorHAnsi" w:hAnsi="Consolas"/>
                      <w:color w:val="008200"/>
                      <w:sz w:val="24"/>
                      <w:szCs w:val="24"/>
                      <w:bdr w:val="none" w:sz="0" w:space="0" w:color="auto" w:frame="1"/>
                    </w:rPr>
                    <w:t>funtion</w:t>
                  </w:r>
                  <w:proofErr w:type="spellEnd"/>
                  <w:r w:rsidR="00B22B76">
                    <w:rPr>
                      <w:rStyle w:val="HTMLCode"/>
                      <w:rFonts w:ascii="Consolas" w:eastAsiaTheme="minorHAnsi" w:hAnsi="Consolas"/>
                      <w:color w:val="008200"/>
                      <w:sz w:val="24"/>
                      <w:szCs w:val="24"/>
                      <w:bdr w:val="none" w:sz="0" w:space="0" w:color="auto" w:frame="1"/>
                    </w:rPr>
                    <w:t xml:space="preserve"> to find maximum of two integer</w:t>
                  </w:r>
                  <w:r>
                    <w:rPr>
                      <w:rStyle w:val="HTMLCode"/>
                      <w:rFonts w:ascii="Consolas" w:eastAsiaTheme="minorHAnsi" w:hAnsi="Consolas"/>
                      <w:color w:val="008200"/>
                      <w:sz w:val="24"/>
                      <w:szCs w:val="24"/>
                      <w:bdr w:val="none" w:sz="0" w:space="0" w:color="auto" w:frame="1"/>
                    </w:rPr>
                    <w:t xml:space="preserve">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max(</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a, </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b) { </w:t>
                  </w:r>
                  <w:r>
                    <w:rPr>
                      <w:rStyle w:val="HTMLCode"/>
                      <w:rFonts w:ascii="Consolas" w:eastAsiaTheme="minorHAnsi" w:hAnsi="Consolas"/>
                      <w:b/>
                      <w:bCs/>
                      <w:color w:val="006699"/>
                      <w:sz w:val="24"/>
                      <w:szCs w:val="24"/>
                      <w:bdr w:val="none" w:sz="0" w:space="0" w:color="auto" w:frame="1"/>
                    </w:rPr>
                    <w:t>return</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(a &gt; b)? a : b; }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color w:val="008200"/>
                      <w:sz w:val="24"/>
                      <w:szCs w:val="24"/>
                      <w:bdr w:val="none" w:sz="0" w:space="0" w:color="auto" w:frame="1"/>
                    </w:rPr>
                    <w:t xml:space="preserve">// A utility </w:t>
                  </w:r>
                  <w:proofErr w:type="spellStart"/>
                  <w:r>
                    <w:rPr>
                      <w:rStyle w:val="HTMLCode"/>
                      <w:rFonts w:ascii="Consolas" w:eastAsiaTheme="minorHAnsi" w:hAnsi="Consolas"/>
                      <w:color w:val="008200"/>
                      <w:sz w:val="24"/>
                      <w:szCs w:val="24"/>
                      <w:bdr w:val="none" w:sz="0" w:space="0" w:color="auto" w:frame="1"/>
                    </w:rPr>
                    <w:t>funtion</w:t>
                  </w:r>
                  <w:proofErr w:type="spellEnd"/>
                  <w:r>
                    <w:rPr>
                      <w:rStyle w:val="HTMLCode"/>
                      <w:rFonts w:ascii="Consolas" w:eastAsiaTheme="minorHAnsi" w:hAnsi="Consolas"/>
                      <w:color w:val="008200"/>
                      <w:sz w:val="24"/>
                      <w:szCs w:val="24"/>
                      <w:bdr w:val="none" w:sz="0" w:space="0" w:color="auto" w:frame="1"/>
                    </w:rPr>
                    <w:t xml:space="preserve"> to find maximum of three integers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max(</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a, </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b, </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c) { </w:t>
                  </w:r>
                  <w:r>
                    <w:rPr>
                      <w:rStyle w:val="HTMLCode"/>
                      <w:rFonts w:ascii="Consolas" w:eastAsiaTheme="minorHAnsi" w:hAnsi="Consolas"/>
                      <w:b/>
                      <w:bCs/>
                      <w:color w:val="006699"/>
                      <w:sz w:val="24"/>
                      <w:szCs w:val="24"/>
                      <w:bdr w:val="none" w:sz="0" w:space="0" w:color="auto" w:frame="1"/>
                    </w:rPr>
                    <w:t>return</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max(max(a, b), c); }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color w:val="008200"/>
                      <w:sz w:val="24"/>
                      <w:szCs w:val="24"/>
                      <w:bdr w:val="none" w:sz="0" w:space="0" w:color="auto" w:frame="1"/>
                    </w:rPr>
                    <w:t xml:space="preserve">// Find the maximum possible sum in </w:t>
                  </w:r>
                  <w:proofErr w:type="spellStart"/>
                  <w:r>
                    <w:rPr>
                      <w:rStyle w:val="HTMLCode"/>
                      <w:rFonts w:ascii="Consolas" w:eastAsiaTheme="minorHAnsi" w:hAnsi="Consolas"/>
                      <w:color w:val="008200"/>
                      <w:sz w:val="24"/>
                      <w:szCs w:val="24"/>
                      <w:bdr w:val="none" w:sz="0" w:space="0" w:color="auto" w:frame="1"/>
                    </w:rPr>
                    <w:t>arr</w:t>
                  </w:r>
                  <w:proofErr w:type="spellEnd"/>
                  <w:r>
                    <w:rPr>
                      <w:rStyle w:val="HTMLCode"/>
                      <w:rFonts w:ascii="Consolas" w:eastAsiaTheme="minorHAnsi" w:hAnsi="Consolas"/>
                      <w:color w:val="008200"/>
                      <w:sz w:val="24"/>
                      <w:szCs w:val="24"/>
                      <w:bdr w:val="none" w:sz="0" w:space="0" w:color="auto" w:frame="1"/>
                    </w:rPr>
                    <w:t xml:space="preserve">[] </w:t>
                  </w:r>
                  <w:proofErr w:type="spellStart"/>
                  <w:r>
                    <w:rPr>
                      <w:rStyle w:val="HTMLCode"/>
                      <w:rFonts w:ascii="Consolas" w:eastAsiaTheme="minorHAnsi" w:hAnsi="Consolas"/>
                      <w:color w:val="008200"/>
                      <w:sz w:val="24"/>
                      <w:szCs w:val="24"/>
                      <w:bdr w:val="none" w:sz="0" w:space="0" w:color="auto" w:frame="1"/>
                    </w:rPr>
                    <w:t>auch</w:t>
                  </w:r>
                  <w:proofErr w:type="spellEnd"/>
                  <w:r>
                    <w:rPr>
                      <w:rStyle w:val="HTMLCode"/>
                      <w:rFonts w:ascii="Consolas" w:eastAsiaTheme="minorHAnsi" w:hAnsi="Consolas"/>
                      <w:color w:val="008200"/>
                      <w:sz w:val="24"/>
                      <w:szCs w:val="24"/>
                      <w:bdr w:val="none" w:sz="0" w:space="0" w:color="auto" w:frame="1"/>
                    </w:rPr>
                    <w:t xml:space="preserve"> that </w:t>
                  </w:r>
                  <w:proofErr w:type="spellStart"/>
                  <w:r>
                    <w:rPr>
                      <w:rStyle w:val="HTMLCode"/>
                      <w:rFonts w:ascii="Consolas" w:eastAsiaTheme="minorHAnsi" w:hAnsi="Consolas"/>
                      <w:color w:val="008200"/>
                      <w:sz w:val="24"/>
                      <w:szCs w:val="24"/>
                      <w:bdr w:val="none" w:sz="0" w:space="0" w:color="auto" w:frame="1"/>
                    </w:rPr>
                    <w:t>arr</w:t>
                  </w:r>
                  <w:proofErr w:type="spellEnd"/>
                  <w:r>
                    <w:rPr>
                      <w:rStyle w:val="HTMLCode"/>
                      <w:rFonts w:ascii="Consolas" w:eastAsiaTheme="minorHAnsi" w:hAnsi="Consolas"/>
                      <w:color w:val="008200"/>
                      <w:sz w:val="24"/>
                      <w:szCs w:val="24"/>
                      <w:bdr w:val="none" w:sz="0" w:space="0" w:color="auto" w:frame="1"/>
                    </w:rPr>
                    <w:t xml:space="preserve">[m] is part of it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maxCrossingSum</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arr</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l, </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m, </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h)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 xml:space="preserve">// Include elements on left of mid.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sum = 0;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left_sum</w:t>
                  </w:r>
                  <w:proofErr w:type="spellEnd"/>
                  <w:r>
                    <w:rPr>
                      <w:rStyle w:val="HTMLCode"/>
                      <w:rFonts w:ascii="Consolas" w:eastAsiaTheme="minorHAnsi" w:hAnsi="Consolas"/>
                      <w:color w:val="000000"/>
                      <w:sz w:val="24"/>
                      <w:szCs w:val="24"/>
                      <w:bdr w:val="none" w:sz="0" w:space="0" w:color="auto" w:frame="1"/>
                    </w:rPr>
                    <w:t xml:space="preserve"> = INT_MIN;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for</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 = m; i &gt;= l; i--)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sum = sum + </w:t>
                  </w:r>
                  <w:proofErr w:type="spellStart"/>
                  <w:r>
                    <w:rPr>
                      <w:rStyle w:val="HTMLCode"/>
                      <w:rFonts w:ascii="Consolas" w:eastAsiaTheme="minorHAnsi" w:hAnsi="Consolas"/>
                      <w:color w:val="000000"/>
                      <w:sz w:val="24"/>
                      <w:szCs w:val="24"/>
                      <w:bdr w:val="none" w:sz="0" w:space="0" w:color="auto" w:frame="1"/>
                    </w:rPr>
                    <w:t>arr</w:t>
                  </w:r>
                  <w:proofErr w:type="spellEnd"/>
                  <w:r>
                    <w:rPr>
                      <w:rStyle w:val="HTMLCode"/>
                      <w:rFonts w:ascii="Consolas" w:eastAsiaTheme="minorHAnsi" w:hAnsi="Consolas"/>
                      <w:color w:val="000000"/>
                      <w:sz w:val="24"/>
                      <w:szCs w:val="24"/>
                      <w:bdr w:val="none" w:sz="0" w:space="0" w:color="auto" w:frame="1"/>
                    </w:rPr>
                    <w:t xml:space="preserve">[i];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if</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(sum &gt; </w:t>
                  </w:r>
                  <w:proofErr w:type="spellStart"/>
                  <w:r>
                    <w:rPr>
                      <w:rStyle w:val="HTMLCode"/>
                      <w:rFonts w:ascii="Consolas" w:eastAsiaTheme="minorHAnsi" w:hAnsi="Consolas"/>
                      <w:color w:val="000000"/>
                      <w:sz w:val="24"/>
                      <w:szCs w:val="24"/>
                      <w:bdr w:val="none" w:sz="0" w:space="0" w:color="auto" w:frame="1"/>
                    </w:rPr>
                    <w:t>left_sum</w:t>
                  </w:r>
                  <w:proofErr w:type="spellEnd"/>
                  <w:r>
                    <w:rPr>
                      <w:rStyle w:val="HTMLCode"/>
                      <w:rFonts w:ascii="Consolas" w:eastAsiaTheme="minorHAnsi" w:hAnsi="Consolas"/>
                      <w:color w:val="000000"/>
                      <w:sz w:val="24"/>
                      <w:szCs w:val="24"/>
                      <w:bdr w:val="none" w:sz="0" w:space="0" w:color="auto" w:frame="1"/>
                    </w:rPr>
                    <w:t xml:space="preserve">)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left_sum</w:t>
                  </w:r>
                  <w:proofErr w:type="spellEnd"/>
                  <w:r>
                    <w:rPr>
                      <w:rStyle w:val="HTMLCode"/>
                      <w:rFonts w:ascii="Consolas" w:eastAsiaTheme="minorHAnsi" w:hAnsi="Consolas"/>
                      <w:color w:val="000000"/>
                      <w:sz w:val="24"/>
                      <w:szCs w:val="24"/>
                      <w:bdr w:val="none" w:sz="0" w:space="0" w:color="auto" w:frame="1"/>
                    </w:rPr>
                    <w:t xml:space="preserve"> = sum;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 xml:space="preserve">// Include elements on right of mid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sum = 0;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right_sum</w:t>
                  </w:r>
                  <w:proofErr w:type="spellEnd"/>
                  <w:r>
                    <w:rPr>
                      <w:rStyle w:val="HTMLCode"/>
                      <w:rFonts w:ascii="Consolas" w:eastAsiaTheme="minorHAnsi" w:hAnsi="Consolas"/>
                      <w:color w:val="000000"/>
                      <w:sz w:val="24"/>
                      <w:szCs w:val="24"/>
                      <w:bdr w:val="none" w:sz="0" w:space="0" w:color="auto" w:frame="1"/>
                    </w:rPr>
                    <w:t xml:space="preserve"> = INT_MIN;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for</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 = m+1; i &lt;= h; i++)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sum = sum + </w:t>
                  </w:r>
                  <w:proofErr w:type="spellStart"/>
                  <w:r>
                    <w:rPr>
                      <w:rStyle w:val="HTMLCode"/>
                      <w:rFonts w:ascii="Consolas" w:eastAsiaTheme="minorHAnsi" w:hAnsi="Consolas"/>
                      <w:color w:val="000000"/>
                      <w:sz w:val="24"/>
                      <w:szCs w:val="24"/>
                      <w:bdr w:val="none" w:sz="0" w:space="0" w:color="auto" w:frame="1"/>
                    </w:rPr>
                    <w:t>arr</w:t>
                  </w:r>
                  <w:proofErr w:type="spellEnd"/>
                  <w:r>
                    <w:rPr>
                      <w:rStyle w:val="HTMLCode"/>
                      <w:rFonts w:ascii="Consolas" w:eastAsiaTheme="minorHAnsi" w:hAnsi="Consolas"/>
                      <w:color w:val="000000"/>
                      <w:sz w:val="24"/>
                      <w:szCs w:val="24"/>
                      <w:bdr w:val="none" w:sz="0" w:space="0" w:color="auto" w:frame="1"/>
                    </w:rPr>
                    <w:t xml:space="preserve">[i];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if</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(sum &gt; </w:t>
                  </w:r>
                  <w:proofErr w:type="spellStart"/>
                  <w:r>
                    <w:rPr>
                      <w:rStyle w:val="HTMLCode"/>
                      <w:rFonts w:ascii="Consolas" w:eastAsiaTheme="minorHAnsi" w:hAnsi="Consolas"/>
                      <w:color w:val="000000"/>
                      <w:sz w:val="24"/>
                      <w:szCs w:val="24"/>
                      <w:bdr w:val="none" w:sz="0" w:space="0" w:color="auto" w:frame="1"/>
                    </w:rPr>
                    <w:t>right_sum</w:t>
                  </w:r>
                  <w:proofErr w:type="spellEnd"/>
                  <w:r>
                    <w:rPr>
                      <w:rStyle w:val="HTMLCode"/>
                      <w:rFonts w:ascii="Consolas" w:eastAsiaTheme="minorHAnsi" w:hAnsi="Consolas"/>
                      <w:color w:val="000000"/>
                      <w:sz w:val="24"/>
                      <w:szCs w:val="24"/>
                      <w:bdr w:val="none" w:sz="0" w:space="0" w:color="auto" w:frame="1"/>
                    </w:rPr>
                    <w:t xml:space="preserve">)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right_sum</w:t>
                  </w:r>
                  <w:proofErr w:type="spellEnd"/>
                  <w:r>
                    <w:rPr>
                      <w:rStyle w:val="HTMLCode"/>
                      <w:rFonts w:ascii="Consolas" w:eastAsiaTheme="minorHAnsi" w:hAnsi="Consolas"/>
                      <w:color w:val="000000"/>
                      <w:sz w:val="24"/>
                      <w:szCs w:val="24"/>
                      <w:bdr w:val="none" w:sz="0" w:space="0" w:color="auto" w:frame="1"/>
                    </w:rPr>
                    <w:t xml:space="preserve"> = sum;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 xml:space="preserve">// Return sum of elements on left and right of mid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return</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left_sum</w:t>
                  </w:r>
                  <w:proofErr w:type="spellEnd"/>
                  <w:r>
                    <w:rPr>
                      <w:rStyle w:val="HTMLCode"/>
                      <w:rFonts w:ascii="Consolas" w:eastAsiaTheme="minorHAnsi" w:hAnsi="Consolas"/>
                      <w:color w:val="000000"/>
                      <w:sz w:val="24"/>
                      <w:szCs w:val="24"/>
                      <w:bdr w:val="none" w:sz="0" w:space="0" w:color="auto" w:frame="1"/>
                    </w:rPr>
                    <w:t xml:space="preserve"> + </w:t>
                  </w:r>
                  <w:proofErr w:type="spellStart"/>
                  <w:r>
                    <w:rPr>
                      <w:rStyle w:val="HTMLCode"/>
                      <w:rFonts w:ascii="Consolas" w:eastAsiaTheme="minorHAnsi" w:hAnsi="Consolas"/>
                      <w:color w:val="000000"/>
                      <w:sz w:val="24"/>
                      <w:szCs w:val="24"/>
                      <w:bdr w:val="none" w:sz="0" w:space="0" w:color="auto" w:frame="1"/>
                    </w:rPr>
                    <w:t>right_sum</w:t>
                  </w:r>
                  <w:proofErr w:type="spellEnd"/>
                  <w:r>
                    <w:rPr>
                      <w:rStyle w:val="HTMLCode"/>
                      <w:rFonts w:ascii="Consolas" w:eastAsiaTheme="minorHAnsi" w:hAnsi="Consolas"/>
                      <w:color w:val="000000"/>
                      <w:sz w:val="24"/>
                      <w:szCs w:val="24"/>
                      <w:bdr w:val="none" w:sz="0" w:space="0" w:color="auto" w:frame="1"/>
                    </w:rPr>
                    <w:t xml:space="preserve">;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color w:val="008200"/>
                      <w:sz w:val="24"/>
                      <w:szCs w:val="24"/>
                      <w:bdr w:val="none" w:sz="0" w:space="0" w:color="auto" w:frame="1"/>
                    </w:rPr>
                    <w:t xml:space="preserve">// Returns sum of </w:t>
                  </w:r>
                  <w:proofErr w:type="spellStart"/>
                  <w:r>
                    <w:rPr>
                      <w:rStyle w:val="HTMLCode"/>
                      <w:rFonts w:ascii="Consolas" w:eastAsiaTheme="minorHAnsi" w:hAnsi="Consolas"/>
                      <w:color w:val="008200"/>
                      <w:sz w:val="24"/>
                      <w:szCs w:val="24"/>
                      <w:bdr w:val="none" w:sz="0" w:space="0" w:color="auto" w:frame="1"/>
                    </w:rPr>
                    <w:t>maxium</w:t>
                  </w:r>
                  <w:proofErr w:type="spellEnd"/>
                  <w:r>
                    <w:rPr>
                      <w:rStyle w:val="HTMLCode"/>
                      <w:rFonts w:ascii="Consolas" w:eastAsiaTheme="minorHAnsi" w:hAnsi="Consolas"/>
                      <w:color w:val="008200"/>
                      <w:sz w:val="24"/>
                      <w:szCs w:val="24"/>
                      <w:bdr w:val="none" w:sz="0" w:space="0" w:color="auto" w:frame="1"/>
                    </w:rPr>
                    <w:t xml:space="preserve"> sum </w:t>
                  </w:r>
                  <w:proofErr w:type="spellStart"/>
                  <w:r>
                    <w:rPr>
                      <w:rStyle w:val="HTMLCode"/>
                      <w:rFonts w:ascii="Consolas" w:eastAsiaTheme="minorHAnsi" w:hAnsi="Consolas"/>
                      <w:color w:val="008200"/>
                      <w:sz w:val="24"/>
                      <w:szCs w:val="24"/>
                      <w:bdr w:val="none" w:sz="0" w:space="0" w:color="auto" w:frame="1"/>
                    </w:rPr>
                    <w:t>subarray</w:t>
                  </w:r>
                  <w:proofErr w:type="spellEnd"/>
                  <w:r>
                    <w:rPr>
                      <w:rStyle w:val="HTMLCode"/>
                      <w:rFonts w:ascii="Consolas" w:eastAsiaTheme="minorHAnsi" w:hAnsi="Consolas"/>
                      <w:color w:val="008200"/>
                      <w:sz w:val="24"/>
                      <w:szCs w:val="24"/>
                      <w:bdr w:val="none" w:sz="0" w:space="0" w:color="auto" w:frame="1"/>
                    </w:rPr>
                    <w:t xml:space="preserve"> in </w:t>
                  </w:r>
                  <w:proofErr w:type="spellStart"/>
                  <w:proofErr w:type="gramStart"/>
                  <w:r>
                    <w:rPr>
                      <w:rStyle w:val="HTMLCode"/>
                      <w:rFonts w:ascii="Consolas" w:eastAsiaTheme="minorHAnsi" w:hAnsi="Consolas"/>
                      <w:color w:val="008200"/>
                      <w:sz w:val="24"/>
                      <w:szCs w:val="24"/>
                      <w:bdr w:val="none" w:sz="0" w:space="0" w:color="auto" w:frame="1"/>
                    </w:rPr>
                    <w:t>aa</w:t>
                  </w:r>
                  <w:proofErr w:type="spellEnd"/>
                  <w:r>
                    <w:rPr>
                      <w:rStyle w:val="HTMLCode"/>
                      <w:rFonts w:ascii="Consolas" w:eastAsiaTheme="minorHAnsi" w:hAnsi="Consolas"/>
                      <w:color w:val="008200"/>
                      <w:sz w:val="24"/>
                      <w:szCs w:val="24"/>
                      <w:bdr w:val="none" w:sz="0" w:space="0" w:color="auto" w:frame="1"/>
                    </w:rPr>
                    <w:t>[</w:t>
                  </w:r>
                  <w:proofErr w:type="spellStart"/>
                  <w:proofErr w:type="gramEnd"/>
                  <w:r>
                    <w:rPr>
                      <w:rStyle w:val="HTMLCode"/>
                      <w:rFonts w:ascii="Consolas" w:eastAsiaTheme="minorHAnsi" w:hAnsi="Consolas"/>
                      <w:color w:val="008200"/>
                      <w:sz w:val="24"/>
                      <w:szCs w:val="24"/>
                      <w:bdr w:val="none" w:sz="0" w:space="0" w:color="auto" w:frame="1"/>
                    </w:rPr>
                    <w:t>l..h</w:t>
                  </w:r>
                  <w:proofErr w:type="spellEnd"/>
                  <w:r>
                    <w:rPr>
                      <w:rStyle w:val="HTMLCode"/>
                      <w:rFonts w:ascii="Consolas" w:eastAsiaTheme="minorHAnsi" w:hAnsi="Consolas"/>
                      <w:color w:val="008200"/>
                      <w:sz w:val="24"/>
                      <w:szCs w:val="24"/>
                      <w:bdr w:val="none" w:sz="0" w:space="0" w:color="auto" w:frame="1"/>
                    </w:rPr>
                    <w:t xml:space="preserve">]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maxSubArraySum</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arr</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l, </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h)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 xml:space="preserve">// Base Case: Only one element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if</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(l == h)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return</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arr</w:t>
                  </w:r>
                  <w:proofErr w:type="spellEnd"/>
                  <w:r>
                    <w:rPr>
                      <w:rStyle w:val="HTMLCode"/>
                      <w:rFonts w:ascii="Consolas" w:eastAsiaTheme="minorHAnsi" w:hAnsi="Consolas"/>
                      <w:color w:val="000000"/>
                      <w:sz w:val="24"/>
                      <w:szCs w:val="24"/>
                      <w:bdr w:val="none" w:sz="0" w:space="0" w:color="auto" w:frame="1"/>
                    </w:rPr>
                    <w:t xml:space="preserve">[l];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 xml:space="preserve">// Find middle point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m = (l + h)/2;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 xml:space="preserve">/* Return maximum of following three possible cases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 xml:space="preserve">a) Maximum </w:t>
                  </w:r>
                  <w:proofErr w:type="spellStart"/>
                  <w:r>
                    <w:rPr>
                      <w:rStyle w:val="HTMLCode"/>
                      <w:rFonts w:ascii="Consolas" w:eastAsiaTheme="minorHAnsi" w:hAnsi="Consolas"/>
                      <w:color w:val="008200"/>
                      <w:sz w:val="24"/>
                      <w:szCs w:val="24"/>
                      <w:bdr w:val="none" w:sz="0" w:space="0" w:color="auto" w:frame="1"/>
                    </w:rPr>
                    <w:t>subarray</w:t>
                  </w:r>
                  <w:proofErr w:type="spellEnd"/>
                  <w:r>
                    <w:rPr>
                      <w:rStyle w:val="HTMLCode"/>
                      <w:rFonts w:ascii="Consolas" w:eastAsiaTheme="minorHAnsi" w:hAnsi="Consolas"/>
                      <w:color w:val="008200"/>
                      <w:sz w:val="24"/>
                      <w:szCs w:val="24"/>
                      <w:bdr w:val="none" w:sz="0" w:space="0" w:color="auto" w:frame="1"/>
                    </w:rPr>
                    <w:t xml:space="preserve"> sum in left half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 xml:space="preserve">b) Maximum </w:t>
                  </w:r>
                  <w:proofErr w:type="spellStart"/>
                  <w:r>
                    <w:rPr>
                      <w:rStyle w:val="HTMLCode"/>
                      <w:rFonts w:ascii="Consolas" w:eastAsiaTheme="minorHAnsi" w:hAnsi="Consolas"/>
                      <w:color w:val="008200"/>
                      <w:sz w:val="24"/>
                      <w:szCs w:val="24"/>
                      <w:bdr w:val="none" w:sz="0" w:space="0" w:color="auto" w:frame="1"/>
                    </w:rPr>
                    <w:t>subarray</w:t>
                  </w:r>
                  <w:proofErr w:type="spellEnd"/>
                  <w:r>
                    <w:rPr>
                      <w:rStyle w:val="HTMLCode"/>
                      <w:rFonts w:ascii="Consolas" w:eastAsiaTheme="minorHAnsi" w:hAnsi="Consolas"/>
                      <w:color w:val="008200"/>
                      <w:sz w:val="24"/>
                      <w:szCs w:val="24"/>
                      <w:bdr w:val="none" w:sz="0" w:space="0" w:color="auto" w:frame="1"/>
                    </w:rPr>
                    <w:t xml:space="preserve"> sum in right half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8200"/>
                      <w:sz w:val="24"/>
                      <w:szCs w:val="24"/>
                      <w:bdr w:val="none" w:sz="0" w:space="0" w:color="auto" w:frame="1"/>
                    </w:rPr>
                    <w:t xml:space="preserve">c) Maximum </w:t>
                  </w:r>
                  <w:proofErr w:type="spellStart"/>
                  <w:r>
                    <w:rPr>
                      <w:rStyle w:val="HTMLCode"/>
                      <w:rFonts w:ascii="Consolas" w:eastAsiaTheme="minorHAnsi" w:hAnsi="Consolas"/>
                      <w:color w:val="008200"/>
                      <w:sz w:val="24"/>
                      <w:szCs w:val="24"/>
                      <w:bdr w:val="none" w:sz="0" w:space="0" w:color="auto" w:frame="1"/>
                    </w:rPr>
                    <w:t>subarray</w:t>
                  </w:r>
                  <w:proofErr w:type="spellEnd"/>
                  <w:r>
                    <w:rPr>
                      <w:rStyle w:val="HTMLCode"/>
                      <w:rFonts w:ascii="Consolas" w:eastAsiaTheme="minorHAnsi" w:hAnsi="Consolas"/>
                      <w:color w:val="008200"/>
                      <w:sz w:val="24"/>
                      <w:szCs w:val="24"/>
                      <w:bdr w:val="none" w:sz="0" w:space="0" w:color="auto" w:frame="1"/>
                    </w:rPr>
                    <w:t xml:space="preserve"> sum such that the </w:t>
                  </w:r>
                  <w:proofErr w:type="spellStart"/>
                  <w:r>
                    <w:rPr>
                      <w:rStyle w:val="HTMLCode"/>
                      <w:rFonts w:ascii="Consolas" w:eastAsiaTheme="minorHAnsi" w:hAnsi="Consolas"/>
                      <w:color w:val="008200"/>
                      <w:sz w:val="24"/>
                      <w:szCs w:val="24"/>
                      <w:bdr w:val="none" w:sz="0" w:space="0" w:color="auto" w:frame="1"/>
                    </w:rPr>
                    <w:t>subarray</w:t>
                  </w:r>
                  <w:proofErr w:type="spellEnd"/>
                  <w:r>
                    <w:rPr>
                      <w:rStyle w:val="HTMLCode"/>
                      <w:rFonts w:ascii="Consolas" w:eastAsiaTheme="minorHAnsi" w:hAnsi="Consolas"/>
                      <w:color w:val="008200"/>
                      <w:sz w:val="24"/>
                      <w:szCs w:val="24"/>
                      <w:bdr w:val="none" w:sz="0" w:space="0" w:color="auto" w:frame="1"/>
                    </w:rPr>
                    <w:t xml:space="preserve"> crosses the midpoint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return</w:t>
                  </w:r>
                  <w:r>
                    <w:rPr>
                      <w:rFonts w:ascii="Consolas" w:hAnsi="Consolas"/>
                    </w:rPr>
                    <w:t xml:space="preserve"> </w:t>
                  </w:r>
                  <w:r>
                    <w:rPr>
                      <w:rStyle w:val="HTMLCode"/>
                      <w:rFonts w:ascii="Consolas" w:eastAsiaTheme="minorHAnsi" w:hAnsi="Consolas"/>
                      <w:color w:val="000000"/>
                      <w:sz w:val="24"/>
                      <w:szCs w:val="24"/>
                      <w:bdr w:val="none" w:sz="0" w:space="0" w:color="auto" w:frame="1"/>
                    </w:rPr>
                    <w:t>max(</w:t>
                  </w:r>
                  <w:proofErr w:type="spellStart"/>
                  <w:r>
                    <w:rPr>
                      <w:rStyle w:val="HTMLCode"/>
                      <w:rFonts w:ascii="Consolas" w:eastAsiaTheme="minorHAnsi" w:hAnsi="Consolas"/>
                      <w:color w:val="000000"/>
                      <w:sz w:val="24"/>
                      <w:szCs w:val="24"/>
                      <w:bdr w:val="none" w:sz="0" w:space="0" w:color="auto" w:frame="1"/>
                    </w:rPr>
                    <w:t>maxSubArraySum</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arr</w:t>
                  </w:r>
                  <w:proofErr w:type="spellEnd"/>
                  <w:r>
                    <w:rPr>
                      <w:rStyle w:val="HTMLCode"/>
                      <w:rFonts w:ascii="Consolas" w:eastAsiaTheme="minorHAnsi" w:hAnsi="Consolas"/>
                      <w:color w:val="000000"/>
                      <w:sz w:val="24"/>
                      <w:szCs w:val="24"/>
                      <w:bdr w:val="none" w:sz="0" w:space="0" w:color="auto" w:frame="1"/>
                    </w:rPr>
                    <w:t xml:space="preserve">, l, m),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maxSubArraySum</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arr</w:t>
                  </w:r>
                  <w:proofErr w:type="spellEnd"/>
                  <w:r>
                    <w:rPr>
                      <w:rStyle w:val="HTMLCode"/>
                      <w:rFonts w:ascii="Consolas" w:eastAsiaTheme="minorHAnsi" w:hAnsi="Consolas"/>
                      <w:color w:val="000000"/>
                      <w:sz w:val="24"/>
                      <w:szCs w:val="24"/>
                      <w:bdr w:val="none" w:sz="0" w:space="0" w:color="auto" w:frame="1"/>
                    </w:rPr>
                    <w:t xml:space="preserve">, m+1, h),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maxCrossingSum</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arr</w:t>
                  </w:r>
                  <w:proofErr w:type="spellEnd"/>
                  <w:r>
                    <w:rPr>
                      <w:rStyle w:val="HTMLCode"/>
                      <w:rFonts w:ascii="Consolas" w:eastAsiaTheme="minorHAnsi" w:hAnsi="Consolas"/>
                      <w:color w:val="000000"/>
                      <w:sz w:val="24"/>
                      <w:szCs w:val="24"/>
                      <w:bdr w:val="none" w:sz="0" w:space="0" w:color="auto" w:frame="1"/>
                    </w:rPr>
                    <w:t xml:space="preserve">, l, m, h)); </w:t>
                  </w:r>
                </w:p>
                <w:p w:rsidR="002A2B3B" w:rsidRDefault="002A2B3B" w:rsidP="002A2B3B">
                  <w:pPr>
                    <w:framePr w:hSpace="180" w:wrap="around" w:vAnchor="text" w:hAnchor="text" w:xAlign="center" w:y="1"/>
                    <w:shd w:val="clear" w:color="auto" w:fill="E0E0E0"/>
                    <w:spacing w:line="288" w:lineRule="atLeast"/>
                    <w:suppressOverlap/>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color w:val="008200"/>
                      <w:sz w:val="24"/>
                      <w:szCs w:val="24"/>
                      <w:bdr w:val="none" w:sz="0" w:space="0" w:color="auto" w:frame="1"/>
                    </w:rPr>
                    <w:t xml:space="preserve">/*Driver program to test </w:t>
                  </w:r>
                  <w:proofErr w:type="spellStart"/>
                  <w:r>
                    <w:rPr>
                      <w:rStyle w:val="HTMLCode"/>
                      <w:rFonts w:ascii="Consolas" w:eastAsiaTheme="minorHAnsi" w:hAnsi="Consolas"/>
                      <w:color w:val="008200"/>
                      <w:sz w:val="24"/>
                      <w:szCs w:val="24"/>
                      <w:bdr w:val="none" w:sz="0" w:space="0" w:color="auto" w:frame="1"/>
                    </w:rPr>
                    <w:t>maxSubArraySum</w:t>
                  </w:r>
                  <w:proofErr w:type="spellEnd"/>
                  <w:r>
                    <w:rPr>
                      <w:rStyle w:val="HTMLCode"/>
                      <w:rFonts w:ascii="Consolas" w:eastAsiaTheme="minorHAnsi" w:hAnsi="Consolas"/>
                      <w:color w:val="008200"/>
                      <w:sz w:val="24"/>
                      <w:szCs w:val="24"/>
                      <w:bdr w:val="none" w:sz="0" w:space="0" w:color="auto" w:frame="1"/>
                    </w:rPr>
                    <w:t>*/</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main()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arr</w:t>
                  </w:r>
                  <w:proofErr w:type="spellEnd"/>
                  <w:r>
                    <w:rPr>
                      <w:rStyle w:val="HTMLCode"/>
                      <w:rFonts w:ascii="Consolas" w:eastAsiaTheme="minorHAnsi" w:hAnsi="Consolas"/>
                      <w:color w:val="000000"/>
                      <w:sz w:val="24"/>
                      <w:szCs w:val="24"/>
                      <w:bdr w:val="none" w:sz="0" w:space="0" w:color="auto" w:frame="1"/>
                    </w:rPr>
                    <w:t xml:space="preserve">[] = {2, 3, 4, 5, 7};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n = </w:t>
                  </w:r>
                  <w:proofErr w:type="spellStart"/>
                  <w:r>
                    <w:rPr>
                      <w:rStyle w:val="HTMLCode"/>
                      <w:rFonts w:ascii="Consolas" w:eastAsiaTheme="minorHAnsi" w:hAnsi="Consolas"/>
                      <w:b/>
                      <w:bCs/>
                      <w:color w:val="006699"/>
                      <w:sz w:val="24"/>
                      <w:szCs w:val="24"/>
                      <w:bdr w:val="none" w:sz="0" w:space="0" w:color="auto" w:frame="1"/>
                    </w:rPr>
                    <w:t>sizeof</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arr</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b/>
                      <w:bCs/>
                      <w:color w:val="006699"/>
                      <w:sz w:val="24"/>
                      <w:szCs w:val="24"/>
                      <w:bdr w:val="none" w:sz="0" w:space="0" w:color="auto" w:frame="1"/>
                    </w:rPr>
                    <w:t>sizeof</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arr</w:t>
                  </w:r>
                  <w:proofErr w:type="spellEnd"/>
                  <w:r>
                    <w:rPr>
                      <w:rStyle w:val="HTMLCode"/>
                      <w:rFonts w:ascii="Consolas" w:eastAsiaTheme="minorHAnsi" w:hAnsi="Consolas"/>
                      <w:color w:val="000000"/>
                      <w:sz w:val="24"/>
                      <w:szCs w:val="24"/>
                      <w:bdr w:val="none" w:sz="0" w:space="0" w:color="auto" w:frame="1"/>
                    </w:rPr>
                    <w:t xml:space="preserve">[0]);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b/>
                      <w:bCs/>
                      <w:color w:val="808080"/>
                      <w:sz w:val="24"/>
                      <w:szCs w:val="24"/>
                      <w:bdr w:val="none" w:sz="0" w:space="0" w:color="auto" w:frame="1"/>
                    </w:rPr>
                    <w:t>int</w:t>
                  </w:r>
                  <w:proofErr w:type="spellEnd"/>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max_sum</w:t>
                  </w:r>
                  <w:proofErr w:type="spellEnd"/>
                  <w:r>
                    <w:rPr>
                      <w:rStyle w:val="HTMLCode"/>
                      <w:rFonts w:ascii="Consolas" w:eastAsiaTheme="minorHAnsi" w:hAnsi="Consolas"/>
                      <w:color w:val="000000"/>
                      <w:sz w:val="24"/>
                      <w:szCs w:val="24"/>
                      <w:bdr w:val="none" w:sz="0" w:space="0" w:color="auto" w:frame="1"/>
                    </w:rPr>
                    <w:t xml:space="preserve"> = </w:t>
                  </w:r>
                  <w:proofErr w:type="spellStart"/>
                  <w:r>
                    <w:rPr>
                      <w:rStyle w:val="HTMLCode"/>
                      <w:rFonts w:ascii="Consolas" w:eastAsiaTheme="minorHAnsi" w:hAnsi="Consolas"/>
                      <w:color w:val="000000"/>
                      <w:sz w:val="24"/>
                      <w:szCs w:val="24"/>
                      <w:bdr w:val="none" w:sz="0" w:space="0" w:color="auto" w:frame="1"/>
                    </w:rPr>
                    <w:t>maxSubArraySum</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arr</w:t>
                  </w:r>
                  <w:proofErr w:type="spellEnd"/>
                  <w:r>
                    <w:rPr>
                      <w:rStyle w:val="HTMLCode"/>
                      <w:rFonts w:ascii="Consolas" w:eastAsiaTheme="minorHAnsi" w:hAnsi="Consolas"/>
                      <w:color w:val="000000"/>
                      <w:sz w:val="24"/>
                      <w:szCs w:val="24"/>
                      <w:bdr w:val="none" w:sz="0" w:space="0" w:color="auto" w:frame="1"/>
                    </w:rPr>
                    <w:t xml:space="preserve">, 0, n-1);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b/>
                      <w:bCs/>
                      <w:color w:val="FF1493"/>
                      <w:sz w:val="24"/>
                      <w:szCs w:val="24"/>
                      <w:bdr w:val="none" w:sz="0" w:space="0" w:color="auto" w:frame="1"/>
                    </w:rPr>
                    <w:t>printf</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"Maximum contiguous sum is %</w:t>
                  </w:r>
                  <w:proofErr w:type="spellStart"/>
                  <w:r>
                    <w:rPr>
                      <w:rStyle w:val="HTMLCode"/>
                      <w:rFonts w:ascii="Consolas" w:eastAsiaTheme="minorHAnsi" w:hAnsi="Consolas"/>
                      <w:color w:val="0000FF"/>
                      <w:sz w:val="24"/>
                      <w:szCs w:val="24"/>
                      <w:bdr w:val="none" w:sz="0" w:space="0" w:color="auto" w:frame="1"/>
                    </w:rPr>
                    <w:t>dn</w:t>
                  </w:r>
                  <w:proofErr w:type="spell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max_sum</w:t>
                  </w:r>
                  <w:proofErr w:type="spellEnd"/>
                  <w:r>
                    <w:rPr>
                      <w:rStyle w:val="HTMLCode"/>
                      <w:rFonts w:ascii="Consolas" w:eastAsiaTheme="minorHAnsi" w:hAnsi="Consolas"/>
                      <w:color w:val="000000"/>
                      <w:sz w:val="24"/>
                      <w:szCs w:val="24"/>
                      <w:bdr w:val="none" w:sz="0" w:space="0" w:color="auto" w:frame="1"/>
                    </w:rPr>
                    <w:t xml:space="preserve">);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b/>
                      <w:bCs/>
                      <w:color w:val="FF1493"/>
                      <w:sz w:val="24"/>
                      <w:szCs w:val="24"/>
                      <w:bdr w:val="none" w:sz="0" w:space="0" w:color="auto" w:frame="1"/>
                    </w:rPr>
                    <w:t>getchar</w:t>
                  </w:r>
                  <w:proofErr w:type="spellEnd"/>
                  <w:r>
                    <w:rPr>
                      <w:rStyle w:val="HTMLCode"/>
                      <w:rFonts w:ascii="Consolas" w:eastAsiaTheme="minorHAnsi" w:hAnsi="Consolas"/>
                      <w:color w:val="000000"/>
                      <w:sz w:val="24"/>
                      <w:szCs w:val="24"/>
                      <w:bdr w:val="none" w:sz="0" w:space="0" w:color="auto" w:frame="1"/>
                    </w:rPr>
                    <w:t xml:space="preserve">(); </w:t>
                  </w:r>
                </w:p>
                <w:p w:rsidR="002A2B3B" w:rsidRDefault="002A2B3B" w:rsidP="002A2B3B">
                  <w:pPr>
                    <w:framePr w:hSpace="180" w:wrap="around" w:vAnchor="text" w:hAnchor="text" w:xAlign="center" w:y="1"/>
                    <w:shd w:val="clear" w:color="auto" w:fill="FFFFFF"/>
                    <w:spacing w:line="288" w:lineRule="atLeast"/>
                    <w:suppressOverlap/>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006699"/>
                      <w:sz w:val="24"/>
                      <w:szCs w:val="24"/>
                      <w:bdr w:val="none" w:sz="0" w:space="0" w:color="auto" w:frame="1"/>
                    </w:rPr>
                    <w:t>return</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0; </w:t>
                  </w:r>
                </w:p>
                <w:p w:rsidR="002A2B3B" w:rsidRDefault="002A2B3B" w:rsidP="002A2B3B">
                  <w:pPr>
                    <w:framePr w:hSpace="180" w:wrap="around" w:vAnchor="text" w:hAnchor="text" w:xAlign="center" w:y="1"/>
                    <w:shd w:val="clear" w:color="auto" w:fill="FFFFFF"/>
                    <w:spacing w:line="288" w:lineRule="atLeast"/>
                    <w:suppressOverlap/>
                    <w:textAlignment w:val="baseline"/>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 xml:space="preserve">} </w:t>
                  </w:r>
                </w:p>
                <w:p w:rsidR="00B22B76" w:rsidRPr="00B22B76" w:rsidRDefault="00B22B76" w:rsidP="00B22B76">
                  <w:pPr>
                    <w:shd w:val="clear" w:color="auto" w:fill="FDFDFD"/>
                    <w:spacing w:after="0" w:line="240" w:lineRule="auto"/>
                    <w:jc w:val="both"/>
                    <w:textAlignment w:val="baseline"/>
                    <w:rPr>
                      <w:rFonts w:ascii="Segoe UI" w:eastAsia="Times New Roman" w:hAnsi="Segoe UI" w:cs="Segoe UI"/>
                      <w:color w:val="000000"/>
                      <w:sz w:val="21"/>
                      <w:szCs w:val="21"/>
                      <w:lang w:eastAsia="en-IN"/>
                    </w:rPr>
                  </w:pPr>
                  <w:r w:rsidRPr="00B22B76">
                    <w:rPr>
                      <w:rFonts w:ascii="Segoe UI" w:eastAsia="Times New Roman" w:hAnsi="Segoe UI" w:cs="Segoe UI"/>
                      <w:b/>
                      <w:bCs/>
                      <w:color w:val="000000"/>
                      <w:sz w:val="21"/>
                      <w:szCs w:val="21"/>
                      <w:bdr w:val="none" w:sz="0" w:space="0" w:color="auto" w:frame="1"/>
                      <w:lang w:eastAsia="en-IN"/>
                    </w:rPr>
                    <w:t xml:space="preserve">Time </w:t>
                  </w:r>
                  <w:proofErr w:type="gramStart"/>
                  <w:r w:rsidRPr="00B22B76">
                    <w:rPr>
                      <w:rFonts w:ascii="Segoe UI" w:eastAsia="Times New Roman" w:hAnsi="Segoe UI" w:cs="Segoe UI"/>
                      <w:b/>
                      <w:bCs/>
                      <w:color w:val="000000"/>
                      <w:sz w:val="21"/>
                      <w:szCs w:val="21"/>
                      <w:bdr w:val="none" w:sz="0" w:space="0" w:color="auto" w:frame="1"/>
                      <w:lang w:eastAsia="en-IN"/>
                    </w:rPr>
                    <w:t>Complexity</w:t>
                  </w:r>
                  <w:r w:rsidR="00F74F45">
                    <w:rPr>
                      <w:rFonts w:ascii="Segoe UI" w:eastAsia="Times New Roman" w:hAnsi="Segoe UI" w:cs="Segoe UI"/>
                      <w:b/>
                      <w:bCs/>
                      <w:color w:val="000000"/>
                      <w:sz w:val="21"/>
                      <w:szCs w:val="21"/>
                      <w:bdr w:val="none" w:sz="0" w:space="0" w:color="auto" w:frame="1"/>
                      <w:lang w:eastAsia="en-IN"/>
                    </w:rPr>
                    <w:t xml:space="preserve"> </w:t>
                  </w:r>
                  <w:r w:rsidRPr="00B22B76">
                    <w:rPr>
                      <w:rFonts w:ascii="Segoe UI" w:eastAsia="Times New Roman" w:hAnsi="Segoe UI" w:cs="Segoe UI"/>
                      <w:b/>
                      <w:bCs/>
                      <w:color w:val="000000"/>
                      <w:sz w:val="21"/>
                      <w:szCs w:val="21"/>
                      <w:bdr w:val="none" w:sz="0" w:space="0" w:color="auto" w:frame="1"/>
                      <w:lang w:eastAsia="en-IN"/>
                    </w:rPr>
                    <w:t>:</w:t>
                  </w:r>
                  <w:proofErr w:type="gramEnd"/>
                  <w:r w:rsidRPr="00B22B76">
                    <w:rPr>
                      <w:rFonts w:ascii="Segoe UI" w:eastAsia="Times New Roman" w:hAnsi="Segoe UI" w:cs="Segoe UI"/>
                      <w:color w:val="000000"/>
                      <w:sz w:val="21"/>
                      <w:szCs w:val="21"/>
                      <w:lang w:eastAsia="en-IN"/>
                    </w:rPr>
                    <w:t> </w:t>
                  </w:r>
                  <w:r w:rsidR="00F74F45">
                    <w:rPr>
                      <w:rFonts w:ascii="Segoe UI" w:eastAsia="Times New Roman" w:hAnsi="Segoe UI" w:cs="Segoe UI"/>
                      <w:color w:val="000000"/>
                      <w:sz w:val="21"/>
                      <w:szCs w:val="21"/>
                      <w:lang w:eastAsia="en-IN"/>
                    </w:rPr>
                    <w:t xml:space="preserve"> </w:t>
                  </w:r>
                  <w:proofErr w:type="spellStart"/>
                  <w:r w:rsidRPr="00B22B76">
                    <w:rPr>
                      <w:rFonts w:ascii="Segoe UI" w:eastAsia="Times New Roman" w:hAnsi="Segoe UI" w:cs="Segoe UI"/>
                      <w:color w:val="000000"/>
                      <w:sz w:val="21"/>
                      <w:szCs w:val="21"/>
                      <w:lang w:eastAsia="en-IN"/>
                    </w:rPr>
                    <w:t>maxSubArraySum</w:t>
                  </w:r>
                  <w:proofErr w:type="spellEnd"/>
                  <w:r w:rsidRPr="00B22B76">
                    <w:rPr>
                      <w:rFonts w:ascii="Segoe UI" w:eastAsia="Times New Roman" w:hAnsi="Segoe UI" w:cs="Segoe UI"/>
                      <w:color w:val="000000"/>
                      <w:sz w:val="21"/>
                      <w:szCs w:val="21"/>
                      <w:lang w:eastAsia="en-IN"/>
                    </w:rPr>
                    <w:t>() is a recursive method and time complexit</w:t>
                  </w:r>
                  <w:r w:rsidR="00F74F45">
                    <w:rPr>
                      <w:rFonts w:ascii="Segoe UI" w:eastAsia="Times New Roman" w:hAnsi="Segoe UI" w:cs="Segoe UI"/>
                      <w:color w:val="000000"/>
                      <w:sz w:val="21"/>
                      <w:szCs w:val="21"/>
                      <w:lang w:eastAsia="en-IN"/>
                    </w:rPr>
                    <w:t xml:space="preserve">y can be expressed as following </w:t>
                  </w:r>
                  <w:r w:rsidRPr="00B22B76">
                    <w:rPr>
                      <w:rFonts w:ascii="Segoe UI" w:eastAsia="Times New Roman" w:hAnsi="Segoe UI" w:cs="Segoe UI"/>
                      <w:color w:val="000000"/>
                      <w:sz w:val="21"/>
                      <w:szCs w:val="21"/>
                      <w:lang w:eastAsia="en-IN"/>
                    </w:rPr>
                    <w:t>recurrence relation.</w:t>
                  </w:r>
                  <w:r w:rsidRPr="00B22B76">
                    <w:rPr>
                      <w:rFonts w:ascii="Segoe UI" w:eastAsia="Times New Roman" w:hAnsi="Segoe UI" w:cs="Segoe UI"/>
                      <w:color w:val="000000"/>
                      <w:sz w:val="21"/>
                      <w:szCs w:val="21"/>
                      <w:lang w:eastAsia="en-IN"/>
                    </w:rPr>
                    <w:br/>
                  </w:r>
                  <w:proofErr w:type="gramStart"/>
                  <w:r w:rsidR="00F74F45">
                    <w:rPr>
                      <w:rFonts w:ascii="Segoe UI" w:eastAsia="Times New Roman" w:hAnsi="Segoe UI" w:cs="Segoe UI"/>
                      <w:color w:val="000000"/>
                      <w:sz w:val="21"/>
                      <w:szCs w:val="21"/>
                      <w:lang w:eastAsia="en-IN"/>
                    </w:rPr>
                    <w:t>T(</w:t>
                  </w:r>
                  <w:proofErr w:type="gramEnd"/>
                  <w:r w:rsidR="00F74F45">
                    <w:rPr>
                      <w:rFonts w:ascii="Segoe UI" w:eastAsia="Times New Roman" w:hAnsi="Segoe UI" w:cs="Segoe UI"/>
                      <w:color w:val="000000"/>
                      <w:sz w:val="21"/>
                      <w:szCs w:val="21"/>
                      <w:lang w:eastAsia="en-IN"/>
                    </w:rPr>
                    <w:t>n)=2T(n/2)+Θ(n)</w:t>
                  </w:r>
                  <w:r w:rsidRPr="00B22B76">
                    <w:rPr>
                      <w:rFonts w:ascii="Segoe UI" w:eastAsia="Times New Roman" w:hAnsi="Segoe UI" w:cs="Segoe UI"/>
                      <w:color w:val="000000"/>
                      <w:sz w:val="21"/>
                      <w:szCs w:val="21"/>
                      <w:lang w:eastAsia="en-IN"/>
                    </w:rPr>
                    <w:t>The above recurrence is similar to </w:t>
                  </w:r>
                  <w:hyperlink r:id="rId25" w:tgtFrame="_blank" w:history="1">
                    <w:r w:rsidRPr="00B22B76">
                      <w:rPr>
                        <w:rFonts w:ascii="Segoe UI" w:eastAsia="Times New Roman" w:hAnsi="Segoe UI" w:cs="Segoe UI"/>
                        <w:color w:val="2C1B1B"/>
                        <w:sz w:val="21"/>
                        <w:szCs w:val="21"/>
                        <w:bdr w:val="none" w:sz="0" w:space="0" w:color="auto" w:frame="1"/>
                        <w:lang w:eastAsia="en-IN"/>
                      </w:rPr>
                      <w:t>Merge Sort</w:t>
                    </w:r>
                  </w:hyperlink>
                  <w:r w:rsidRPr="00B22B76">
                    <w:rPr>
                      <w:rFonts w:ascii="Segoe UI" w:eastAsia="Times New Roman" w:hAnsi="Segoe UI" w:cs="Segoe UI"/>
                      <w:color w:val="000000"/>
                      <w:sz w:val="21"/>
                      <w:szCs w:val="21"/>
                      <w:lang w:eastAsia="en-IN"/>
                    </w:rPr>
                    <w:t xml:space="preserve"> and can be solved either using Recurrence Tree method or Master method. It falls in case II of Master Method and solution of the recurrence is </w:t>
                  </w:r>
                  <w:proofErr w:type="gramStart"/>
                  <w:r w:rsidRPr="00B22B76">
                    <w:rPr>
                      <w:rFonts w:ascii="Segoe UI" w:eastAsia="Times New Roman" w:hAnsi="Segoe UI" w:cs="Segoe UI"/>
                      <w:color w:val="000000"/>
                      <w:sz w:val="21"/>
                      <w:szCs w:val="21"/>
                      <w:lang w:eastAsia="en-IN"/>
                    </w:rPr>
                    <w:t>Θ(</w:t>
                  </w:r>
                  <w:proofErr w:type="spellStart"/>
                  <w:proofErr w:type="gramEnd"/>
                  <w:r w:rsidRPr="00B22B76">
                    <w:rPr>
                      <w:rFonts w:ascii="Segoe UI" w:eastAsia="Times New Roman" w:hAnsi="Segoe UI" w:cs="Segoe UI"/>
                      <w:color w:val="000000"/>
                      <w:sz w:val="21"/>
                      <w:szCs w:val="21"/>
                      <w:lang w:eastAsia="en-IN"/>
                    </w:rPr>
                    <w:t>nLogn</w:t>
                  </w:r>
                  <w:proofErr w:type="spellEnd"/>
                  <w:r w:rsidRPr="00B22B76">
                    <w:rPr>
                      <w:rFonts w:ascii="Segoe UI" w:eastAsia="Times New Roman" w:hAnsi="Segoe UI" w:cs="Segoe UI"/>
                      <w:color w:val="000000"/>
                      <w:sz w:val="21"/>
                      <w:szCs w:val="21"/>
                      <w:lang w:eastAsia="en-IN"/>
                    </w:rPr>
                    <w:t>).</w:t>
                  </w:r>
                </w:p>
                <w:p w:rsidR="00B22B76" w:rsidRPr="00B22B76" w:rsidRDefault="00B22B76" w:rsidP="00B22B76">
                  <w:pPr>
                    <w:shd w:val="clear" w:color="auto" w:fill="FDFDFD"/>
                    <w:spacing w:after="0" w:line="240" w:lineRule="auto"/>
                    <w:jc w:val="both"/>
                    <w:textAlignment w:val="baseline"/>
                    <w:rPr>
                      <w:rFonts w:ascii="Segoe UI" w:eastAsia="Times New Roman" w:hAnsi="Segoe UI" w:cs="Segoe UI"/>
                      <w:color w:val="000000"/>
                      <w:sz w:val="21"/>
                      <w:szCs w:val="21"/>
                      <w:lang w:eastAsia="en-IN"/>
                    </w:rPr>
                  </w:pPr>
                  <w:hyperlink r:id="rId26" w:tgtFrame="_blank" w:history="1">
                    <w:r w:rsidRPr="00B22B76">
                      <w:rPr>
                        <w:rFonts w:ascii="Segoe UI" w:eastAsia="Times New Roman" w:hAnsi="Segoe UI" w:cs="Segoe UI"/>
                        <w:b/>
                        <w:bCs/>
                        <w:color w:val="000000"/>
                        <w:sz w:val="21"/>
                        <w:szCs w:val="21"/>
                        <w:bdr w:val="none" w:sz="0" w:space="0" w:color="auto" w:frame="1"/>
                        <w:lang w:eastAsia="en-IN"/>
                      </w:rPr>
                      <w:t xml:space="preserve">The </w:t>
                    </w:r>
                    <w:proofErr w:type="spellStart"/>
                    <w:r w:rsidRPr="00B22B76">
                      <w:rPr>
                        <w:rFonts w:ascii="Segoe UI" w:eastAsia="Times New Roman" w:hAnsi="Segoe UI" w:cs="Segoe UI"/>
                        <w:b/>
                        <w:bCs/>
                        <w:color w:val="000000"/>
                        <w:sz w:val="21"/>
                        <w:szCs w:val="21"/>
                        <w:bdr w:val="none" w:sz="0" w:space="0" w:color="auto" w:frame="1"/>
                        <w:lang w:eastAsia="en-IN"/>
                      </w:rPr>
                      <w:t>Kadane’s</w:t>
                    </w:r>
                    <w:proofErr w:type="spellEnd"/>
                    <w:r w:rsidRPr="00B22B76">
                      <w:rPr>
                        <w:rFonts w:ascii="Segoe UI" w:eastAsia="Times New Roman" w:hAnsi="Segoe UI" w:cs="Segoe UI"/>
                        <w:b/>
                        <w:bCs/>
                        <w:color w:val="000000"/>
                        <w:sz w:val="21"/>
                        <w:szCs w:val="21"/>
                        <w:bdr w:val="none" w:sz="0" w:space="0" w:color="auto" w:frame="1"/>
                        <w:lang w:eastAsia="en-IN"/>
                      </w:rPr>
                      <w:t xml:space="preserve"> Algorithm </w:t>
                    </w:r>
                  </w:hyperlink>
                  <w:r w:rsidRPr="00B22B76">
                    <w:rPr>
                      <w:rFonts w:ascii="Segoe UI" w:eastAsia="Times New Roman" w:hAnsi="Segoe UI" w:cs="Segoe UI"/>
                      <w:color w:val="000000"/>
                      <w:sz w:val="21"/>
                      <w:szCs w:val="21"/>
                      <w:lang w:eastAsia="en-IN"/>
                    </w:rPr>
                    <w:t xml:space="preserve">for this problem takes </w:t>
                  </w:r>
                  <w:proofErr w:type="gramStart"/>
                  <w:r w:rsidRPr="00B22B76">
                    <w:rPr>
                      <w:rFonts w:ascii="Segoe UI" w:eastAsia="Times New Roman" w:hAnsi="Segoe UI" w:cs="Segoe UI"/>
                      <w:color w:val="000000"/>
                      <w:sz w:val="21"/>
                      <w:szCs w:val="21"/>
                      <w:lang w:eastAsia="en-IN"/>
                    </w:rPr>
                    <w:t>O(</w:t>
                  </w:r>
                  <w:proofErr w:type="gramEnd"/>
                  <w:r w:rsidRPr="00B22B76">
                    <w:rPr>
                      <w:rFonts w:ascii="Segoe UI" w:eastAsia="Times New Roman" w:hAnsi="Segoe UI" w:cs="Segoe UI"/>
                      <w:color w:val="000000"/>
                      <w:sz w:val="21"/>
                      <w:szCs w:val="21"/>
                      <w:lang w:eastAsia="en-IN"/>
                    </w:rPr>
                    <w:t xml:space="preserve">n) time. Therefore the </w:t>
                  </w:r>
                  <w:proofErr w:type="spellStart"/>
                  <w:r w:rsidRPr="00B22B76">
                    <w:rPr>
                      <w:rFonts w:ascii="Segoe UI" w:eastAsia="Times New Roman" w:hAnsi="Segoe UI" w:cs="Segoe UI"/>
                      <w:color w:val="000000"/>
                      <w:sz w:val="21"/>
                      <w:szCs w:val="21"/>
                      <w:lang w:eastAsia="en-IN"/>
                    </w:rPr>
                    <w:t>Kadane’s</w:t>
                  </w:r>
                  <w:proofErr w:type="spellEnd"/>
                  <w:r w:rsidRPr="00B22B76">
                    <w:rPr>
                      <w:rFonts w:ascii="Segoe UI" w:eastAsia="Times New Roman" w:hAnsi="Segoe UI" w:cs="Segoe UI"/>
                      <w:color w:val="000000"/>
                      <w:sz w:val="21"/>
                      <w:szCs w:val="21"/>
                      <w:lang w:eastAsia="en-IN"/>
                    </w:rPr>
                    <w:t xml:space="preserve"> algorithm is better than the Divide and Conquer approach, but this problem can be considered as a good example to show power of Divide and Conquer. The above simple approach where we divide the array in two halves, reduces the time complexity from </w:t>
                  </w:r>
                  <w:proofErr w:type="gramStart"/>
                  <w:r w:rsidRPr="00B22B76">
                    <w:rPr>
                      <w:rFonts w:ascii="Segoe UI" w:eastAsia="Times New Roman" w:hAnsi="Segoe UI" w:cs="Segoe UI"/>
                      <w:color w:val="000000"/>
                      <w:sz w:val="21"/>
                      <w:szCs w:val="21"/>
                      <w:lang w:eastAsia="en-IN"/>
                    </w:rPr>
                    <w:t>O(</w:t>
                  </w:r>
                  <w:proofErr w:type="gramEnd"/>
                  <w:r w:rsidRPr="00B22B76">
                    <w:rPr>
                      <w:rFonts w:ascii="Segoe UI" w:eastAsia="Times New Roman" w:hAnsi="Segoe UI" w:cs="Segoe UI"/>
                      <w:color w:val="000000"/>
                      <w:sz w:val="21"/>
                      <w:szCs w:val="21"/>
                      <w:lang w:eastAsia="en-IN"/>
                    </w:rPr>
                    <w:t>n^2) to O(</w:t>
                  </w:r>
                  <w:proofErr w:type="spellStart"/>
                  <w:r w:rsidRPr="00B22B76">
                    <w:rPr>
                      <w:rFonts w:ascii="Segoe UI" w:eastAsia="Times New Roman" w:hAnsi="Segoe UI" w:cs="Segoe UI"/>
                      <w:color w:val="000000"/>
                      <w:sz w:val="21"/>
                      <w:szCs w:val="21"/>
                      <w:lang w:eastAsia="en-IN"/>
                    </w:rPr>
                    <w:t>nLogn</w:t>
                  </w:r>
                  <w:proofErr w:type="spellEnd"/>
                  <w:r w:rsidRPr="00B22B76">
                    <w:rPr>
                      <w:rFonts w:ascii="Segoe UI" w:eastAsia="Times New Roman" w:hAnsi="Segoe UI" w:cs="Segoe UI"/>
                      <w:color w:val="000000"/>
                      <w:sz w:val="21"/>
                      <w:szCs w:val="21"/>
                      <w:lang w:eastAsia="en-IN"/>
                    </w:rPr>
                    <w:t>).</w:t>
                  </w:r>
                </w:p>
              </w:tc>
            </w:tr>
          </w:tbl>
          <w:p w:rsidR="00F74F45" w:rsidRPr="009C45B2" w:rsidRDefault="002A2B3B" w:rsidP="009C45B2">
            <w:pPr>
              <w:pStyle w:val="Heading1"/>
              <w:spacing w:before="75" w:after="75"/>
              <w:rPr>
                <w:rFonts w:ascii="Segoe UI" w:hAnsi="Segoe UI" w:cs="Segoe UI"/>
                <w:b w:val="0"/>
                <w:bCs w:val="0"/>
                <w:color w:val="222222"/>
                <w:sz w:val="43"/>
                <w:szCs w:val="43"/>
              </w:rPr>
            </w:pPr>
            <w:r w:rsidRPr="002A2B3B">
              <w:rPr>
                <w:rFonts w:ascii="Arial" w:eastAsia="Times New Roman" w:hAnsi="Arial" w:cs="Arial"/>
                <w:color w:val="273239"/>
                <w:spacing w:val="2"/>
                <w:sz w:val="26"/>
                <w:szCs w:val="26"/>
                <w:lang w:eastAsia="en-IN"/>
              </w:rPr>
              <w:t>  </w:t>
            </w:r>
            <w:proofErr w:type="spellStart"/>
            <w:r w:rsidR="00F74F45">
              <w:rPr>
                <w:rFonts w:ascii="Segoe UI" w:hAnsi="Segoe UI" w:cs="Segoe UI"/>
                <w:b w:val="0"/>
                <w:bCs w:val="0"/>
                <w:color w:val="222222"/>
                <w:sz w:val="43"/>
                <w:szCs w:val="43"/>
              </w:rPr>
              <w:t>Strassen’s</w:t>
            </w:r>
            <w:proofErr w:type="spellEnd"/>
            <w:r w:rsidR="00F74F45">
              <w:rPr>
                <w:rFonts w:ascii="Segoe UI" w:hAnsi="Segoe UI" w:cs="Segoe UI"/>
                <w:b w:val="0"/>
                <w:bCs w:val="0"/>
                <w:color w:val="222222"/>
                <w:sz w:val="43"/>
                <w:szCs w:val="43"/>
              </w:rPr>
              <w:t xml:space="preserve"> Matrix Multiplication in algorithms</w:t>
            </w:r>
          </w:p>
          <w:p w:rsidR="00F74F45" w:rsidRDefault="00F74F45" w:rsidP="00F74F45">
            <w:pPr>
              <w:pStyle w:val="NormalWeb"/>
            </w:pPr>
            <w:r>
              <w:rPr>
                <w:b/>
                <w:bCs/>
              </w:rPr>
              <w:t>Introduction</w:t>
            </w:r>
          </w:p>
          <w:p w:rsidR="00F74F45" w:rsidRDefault="00F74F45" w:rsidP="00F74F45">
            <w:pPr>
              <w:pStyle w:val="NormalWeb"/>
            </w:pPr>
            <w:proofErr w:type="spellStart"/>
            <w:r>
              <w:rPr>
                <w:b/>
                <w:bCs/>
              </w:rPr>
              <w:t>Strassen</w:t>
            </w:r>
            <w:proofErr w:type="spellEnd"/>
            <w:r>
              <w:t> in 1969 which gives an overview that how we can find the multiplication of two </w:t>
            </w:r>
            <w:r>
              <w:rPr>
                <w:b/>
                <w:bCs/>
              </w:rPr>
              <w:t>2*2 dimension matrix by the brute-force algorithm</w:t>
            </w:r>
            <w:r>
              <w:t>. But by using divide and conquer technique the overall complexity for multiplication two matrices is reduced. This happens by decreasing the total number if multiplication performed at the expenses of a slight increase in the number of addition.</w:t>
            </w:r>
          </w:p>
          <w:p w:rsidR="00F74F45" w:rsidRDefault="00F74F45" w:rsidP="00F74F45">
            <w:pPr>
              <w:pStyle w:val="NormalWeb"/>
            </w:pPr>
            <w:r>
              <w:t>For multiplying the two 2*2 dimension matrices </w:t>
            </w:r>
            <w:proofErr w:type="spellStart"/>
            <w:r>
              <w:rPr>
                <w:b/>
                <w:bCs/>
              </w:rPr>
              <w:t>Strassen's</w:t>
            </w:r>
            <w:proofErr w:type="spellEnd"/>
            <w:r>
              <w:t xml:space="preserve"> used some formulas in which there are seven multiplication and eighteen addition, subtraction, and in brute force algorithm, there is eight </w:t>
            </w:r>
            <w:proofErr w:type="gramStart"/>
            <w:r>
              <w:t>multiplication</w:t>
            </w:r>
            <w:proofErr w:type="gramEnd"/>
            <w:r>
              <w:t xml:space="preserve"> and four addition. The utility of </w:t>
            </w:r>
            <w:proofErr w:type="spellStart"/>
            <w:r>
              <w:t>Strassen's</w:t>
            </w:r>
            <w:proofErr w:type="spellEnd"/>
            <w:r>
              <w:t xml:space="preserve"> formula is shown by its asymptotic superiority when order </w:t>
            </w:r>
            <w:r>
              <w:rPr>
                <w:b/>
                <w:bCs/>
              </w:rPr>
              <w:t>n</w:t>
            </w:r>
            <w:r>
              <w:t> of matrix reaches infinity. Let us consider two matrices </w:t>
            </w:r>
            <w:r>
              <w:rPr>
                <w:b/>
                <w:bCs/>
              </w:rPr>
              <w:t>A</w:t>
            </w:r>
            <w:r>
              <w:t> and </w:t>
            </w:r>
            <w:r>
              <w:rPr>
                <w:b/>
                <w:bCs/>
              </w:rPr>
              <w:t>B</w:t>
            </w:r>
            <w:r>
              <w:t>, </w:t>
            </w:r>
            <w:r>
              <w:rPr>
                <w:b/>
                <w:bCs/>
              </w:rPr>
              <w:t>n*n</w:t>
            </w:r>
            <w:r>
              <w:t> dimension, where </w:t>
            </w:r>
            <w:r>
              <w:rPr>
                <w:b/>
                <w:bCs/>
              </w:rPr>
              <w:t>n</w:t>
            </w:r>
            <w:r>
              <w:t> is a power of two. It can be observed that we can contain four </w:t>
            </w:r>
            <w:r>
              <w:rPr>
                <w:b/>
                <w:bCs/>
              </w:rPr>
              <w:t>n/2*n/2</w:t>
            </w:r>
            <w:r>
              <w:t> </w:t>
            </w:r>
            <w:proofErr w:type="spellStart"/>
            <w:r>
              <w:t>submatrices</w:t>
            </w:r>
            <w:proofErr w:type="spellEnd"/>
            <w:r>
              <w:t xml:space="preserve"> from </w:t>
            </w:r>
            <w:r>
              <w:rPr>
                <w:b/>
                <w:bCs/>
              </w:rPr>
              <w:t>A</w:t>
            </w:r>
            <w:r>
              <w:t>, </w:t>
            </w:r>
            <w:r>
              <w:rPr>
                <w:b/>
                <w:bCs/>
              </w:rPr>
              <w:t>B</w:t>
            </w:r>
            <w:r>
              <w:t> and their product </w:t>
            </w:r>
            <w:r>
              <w:rPr>
                <w:b/>
                <w:bCs/>
              </w:rPr>
              <w:t>C</w:t>
            </w:r>
            <w:r>
              <w:t>. </w:t>
            </w:r>
            <w:r>
              <w:rPr>
                <w:b/>
                <w:bCs/>
              </w:rPr>
              <w:t>C</w:t>
            </w:r>
            <w:r>
              <w:t> is the resultant matrix of </w:t>
            </w:r>
            <w:r>
              <w:rPr>
                <w:b/>
                <w:bCs/>
              </w:rPr>
              <w:t>A</w:t>
            </w:r>
            <w:r>
              <w:t> and </w:t>
            </w:r>
            <w:r>
              <w:rPr>
                <w:b/>
                <w:bCs/>
              </w:rPr>
              <w:t>B</w:t>
            </w:r>
            <w:r>
              <w:t>.</w:t>
            </w:r>
          </w:p>
          <w:p w:rsidR="00F74F45" w:rsidRDefault="00F74F45" w:rsidP="00F74F45">
            <w:pPr>
              <w:pStyle w:val="Heading3"/>
              <w:spacing w:before="75" w:after="75"/>
              <w:rPr>
                <w:rFonts w:ascii="Segoe UI" w:hAnsi="Segoe UI" w:cs="Segoe UI"/>
                <w:b w:val="0"/>
                <w:bCs w:val="0"/>
                <w:color w:val="222222"/>
                <w:sz w:val="36"/>
                <w:szCs w:val="36"/>
              </w:rPr>
            </w:pPr>
            <w:r>
              <w:rPr>
                <w:rFonts w:ascii="Segoe UI" w:hAnsi="Segoe UI" w:cs="Segoe UI"/>
                <w:b w:val="0"/>
                <w:bCs w:val="0"/>
                <w:color w:val="222222"/>
                <w:sz w:val="36"/>
                <w:szCs w:val="36"/>
              </w:rPr>
              <w:t xml:space="preserve">Procedure of </w:t>
            </w:r>
            <w:proofErr w:type="spellStart"/>
            <w:r>
              <w:rPr>
                <w:rFonts w:ascii="Segoe UI" w:hAnsi="Segoe UI" w:cs="Segoe UI"/>
                <w:b w:val="0"/>
                <w:bCs w:val="0"/>
                <w:color w:val="222222"/>
                <w:sz w:val="36"/>
                <w:szCs w:val="36"/>
              </w:rPr>
              <w:t>Strassen</w:t>
            </w:r>
            <w:proofErr w:type="spellEnd"/>
            <w:r>
              <w:rPr>
                <w:rFonts w:ascii="Segoe UI" w:hAnsi="Segoe UI" w:cs="Segoe UI"/>
                <w:b w:val="0"/>
                <w:bCs w:val="0"/>
                <w:color w:val="222222"/>
                <w:sz w:val="36"/>
                <w:szCs w:val="36"/>
              </w:rPr>
              <w:t xml:space="preserve"> matrix multiplication</w:t>
            </w:r>
          </w:p>
          <w:p w:rsidR="00F74F45" w:rsidRDefault="00F74F45" w:rsidP="00F74F45">
            <w:pPr>
              <w:pStyle w:val="NormalWeb"/>
            </w:pPr>
            <w:r>
              <w:t>There are some procedures:</w:t>
            </w:r>
          </w:p>
          <w:p w:rsidR="00F74F45" w:rsidRDefault="00F74F45" w:rsidP="00F74F45">
            <w:pPr>
              <w:numPr>
                <w:ilvl w:val="0"/>
                <w:numId w:val="12"/>
              </w:numPr>
              <w:spacing w:before="100" w:beforeAutospacing="1" w:after="100" w:afterAutospacing="1" w:line="240" w:lineRule="auto"/>
            </w:pPr>
            <w:r>
              <w:t>Divide a matrix of order of 2*2 recursively till we get the matrix of 2*2.</w:t>
            </w:r>
          </w:p>
          <w:p w:rsidR="00F74F45" w:rsidRDefault="00F74F45" w:rsidP="00F74F45">
            <w:pPr>
              <w:numPr>
                <w:ilvl w:val="0"/>
                <w:numId w:val="12"/>
              </w:numPr>
              <w:spacing w:before="100" w:beforeAutospacing="1" w:after="100" w:afterAutospacing="1" w:line="240" w:lineRule="auto"/>
            </w:pPr>
            <w:r>
              <w:t>Use the previous set of formulas to carry out 2*2 matrix multiplication.</w:t>
            </w:r>
          </w:p>
          <w:p w:rsidR="00F74F45" w:rsidRDefault="00F74F45" w:rsidP="00F74F45">
            <w:pPr>
              <w:numPr>
                <w:ilvl w:val="0"/>
                <w:numId w:val="12"/>
              </w:numPr>
              <w:spacing w:before="100" w:beforeAutospacing="1" w:after="100" w:afterAutospacing="1" w:line="240" w:lineRule="auto"/>
            </w:pPr>
            <w:r>
              <w:t>In this eight multiplication and four additions, subtraction are performed.</w:t>
            </w:r>
          </w:p>
          <w:p w:rsidR="00F74F45" w:rsidRDefault="00F74F45" w:rsidP="00F74F45">
            <w:pPr>
              <w:numPr>
                <w:ilvl w:val="0"/>
                <w:numId w:val="12"/>
              </w:numPr>
              <w:spacing w:before="100" w:beforeAutospacing="1" w:after="100" w:afterAutospacing="1" w:line="240" w:lineRule="auto"/>
            </w:pPr>
            <w:r>
              <w:t>Combine the result of two matrixes to find the final product or final matrix.</w:t>
            </w:r>
          </w:p>
          <w:p w:rsidR="00F74F45" w:rsidRDefault="00F74F45" w:rsidP="00F74F45">
            <w:pPr>
              <w:pStyle w:val="Heading3"/>
              <w:spacing w:before="75" w:after="75"/>
              <w:rPr>
                <w:rFonts w:ascii="Segoe UI" w:hAnsi="Segoe UI" w:cs="Segoe UI"/>
                <w:b w:val="0"/>
                <w:bCs w:val="0"/>
                <w:color w:val="222222"/>
                <w:sz w:val="36"/>
                <w:szCs w:val="36"/>
              </w:rPr>
            </w:pPr>
            <w:r>
              <w:rPr>
                <w:rFonts w:ascii="Segoe UI" w:hAnsi="Segoe UI" w:cs="Segoe UI"/>
                <w:b w:val="0"/>
                <w:bCs w:val="0"/>
                <w:color w:val="222222"/>
                <w:sz w:val="36"/>
                <w:szCs w:val="36"/>
              </w:rPr>
              <w:t>Formulas for Stassen’s matrix multiplication</w:t>
            </w:r>
          </w:p>
          <w:p w:rsidR="00F74F45" w:rsidRDefault="00F74F45" w:rsidP="00F74F45">
            <w:pPr>
              <w:pStyle w:val="NormalWeb"/>
            </w:pPr>
            <w:r>
              <w:t>In </w:t>
            </w:r>
            <w:proofErr w:type="spellStart"/>
            <w:r>
              <w:rPr>
                <w:b/>
                <w:bCs/>
              </w:rPr>
              <w:t>Strassen’s</w:t>
            </w:r>
            <w:proofErr w:type="spellEnd"/>
            <w:r>
              <w:rPr>
                <w:b/>
                <w:bCs/>
              </w:rPr>
              <w:t xml:space="preserve"> matrix multiplication</w:t>
            </w:r>
            <w:r>
              <w:t> there are seven multiplication and four addition, subtraction in total.</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 xml:space="preserve">    1.</w:t>
            </w:r>
            <w:r>
              <w:rPr>
                <w:sz w:val="23"/>
                <w:szCs w:val="23"/>
              </w:rPr>
              <w:tab/>
              <w:t>D1 =  (a11 + a22) (b11 + b22)</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 xml:space="preserve">    2.</w:t>
            </w:r>
            <w:r>
              <w:rPr>
                <w:sz w:val="23"/>
                <w:szCs w:val="23"/>
              </w:rPr>
              <w:tab/>
              <w:t>D2 =  (a21 + a22).b11</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 xml:space="preserve">    3.</w:t>
            </w:r>
            <w:r>
              <w:rPr>
                <w:sz w:val="23"/>
                <w:szCs w:val="23"/>
              </w:rPr>
              <w:tab/>
              <w:t>D3 =  (b12 – b22).a11</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 xml:space="preserve">    4.</w:t>
            </w:r>
            <w:r>
              <w:rPr>
                <w:sz w:val="23"/>
                <w:szCs w:val="23"/>
              </w:rPr>
              <w:tab/>
              <w:t>D4 =  (b21 – b11).a22</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 xml:space="preserve">    5.</w:t>
            </w:r>
            <w:r>
              <w:rPr>
                <w:sz w:val="23"/>
                <w:szCs w:val="23"/>
              </w:rPr>
              <w:tab/>
              <w:t>D5 =  (a11 + a12).b22</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 xml:space="preserve">    6.</w:t>
            </w:r>
            <w:r>
              <w:rPr>
                <w:sz w:val="23"/>
                <w:szCs w:val="23"/>
              </w:rPr>
              <w:tab/>
              <w:t xml:space="preserve">D6 </w:t>
            </w:r>
            <w:proofErr w:type="gramStart"/>
            <w:r>
              <w:rPr>
                <w:sz w:val="23"/>
                <w:szCs w:val="23"/>
              </w:rPr>
              <w:t>=  (</w:t>
            </w:r>
            <w:proofErr w:type="gramEnd"/>
            <w:r>
              <w:rPr>
                <w:sz w:val="23"/>
                <w:szCs w:val="23"/>
              </w:rPr>
              <w:t>a21 – a11) . (b11 + b12)</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 xml:space="preserve">    7.</w:t>
            </w:r>
            <w:r>
              <w:rPr>
                <w:sz w:val="23"/>
                <w:szCs w:val="23"/>
              </w:rPr>
              <w:tab/>
              <w:t xml:space="preserve">D7 </w:t>
            </w:r>
            <w:proofErr w:type="gramStart"/>
            <w:r>
              <w:rPr>
                <w:sz w:val="23"/>
                <w:szCs w:val="23"/>
              </w:rPr>
              <w:t>=  (</w:t>
            </w:r>
            <w:proofErr w:type="gramEnd"/>
            <w:r>
              <w:rPr>
                <w:sz w:val="23"/>
                <w:szCs w:val="23"/>
              </w:rPr>
              <w:t>a12 – a22) . (b21 + b22)</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 xml:space="preserve">    C11 = d1 + d4 – d5 + d7</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 xml:space="preserve">    C12 = d3 + d5</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 xml:space="preserve">    C21 = d2 + d4</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 xml:space="preserve">    C22 = d1 + d3 – d2 – d6</w:t>
            </w:r>
          </w:p>
          <w:p w:rsidR="00F74F45" w:rsidRDefault="00F74F45" w:rsidP="00F74F45">
            <w:pPr>
              <w:pStyle w:val="Heading2"/>
              <w:spacing w:before="75" w:after="75"/>
              <w:rPr>
                <w:rFonts w:ascii="Segoe UI" w:hAnsi="Segoe UI" w:cs="Segoe UI"/>
                <w:b w:val="0"/>
                <w:bCs w:val="0"/>
                <w:color w:val="222222"/>
                <w:sz w:val="38"/>
                <w:szCs w:val="38"/>
              </w:rPr>
            </w:pPr>
            <w:r>
              <w:rPr>
                <w:rFonts w:ascii="Segoe UI" w:hAnsi="Segoe UI" w:cs="Segoe UI"/>
                <w:b w:val="0"/>
                <w:bCs w:val="0"/>
                <w:color w:val="222222"/>
                <w:sz w:val="38"/>
                <w:szCs w:val="38"/>
              </w:rPr>
              <w:t xml:space="preserve">Algorithm for </w:t>
            </w:r>
            <w:proofErr w:type="spellStart"/>
            <w:r>
              <w:rPr>
                <w:rFonts w:ascii="Segoe UI" w:hAnsi="Segoe UI" w:cs="Segoe UI"/>
                <w:b w:val="0"/>
                <w:bCs w:val="0"/>
                <w:color w:val="222222"/>
                <w:sz w:val="38"/>
                <w:szCs w:val="38"/>
              </w:rPr>
              <w:t>Strassen’s</w:t>
            </w:r>
            <w:proofErr w:type="spellEnd"/>
            <w:r>
              <w:rPr>
                <w:rFonts w:ascii="Segoe UI" w:hAnsi="Segoe UI" w:cs="Segoe UI"/>
                <w:b w:val="0"/>
                <w:bCs w:val="0"/>
                <w:color w:val="222222"/>
                <w:sz w:val="38"/>
                <w:szCs w:val="38"/>
              </w:rPr>
              <w:t xml:space="preserve"> matrix multiplication</w:t>
            </w:r>
          </w:p>
          <w:p w:rsidR="00F74F45" w:rsidRDefault="00F74F45" w:rsidP="00F74F45">
            <w:pPr>
              <w:pStyle w:val="NormalWeb"/>
            </w:pPr>
            <w:r>
              <w:rPr>
                <w:b/>
                <w:bCs/>
              </w:rPr>
              <w:t xml:space="preserve">Algorithm </w:t>
            </w:r>
            <w:proofErr w:type="spellStart"/>
            <w:r>
              <w:rPr>
                <w:b/>
                <w:bCs/>
              </w:rPr>
              <w:t>Strassen</w:t>
            </w:r>
            <w:proofErr w:type="spellEnd"/>
            <w:r>
              <w:rPr>
                <w:b/>
                <w:bCs/>
              </w:rPr>
              <w:t>(n, a, b, d)</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 xml:space="preserve">begin </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t>If n = threshold then compute</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r>
            <w:r>
              <w:rPr>
                <w:sz w:val="23"/>
                <w:szCs w:val="23"/>
              </w:rPr>
              <w:tab/>
              <w:t>C = a * b is a conventional matrix.</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t>Else</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r>
            <w:r>
              <w:rPr>
                <w:sz w:val="23"/>
                <w:szCs w:val="23"/>
              </w:rPr>
              <w:tab/>
              <w:t xml:space="preserve">Partition </w:t>
            </w:r>
            <w:proofErr w:type="spellStart"/>
            <w:r>
              <w:rPr>
                <w:sz w:val="23"/>
                <w:szCs w:val="23"/>
              </w:rPr>
              <w:t>a</w:t>
            </w:r>
            <w:proofErr w:type="spellEnd"/>
            <w:r>
              <w:rPr>
                <w:sz w:val="23"/>
                <w:szCs w:val="23"/>
              </w:rPr>
              <w:t xml:space="preserve"> into four sub </w:t>
            </w:r>
            <w:proofErr w:type="gramStart"/>
            <w:r>
              <w:rPr>
                <w:sz w:val="23"/>
                <w:szCs w:val="23"/>
              </w:rPr>
              <w:t>matrices  a11</w:t>
            </w:r>
            <w:proofErr w:type="gramEnd"/>
            <w:r>
              <w:rPr>
                <w:sz w:val="23"/>
                <w:szCs w:val="23"/>
              </w:rPr>
              <w:t>, a12, a21, a22.</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r>
            <w:r>
              <w:rPr>
                <w:sz w:val="23"/>
                <w:szCs w:val="23"/>
              </w:rPr>
              <w:tab/>
              <w:t>Partition b into four sub matrices b11, b12, b21, b22.</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r>
            <w:r>
              <w:rPr>
                <w:sz w:val="23"/>
                <w:szCs w:val="23"/>
              </w:rPr>
              <w:tab/>
            </w:r>
            <w:proofErr w:type="spellStart"/>
            <w:r>
              <w:rPr>
                <w:sz w:val="23"/>
                <w:szCs w:val="23"/>
              </w:rPr>
              <w:t>Strassen</w:t>
            </w:r>
            <w:proofErr w:type="spellEnd"/>
            <w:r>
              <w:rPr>
                <w:sz w:val="23"/>
                <w:szCs w:val="23"/>
              </w:rPr>
              <w:t xml:space="preserve"> ( n/2, a11 + a22, b11 + b22, d1)</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r>
            <w:r>
              <w:rPr>
                <w:sz w:val="23"/>
                <w:szCs w:val="23"/>
              </w:rPr>
              <w:tab/>
            </w:r>
            <w:proofErr w:type="spellStart"/>
            <w:r>
              <w:rPr>
                <w:sz w:val="23"/>
                <w:szCs w:val="23"/>
              </w:rPr>
              <w:t>Strassen</w:t>
            </w:r>
            <w:proofErr w:type="spellEnd"/>
            <w:r>
              <w:rPr>
                <w:sz w:val="23"/>
                <w:szCs w:val="23"/>
              </w:rPr>
              <w:t xml:space="preserve"> ( n/2, a21 + a22, b11, d2)</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r>
            <w:r>
              <w:rPr>
                <w:sz w:val="23"/>
                <w:szCs w:val="23"/>
              </w:rPr>
              <w:tab/>
            </w:r>
            <w:proofErr w:type="spellStart"/>
            <w:r>
              <w:rPr>
                <w:sz w:val="23"/>
                <w:szCs w:val="23"/>
              </w:rPr>
              <w:t>Strassen</w:t>
            </w:r>
            <w:proofErr w:type="spellEnd"/>
            <w:r>
              <w:rPr>
                <w:sz w:val="23"/>
                <w:szCs w:val="23"/>
              </w:rPr>
              <w:t xml:space="preserve"> ( n/2, a11, b12 – b22, d3)</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r>
            <w:r>
              <w:rPr>
                <w:sz w:val="23"/>
                <w:szCs w:val="23"/>
              </w:rPr>
              <w:tab/>
            </w:r>
            <w:proofErr w:type="spellStart"/>
            <w:r>
              <w:rPr>
                <w:sz w:val="23"/>
                <w:szCs w:val="23"/>
              </w:rPr>
              <w:t>Strassen</w:t>
            </w:r>
            <w:proofErr w:type="spellEnd"/>
            <w:r>
              <w:rPr>
                <w:sz w:val="23"/>
                <w:szCs w:val="23"/>
              </w:rPr>
              <w:t xml:space="preserve"> ( n/2, a22, b21 – b11, d4)</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r>
            <w:r>
              <w:rPr>
                <w:sz w:val="23"/>
                <w:szCs w:val="23"/>
              </w:rPr>
              <w:tab/>
            </w:r>
            <w:proofErr w:type="spellStart"/>
            <w:r>
              <w:rPr>
                <w:sz w:val="23"/>
                <w:szCs w:val="23"/>
              </w:rPr>
              <w:t>Strassen</w:t>
            </w:r>
            <w:proofErr w:type="spellEnd"/>
            <w:r>
              <w:rPr>
                <w:sz w:val="23"/>
                <w:szCs w:val="23"/>
              </w:rPr>
              <w:t xml:space="preserve"> ( n/2, a11 + a12, b22, d5)</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r>
            <w:r>
              <w:rPr>
                <w:sz w:val="23"/>
                <w:szCs w:val="23"/>
              </w:rPr>
              <w:tab/>
            </w:r>
            <w:proofErr w:type="spellStart"/>
            <w:r>
              <w:rPr>
                <w:sz w:val="23"/>
                <w:szCs w:val="23"/>
              </w:rPr>
              <w:t>Strassen</w:t>
            </w:r>
            <w:proofErr w:type="spellEnd"/>
            <w:r>
              <w:rPr>
                <w:sz w:val="23"/>
                <w:szCs w:val="23"/>
              </w:rPr>
              <w:t xml:space="preserve"> (n/2, a21 – a11, b11 + b22, d6)</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r>
            <w:r>
              <w:rPr>
                <w:sz w:val="23"/>
                <w:szCs w:val="23"/>
              </w:rPr>
              <w:tab/>
            </w:r>
            <w:proofErr w:type="spellStart"/>
            <w:r>
              <w:rPr>
                <w:sz w:val="23"/>
                <w:szCs w:val="23"/>
              </w:rPr>
              <w:t>Strassen</w:t>
            </w:r>
            <w:proofErr w:type="spellEnd"/>
            <w:r>
              <w:rPr>
                <w:sz w:val="23"/>
                <w:szCs w:val="23"/>
              </w:rPr>
              <w:t xml:space="preserve"> (n/2, a12 – a22, b21 + b22, d7)</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r>
            <w:r>
              <w:rPr>
                <w:sz w:val="23"/>
                <w:szCs w:val="23"/>
              </w:rPr>
              <w:tab/>
              <w:t>C = d1+d4-d5+d7     d3+d5</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r>
            <w:r>
              <w:rPr>
                <w:sz w:val="23"/>
                <w:szCs w:val="23"/>
              </w:rPr>
              <w:tab/>
              <w:t xml:space="preserve">d2+d4           d1+d3-d2-d6  </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r>
            <w:r>
              <w:rPr>
                <w:sz w:val="23"/>
                <w:szCs w:val="23"/>
              </w:rPr>
              <w:tab/>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t>end if</w:t>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r>
          </w:p>
          <w:p w:rsidR="00F74F45" w:rsidRDefault="00F74F45" w:rsidP="00F74F45">
            <w:pPr>
              <w:pStyle w:val="HTMLPreformatted"/>
              <w:pBdr>
                <w:top w:val="single" w:sz="6" w:space="4" w:color="CCCCCC"/>
                <w:left w:val="single" w:sz="6" w:space="4" w:color="CCCCCC"/>
                <w:bottom w:val="single" w:sz="6" w:space="4" w:color="CCCCCC"/>
                <w:right w:val="single" w:sz="6" w:space="4" w:color="CCCCCC"/>
              </w:pBdr>
              <w:shd w:val="clear" w:color="auto" w:fill="EFEFEF"/>
              <w:rPr>
                <w:sz w:val="23"/>
                <w:szCs w:val="23"/>
              </w:rPr>
            </w:pPr>
            <w:r>
              <w:rPr>
                <w:sz w:val="23"/>
                <w:szCs w:val="23"/>
              </w:rPr>
              <w:tab/>
              <w:t>return (C)</w:t>
            </w:r>
          </w:p>
          <w:p w:rsidR="00C37E33" w:rsidRDefault="00F74F45" w:rsidP="00C37E33">
            <w:proofErr w:type="gramStart"/>
            <w:r>
              <w:t>end</w:t>
            </w:r>
            <w:proofErr w:type="gramEnd"/>
            <w:r>
              <w:t>.</w:t>
            </w:r>
          </w:p>
          <w:p w:rsidR="00C37E33" w:rsidRDefault="00C37E33" w:rsidP="00335DCD">
            <w:pPr>
              <w:pStyle w:val="Title"/>
            </w:pPr>
            <w:r>
              <w:t xml:space="preserve">Code </w:t>
            </w:r>
            <w:r w:rsidR="00335DCD">
              <w:t xml:space="preserve">for </w:t>
            </w:r>
            <w:proofErr w:type="spellStart"/>
            <w:r w:rsidR="00335DCD">
              <w:t>strassen</w:t>
            </w:r>
            <w:proofErr w:type="spellEnd"/>
            <w:r>
              <w:t xml:space="preserve"> matrix multiplication</w:t>
            </w:r>
          </w:p>
          <w:p w:rsidR="00C37E33" w:rsidRPr="00335DCD" w:rsidRDefault="00C37E33" w:rsidP="00335DCD">
            <w:pPr>
              <w:rPr>
                <w:color w:val="000000"/>
                <w:lang w:eastAsia="en-IN"/>
              </w:rPr>
            </w:pPr>
            <w:r w:rsidRPr="00C37E33">
              <w:rPr>
                <w:lang w:eastAsia="en-IN"/>
              </w:rPr>
              <w:t xml:space="preserve">#include </w:t>
            </w:r>
            <w:r w:rsidRPr="00C37E33">
              <w:rPr>
                <w:color w:val="800000"/>
                <w:lang w:eastAsia="en-IN"/>
              </w:rPr>
              <w:t>&lt;</w:t>
            </w:r>
            <w:proofErr w:type="spellStart"/>
            <w:r w:rsidRPr="00C37E33">
              <w:rPr>
                <w:color w:val="40015A"/>
                <w:lang w:eastAsia="en-IN"/>
              </w:rPr>
              <w:t>stdio.h</w:t>
            </w:r>
            <w:proofErr w:type="spellEnd"/>
            <w:r w:rsidRPr="00C37E33">
              <w:rPr>
                <w:color w:val="800000"/>
                <w:lang w:eastAsia="en-IN"/>
              </w:rPr>
              <w:t>&gt;</w:t>
            </w:r>
          </w:p>
          <w:p w:rsidR="00C37E33" w:rsidRDefault="00C37E33" w:rsidP="00335DCD">
            <w:pPr>
              <w:rPr>
                <w:color w:val="000000"/>
                <w:lang w:eastAsia="en-IN"/>
              </w:rPr>
            </w:pPr>
            <w:proofErr w:type="spellStart"/>
            <w:r w:rsidRPr="00C37E33">
              <w:rPr>
                <w:b/>
                <w:bCs/>
                <w:color w:val="800000"/>
                <w:lang w:eastAsia="en-IN"/>
              </w:rPr>
              <w:t>int</w:t>
            </w:r>
            <w:proofErr w:type="spellEnd"/>
            <w:r w:rsidRPr="00C37E33">
              <w:rPr>
                <w:color w:val="000000"/>
                <w:lang w:eastAsia="en-IN"/>
              </w:rPr>
              <w:t xml:space="preserve"> </w:t>
            </w:r>
            <w:r w:rsidRPr="00C37E33">
              <w:rPr>
                <w:lang w:eastAsia="en-IN"/>
              </w:rPr>
              <w:t>main</w:t>
            </w:r>
            <w:r w:rsidRPr="00C37E33">
              <w:rPr>
                <w:color w:val="808030"/>
                <w:lang w:eastAsia="en-IN"/>
              </w:rPr>
              <w:t>()</w:t>
            </w:r>
          </w:p>
          <w:p w:rsidR="00335DCD" w:rsidRPr="00C37E33" w:rsidRDefault="00335DCD" w:rsidP="00335DCD">
            <w:pPr>
              <w:rPr>
                <w:color w:val="000000"/>
                <w:lang w:eastAsia="en-IN"/>
              </w:rPr>
            </w:pPr>
            <w:r>
              <w:rPr>
                <w:color w:val="000000"/>
                <w:lang w:eastAsia="en-IN"/>
              </w:rPr>
              <w:t>{</w:t>
            </w:r>
          </w:p>
          <w:p w:rsidR="00C37E33" w:rsidRPr="00C37E33" w:rsidRDefault="00C37E33" w:rsidP="00335DCD">
            <w:pPr>
              <w:rPr>
                <w:color w:val="000000"/>
                <w:lang w:eastAsia="en-IN"/>
              </w:rPr>
            </w:pPr>
            <w:r w:rsidRPr="00C37E33">
              <w:rPr>
                <w:color w:val="000000"/>
                <w:lang w:eastAsia="en-IN"/>
              </w:rPr>
              <w:tab/>
            </w:r>
            <w:proofErr w:type="spellStart"/>
            <w:r w:rsidRPr="00C37E33">
              <w:rPr>
                <w:b/>
                <w:bCs/>
                <w:color w:val="800000"/>
                <w:lang w:eastAsia="en-IN"/>
              </w:rPr>
              <w:t>int</w:t>
            </w:r>
            <w:proofErr w:type="spellEnd"/>
            <w:r w:rsidRPr="00C37E33">
              <w:rPr>
                <w:color w:val="000000"/>
                <w:lang w:eastAsia="en-IN"/>
              </w:rPr>
              <w:t xml:space="preserve"> a</w:t>
            </w:r>
            <w:r w:rsidRPr="00C37E33">
              <w:rPr>
                <w:lang w:eastAsia="en-IN"/>
              </w:rPr>
              <w:t>[</w:t>
            </w:r>
            <w:r w:rsidRPr="00C37E33">
              <w:rPr>
                <w:color w:val="008C00"/>
                <w:lang w:eastAsia="en-IN"/>
              </w:rPr>
              <w:t>2</w:t>
            </w:r>
            <w:r w:rsidRPr="00C37E33">
              <w:rPr>
                <w:lang w:eastAsia="en-IN"/>
              </w:rPr>
              <w:t>][</w:t>
            </w:r>
            <w:r w:rsidRPr="00C37E33">
              <w:rPr>
                <w:color w:val="008C00"/>
                <w:lang w:eastAsia="en-IN"/>
              </w:rPr>
              <w:t>2</w:t>
            </w:r>
            <w:r w:rsidRPr="00C37E33">
              <w:rPr>
                <w:lang w:eastAsia="en-IN"/>
              </w:rPr>
              <w:t>],</w:t>
            </w:r>
            <w:r w:rsidRPr="00C37E33">
              <w:rPr>
                <w:color w:val="000000"/>
                <w:lang w:eastAsia="en-IN"/>
              </w:rPr>
              <w:t>b</w:t>
            </w:r>
            <w:r w:rsidRPr="00C37E33">
              <w:rPr>
                <w:lang w:eastAsia="en-IN"/>
              </w:rPr>
              <w:t>[</w:t>
            </w:r>
            <w:r w:rsidRPr="00C37E33">
              <w:rPr>
                <w:color w:val="008C00"/>
                <w:lang w:eastAsia="en-IN"/>
              </w:rPr>
              <w:t>2</w:t>
            </w:r>
            <w:r w:rsidRPr="00C37E33">
              <w:rPr>
                <w:lang w:eastAsia="en-IN"/>
              </w:rPr>
              <w:t>][</w:t>
            </w:r>
            <w:r w:rsidRPr="00C37E33">
              <w:rPr>
                <w:color w:val="008C00"/>
                <w:lang w:eastAsia="en-IN"/>
              </w:rPr>
              <w:t>2</w:t>
            </w:r>
            <w:r w:rsidRPr="00C37E33">
              <w:rPr>
                <w:lang w:eastAsia="en-IN"/>
              </w:rPr>
              <w:t>],</w:t>
            </w:r>
            <w:r w:rsidRPr="00C37E33">
              <w:rPr>
                <w:color w:val="000000"/>
                <w:lang w:eastAsia="en-IN"/>
              </w:rPr>
              <w:t>c</w:t>
            </w:r>
            <w:r w:rsidRPr="00C37E33">
              <w:rPr>
                <w:lang w:eastAsia="en-IN"/>
              </w:rPr>
              <w:t>[</w:t>
            </w:r>
            <w:r w:rsidRPr="00C37E33">
              <w:rPr>
                <w:color w:val="008C00"/>
                <w:lang w:eastAsia="en-IN"/>
              </w:rPr>
              <w:t>2</w:t>
            </w:r>
            <w:r w:rsidRPr="00C37E33">
              <w:rPr>
                <w:lang w:eastAsia="en-IN"/>
              </w:rPr>
              <w:t>][</w:t>
            </w:r>
            <w:r w:rsidRPr="00C37E33">
              <w:rPr>
                <w:color w:val="008C00"/>
                <w:lang w:eastAsia="en-IN"/>
              </w:rPr>
              <w:t>2</w:t>
            </w:r>
            <w:r w:rsidRPr="00C37E33">
              <w:rPr>
                <w:lang w:eastAsia="en-IN"/>
              </w:rPr>
              <w:t>],</w:t>
            </w:r>
            <w:proofErr w:type="spellStart"/>
            <w:r w:rsidRPr="00C37E33">
              <w:rPr>
                <w:color w:val="000000"/>
                <w:lang w:eastAsia="en-IN"/>
              </w:rPr>
              <w:t>i</w:t>
            </w:r>
            <w:r w:rsidRPr="00C37E33">
              <w:rPr>
                <w:lang w:eastAsia="en-IN"/>
              </w:rPr>
              <w:t>,</w:t>
            </w:r>
            <w:r w:rsidRPr="00C37E33">
              <w:rPr>
                <w:color w:val="000000"/>
                <w:lang w:eastAsia="en-IN"/>
              </w:rPr>
              <w:t>j</w:t>
            </w:r>
            <w:proofErr w:type="spellEnd"/>
            <w:r w:rsidRPr="00C37E33">
              <w:rPr>
                <w:color w:val="800080"/>
                <w:lang w:eastAsia="en-IN"/>
              </w:rPr>
              <w:t>;</w:t>
            </w:r>
          </w:p>
          <w:p w:rsidR="00C37E33" w:rsidRPr="00C37E33" w:rsidRDefault="00C37E33" w:rsidP="00335DCD">
            <w:pPr>
              <w:rPr>
                <w:lang w:eastAsia="en-IN"/>
              </w:rPr>
            </w:pPr>
            <w:r w:rsidRPr="00C37E33">
              <w:rPr>
                <w:lang w:eastAsia="en-IN"/>
              </w:rPr>
              <w:tab/>
            </w:r>
            <w:proofErr w:type="spellStart"/>
            <w:r w:rsidRPr="00C37E33">
              <w:rPr>
                <w:b/>
                <w:bCs/>
                <w:color w:val="800000"/>
                <w:lang w:eastAsia="en-IN"/>
              </w:rPr>
              <w:t>int</w:t>
            </w:r>
            <w:proofErr w:type="spellEnd"/>
            <w:r w:rsidRPr="00C37E33">
              <w:rPr>
                <w:lang w:eastAsia="en-IN"/>
              </w:rPr>
              <w:t xml:space="preserve"> m1</w:t>
            </w:r>
            <w:r w:rsidRPr="00C37E33">
              <w:rPr>
                <w:color w:val="808030"/>
                <w:lang w:eastAsia="en-IN"/>
              </w:rPr>
              <w:t>,</w:t>
            </w:r>
            <w:r w:rsidRPr="00C37E33">
              <w:rPr>
                <w:lang w:eastAsia="en-IN"/>
              </w:rPr>
              <w:t>m2</w:t>
            </w:r>
            <w:r w:rsidRPr="00C37E33">
              <w:rPr>
                <w:color w:val="808030"/>
                <w:lang w:eastAsia="en-IN"/>
              </w:rPr>
              <w:t>,</w:t>
            </w:r>
            <w:r w:rsidRPr="00C37E33">
              <w:rPr>
                <w:lang w:eastAsia="en-IN"/>
              </w:rPr>
              <w:t>m3</w:t>
            </w:r>
            <w:r w:rsidRPr="00C37E33">
              <w:rPr>
                <w:color w:val="808030"/>
                <w:lang w:eastAsia="en-IN"/>
              </w:rPr>
              <w:t>,</w:t>
            </w:r>
            <w:r w:rsidRPr="00C37E33">
              <w:rPr>
                <w:lang w:eastAsia="en-IN"/>
              </w:rPr>
              <w:t>m4</w:t>
            </w:r>
            <w:r w:rsidRPr="00C37E33">
              <w:rPr>
                <w:color w:val="808030"/>
                <w:lang w:eastAsia="en-IN"/>
              </w:rPr>
              <w:t>,</w:t>
            </w:r>
            <w:r w:rsidRPr="00C37E33">
              <w:rPr>
                <w:lang w:eastAsia="en-IN"/>
              </w:rPr>
              <w:t>m5</w:t>
            </w:r>
            <w:r w:rsidRPr="00C37E33">
              <w:rPr>
                <w:color w:val="808030"/>
                <w:lang w:eastAsia="en-IN"/>
              </w:rPr>
              <w:t>,</w:t>
            </w:r>
            <w:r w:rsidRPr="00C37E33">
              <w:rPr>
                <w:lang w:eastAsia="en-IN"/>
              </w:rPr>
              <w:t>m6</w:t>
            </w:r>
            <w:r w:rsidRPr="00C37E33">
              <w:rPr>
                <w:color w:val="808030"/>
                <w:lang w:eastAsia="en-IN"/>
              </w:rPr>
              <w:t>,</w:t>
            </w:r>
            <w:r w:rsidRPr="00C37E33">
              <w:rPr>
                <w:lang w:eastAsia="en-IN"/>
              </w:rPr>
              <w:t>m7</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r>
            <w:proofErr w:type="spellStart"/>
            <w:r w:rsidRPr="00C37E33">
              <w:rPr>
                <w:color w:val="603000"/>
                <w:lang w:eastAsia="en-IN"/>
              </w:rPr>
              <w:t>printf</w:t>
            </w:r>
            <w:proofErr w:type="spellEnd"/>
            <w:r w:rsidRPr="00C37E33">
              <w:rPr>
                <w:color w:val="808030"/>
                <w:lang w:eastAsia="en-IN"/>
              </w:rPr>
              <w:t>(</w:t>
            </w:r>
            <w:r w:rsidRPr="00C37E33">
              <w:rPr>
                <w:color w:val="800000"/>
                <w:lang w:eastAsia="en-IN"/>
              </w:rPr>
              <w:t>"</w:t>
            </w:r>
            <w:r w:rsidRPr="00C37E33">
              <w:rPr>
                <w:lang w:eastAsia="en-IN"/>
              </w:rPr>
              <w:t xml:space="preserve">Enter the 4 elements of first matrix: </w:t>
            </w:r>
            <w:r w:rsidRPr="00C37E33">
              <w:rPr>
                <w:color w:val="800000"/>
                <w:lang w:eastAsia="en-IN"/>
              </w:rPr>
              <w:t>"</w:t>
            </w:r>
            <w:r w:rsidRPr="00C37E33">
              <w:rPr>
                <w:color w:val="808030"/>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r>
            <w:r w:rsidRPr="00C37E33">
              <w:rPr>
                <w:b/>
                <w:bCs/>
                <w:color w:val="800000"/>
                <w:lang w:eastAsia="en-IN"/>
              </w:rPr>
              <w:t>for</w:t>
            </w:r>
            <w:r w:rsidRPr="00C37E33">
              <w:rPr>
                <w:color w:val="808030"/>
                <w:lang w:eastAsia="en-IN"/>
              </w:rPr>
              <w:t>(</w:t>
            </w:r>
            <w:r w:rsidRPr="00C37E33">
              <w:rPr>
                <w:color w:val="000000"/>
                <w:lang w:eastAsia="en-IN"/>
              </w:rPr>
              <w:t>i</w:t>
            </w:r>
            <w:r w:rsidRPr="00C37E33">
              <w:rPr>
                <w:color w:val="808030"/>
                <w:lang w:eastAsia="en-IN"/>
              </w:rPr>
              <w:t>=</w:t>
            </w:r>
            <w:r w:rsidRPr="00C37E33">
              <w:rPr>
                <w:color w:val="008C00"/>
                <w:lang w:eastAsia="en-IN"/>
              </w:rPr>
              <w:t>0</w:t>
            </w:r>
            <w:r w:rsidRPr="00C37E33">
              <w:rPr>
                <w:color w:val="800080"/>
                <w:lang w:eastAsia="en-IN"/>
              </w:rPr>
              <w:t>;</w:t>
            </w:r>
            <w:r w:rsidRPr="00C37E33">
              <w:rPr>
                <w:color w:val="000000"/>
                <w:lang w:eastAsia="en-IN"/>
              </w:rPr>
              <w:t>i</w:t>
            </w:r>
            <w:r w:rsidRPr="00C37E33">
              <w:rPr>
                <w:color w:val="808030"/>
                <w:lang w:eastAsia="en-IN"/>
              </w:rPr>
              <w:t>&lt;</w:t>
            </w:r>
            <w:r w:rsidRPr="00C37E33">
              <w:rPr>
                <w:color w:val="008C00"/>
                <w:lang w:eastAsia="en-IN"/>
              </w:rPr>
              <w:t>2</w:t>
            </w:r>
            <w:r w:rsidRPr="00C37E33">
              <w:rPr>
                <w:color w:val="800080"/>
                <w:lang w:eastAsia="en-IN"/>
              </w:rPr>
              <w:t>;</w:t>
            </w:r>
            <w:r w:rsidRPr="00C37E33">
              <w:rPr>
                <w:color w:val="000000"/>
                <w:lang w:eastAsia="en-IN"/>
              </w:rPr>
              <w:t>i</w:t>
            </w:r>
            <w:r w:rsidRPr="00C37E33">
              <w:rPr>
                <w:color w:val="808030"/>
                <w:lang w:eastAsia="en-IN"/>
              </w:rPr>
              <w:t>++)</w:t>
            </w:r>
          </w:p>
          <w:p w:rsidR="00C37E33" w:rsidRPr="00C37E33" w:rsidRDefault="00C37E33" w:rsidP="00335DCD">
            <w:pPr>
              <w:rPr>
                <w:color w:val="000000"/>
                <w:lang w:eastAsia="en-IN"/>
              </w:rPr>
            </w:pPr>
            <w:r w:rsidRPr="00C37E33">
              <w:rPr>
                <w:color w:val="000000"/>
                <w:lang w:eastAsia="en-IN"/>
              </w:rPr>
              <w:tab/>
            </w:r>
            <w:r w:rsidRPr="00C37E33">
              <w:rPr>
                <w:color w:val="000000"/>
                <w:lang w:eastAsia="en-IN"/>
              </w:rPr>
              <w:tab/>
            </w:r>
            <w:r w:rsidRPr="00C37E33">
              <w:rPr>
                <w:b/>
                <w:bCs/>
                <w:color w:val="800000"/>
                <w:lang w:eastAsia="en-IN"/>
              </w:rPr>
              <w:t>for</w:t>
            </w:r>
            <w:r w:rsidRPr="00C37E33">
              <w:rPr>
                <w:color w:val="808030"/>
                <w:lang w:eastAsia="en-IN"/>
              </w:rPr>
              <w:t>(</w:t>
            </w:r>
            <w:r w:rsidRPr="00C37E33">
              <w:rPr>
                <w:color w:val="000000"/>
                <w:lang w:eastAsia="en-IN"/>
              </w:rPr>
              <w:t>j</w:t>
            </w:r>
            <w:r w:rsidRPr="00C37E33">
              <w:rPr>
                <w:color w:val="808030"/>
                <w:lang w:eastAsia="en-IN"/>
              </w:rPr>
              <w:t>=</w:t>
            </w:r>
            <w:r w:rsidRPr="00C37E33">
              <w:rPr>
                <w:color w:val="008C00"/>
                <w:lang w:eastAsia="en-IN"/>
              </w:rPr>
              <w:t>0</w:t>
            </w:r>
            <w:r w:rsidRPr="00C37E33">
              <w:rPr>
                <w:color w:val="800080"/>
                <w:lang w:eastAsia="en-IN"/>
              </w:rPr>
              <w:t>;</w:t>
            </w:r>
            <w:r w:rsidRPr="00C37E33">
              <w:rPr>
                <w:color w:val="000000"/>
                <w:lang w:eastAsia="en-IN"/>
              </w:rPr>
              <w:t>j</w:t>
            </w:r>
            <w:r w:rsidRPr="00C37E33">
              <w:rPr>
                <w:color w:val="808030"/>
                <w:lang w:eastAsia="en-IN"/>
              </w:rPr>
              <w:t>&lt;</w:t>
            </w:r>
            <w:r w:rsidRPr="00C37E33">
              <w:rPr>
                <w:color w:val="008C00"/>
                <w:lang w:eastAsia="en-IN"/>
              </w:rPr>
              <w:t>2</w:t>
            </w:r>
            <w:r w:rsidRPr="00C37E33">
              <w:rPr>
                <w:color w:val="800080"/>
                <w:lang w:eastAsia="en-IN"/>
              </w:rPr>
              <w:t>;</w:t>
            </w:r>
            <w:r w:rsidRPr="00C37E33">
              <w:rPr>
                <w:color w:val="000000"/>
                <w:lang w:eastAsia="en-IN"/>
              </w:rPr>
              <w:t>j</w:t>
            </w:r>
            <w:r w:rsidRPr="00C37E33">
              <w:rPr>
                <w:color w:val="808030"/>
                <w:lang w:eastAsia="en-IN"/>
              </w:rPr>
              <w:t>++)</w:t>
            </w:r>
          </w:p>
          <w:p w:rsidR="00C37E33" w:rsidRPr="00C37E33" w:rsidRDefault="00C37E33" w:rsidP="00335DCD">
            <w:pPr>
              <w:rPr>
                <w:color w:val="000000"/>
                <w:lang w:eastAsia="en-IN"/>
              </w:rPr>
            </w:pPr>
            <w:r w:rsidRPr="00C37E33">
              <w:rPr>
                <w:color w:val="000000"/>
                <w:lang w:eastAsia="en-IN"/>
              </w:rPr>
              <w:tab/>
            </w:r>
            <w:r w:rsidRPr="00C37E33">
              <w:rPr>
                <w:color w:val="000000"/>
                <w:lang w:eastAsia="en-IN"/>
              </w:rPr>
              <w:tab/>
            </w:r>
            <w:r w:rsidRPr="00C37E33">
              <w:rPr>
                <w:color w:val="000000"/>
                <w:lang w:eastAsia="en-IN"/>
              </w:rPr>
              <w:tab/>
            </w:r>
            <w:proofErr w:type="spellStart"/>
            <w:r w:rsidRPr="00C37E33">
              <w:rPr>
                <w:color w:val="603000"/>
                <w:lang w:eastAsia="en-IN"/>
              </w:rPr>
              <w:t>scanf</w:t>
            </w:r>
            <w:proofErr w:type="spellEnd"/>
            <w:r w:rsidRPr="00C37E33">
              <w:rPr>
                <w:color w:val="808030"/>
                <w:lang w:eastAsia="en-IN"/>
              </w:rPr>
              <w:t>(</w:t>
            </w:r>
            <w:r w:rsidRPr="00C37E33">
              <w:rPr>
                <w:color w:val="800000"/>
                <w:lang w:eastAsia="en-IN"/>
              </w:rPr>
              <w:t>"</w:t>
            </w:r>
            <w:r w:rsidRPr="00C37E33">
              <w:rPr>
                <w:color w:val="007997"/>
                <w:lang w:eastAsia="en-IN"/>
              </w:rPr>
              <w:t>%</w:t>
            </w:r>
            <w:proofErr w:type="spellStart"/>
            <w:r w:rsidRPr="00C37E33">
              <w:rPr>
                <w:color w:val="007997"/>
                <w:lang w:eastAsia="en-IN"/>
              </w:rPr>
              <w:t>d</w:t>
            </w:r>
            <w:r w:rsidRPr="00C37E33">
              <w:rPr>
                <w:color w:val="800000"/>
                <w:lang w:eastAsia="en-IN"/>
              </w:rPr>
              <w:t>"</w:t>
            </w:r>
            <w:r w:rsidRPr="00C37E33">
              <w:rPr>
                <w:color w:val="808030"/>
                <w:lang w:eastAsia="en-IN"/>
              </w:rPr>
              <w:t>,&amp;</w:t>
            </w:r>
            <w:r w:rsidRPr="00C37E33">
              <w:rPr>
                <w:color w:val="000000"/>
                <w:lang w:eastAsia="en-IN"/>
              </w:rPr>
              <w:t>a</w:t>
            </w:r>
            <w:proofErr w:type="spellEnd"/>
            <w:r w:rsidRPr="00C37E33">
              <w:rPr>
                <w:color w:val="808030"/>
                <w:lang w:eastAsia="en-IN"/>
              </w:rPr>
              <w:t>[</w:t>
            </w:r>
            <w:r w:rsidRPr="00C37E33">
              <w:rPr>
                <w:color w:val="000000"/>
                <w:lang w:eastAsia="en-IN"/>
              </w:rPr>
              <w:t>i</w:t>
            </w:r>
            <w:r w:rsidRPr="00C37E33">
              <w:rPr>
                <w:color w:val="808030"/>
                <w:lang w:eastAsia="en-IN"/>
              </w:rPr>
              <w:t>][</w:t>
            </w:r>
            <w:r w:rsidRPr="00C37E33">
              <w:rPr>
                <w:color w:val="000000"/>
                <w:lang w:eastAsia="en-IN"/>
              </w:rPr>
              <w:t>j</w:t>
            </w:r>
            <w:r w:rsidRPr="00C37E33">
              <w:rPr>
                <w:color w:val="808030"/>
                <w:lang w:eastAsia="en-IN"/>
              </w:rPr>
              <w:t>])</w:t>
            </w:r>
            <w:r w:rsidRPr="00C37E33">
              <w:rPr>
                <w:color w:val="800080"/>
                <w:lang w:eastAsia="en-IN"/>
              </w:rPr>
              <w:t>;</w:t>
            </w:r>
          </w:p>
          <w:p w:rsidR="00C37E33" w:rsidRPr="00C37E33" w:rsidRDefault="00C37E33" w:rsidP="00335DCD">
            <w:pPr>
              <w:rPr>
                <w:color w:val="000000"/>
                <w:lang w:eastAsia="en-IN"/>
              </w:rPr>
            </w:pPr>
          </w:p>
          <w:p w:rsidR="00C37E33" w:rsidRPr="00C37E33" w:rsidRDefault="00C37E33" w:rsidP="00335DCD">
            <w:pPr>
              <w:rPr>
                <w:color w:val="000000"/>
                <w:lang w:eastAsia="en-IN"/>
              </w:rPr>
            </w:pPr>
            <w:r w:rsidRPr="00C37E33">
              <w:rPr>
                <w:color w:val="000000"/>
                <w:lang w:eastAsia="en-IN"/>
              </w:rPr>
              <w:tab/>
            </w:r>
            <w:proofErr w:type="spellStart"/>
            <w:r w:rsidRPr="00C37E33">
              <w:rPr>
                <w:color w:val="603000"/>
                <w:lang w:eastAsia="en-IN"/>
              </w:rPr>
              <w:t>printf</w:t>
            </w:r>
            <w:proofErr w:type="spellEnd"/>
            <w:r w:rsidRPr="00C37E33">
              <w:rPr>
                <w:color w:val="808030"/>
                <w:lang w:eastAsia="en-IN"/>
              </w:rPr>
              <w:t>(</w:t>
            </w:r>
            <w:r w:rsidRPr="00C37E33">
              <w:rPr>
                <w:color w:val="800000"/>
                <w:lang w:eastAsia="en-IN"/>
              </w:rPr>
              <w:t>"</w:t>
            </w:r>
            <w:r w:rsidRPr="00C37E33">
              <w:rPr>
                <w:lang w:eastAsia="en-IN"/>
              </w:rPr>
              <w:t xml:space="preserve">Enter the 4 elements of second matrix: </w:t>
            </w:r>
            <w:r w:rsidRPr="00C37E33">
              <w:rPr>
                <w:color w:val="800000"/>
                <w:lang w:eastAsia="en-IN"/>
              </w:rPr>
              <w:t>"</w:t>
            </w:r>
            <w:r w:rsidRPr="00C37E33">
              <w:rPr>
                <w:color w:val="808030"/>
                <w:lang w:eastAsia="en-IN"/>
              </w:rPr>
              <w:t>)</w:t>
            </w:r>
            <w:r w:rsidRPr="00C37E33">
              <w:rPr>
                <w:color w:val="800080"/>
                <w:lang w:eastAsia="en-IN"/>
              </w:rPr>
              <w:t>;</w:t>
            </w:r>
          </w:p>
          <w:p w:rsidR="00335DCD" w:rsidRDefault="00C37E33" w:rsidP="00335DCD">
            <w:pPr>
              <w:rPr>
                <w:color w:val="808030"/>
                <w:lang w:eastAsia="en-IN"/>
              </w:rPr>
            </w:pPr>
            <w:r w:rsidRPr="00C37E33">
              <w:rPr>
                <w:color w:val="000000"/>
                <w:lang w:eastAsia="en-IN"/>
              </w:rPr>
              <w:tab/>
            </w:r>
            <w:r w:rsidRPr="00C37E33">
              <w:rPr>
                <w:b/>
                <w:bCs/>
                <w:color w:val="800000"/>
                <w:lang w:eastAsia="en-IN"/>
              </w:rPr>
              <w:t>for</w:t>
            </w:r>
            <w:r w:rsidRPr="00C37E33">
              <w:rPr>
                <w:color w:val="808030"/>
                <w:lang w:eastAsia="en-IN"/>
              </w:rPr>
              <w:t>(</w:t>
            </w:r>
            <w:r w:rsidRPr="00C37E33">
              <w:rPr>
                <w:color w:val="000000"/>
                <w:lang w:eastAsia="en-IN"/>
              </w:rPr>
              <w:t>i</w:t>
            </w:r>
            <w:r w:rsidRPr="00C37E33">
              <w:rPr>
                <w:color w:val="808030"/>
                <w:lang w:eastAsia="en-IN"/>
              </w:rPr>
              <w:t>=</w:t>
            </w:r>
            <w:r w:rsidRPr="00C37E33">
              <w:rPr>
                <w:color w:val="008C00"/>
                <w:lang w:eastAsia="en-IN"/>
              </w:rPr>
              <w:t>0</w:t>
            </w:r>
            <w:r w:rsidRPr="00C37E33">
              <w:rPr>
                <w:color w:val="800080"/>
                <w:lang w:eastAsia="en-IN"/>
              </w:rPr>
              <w:t>;</w:t>
            </w:r>
            <w:r w:rsidRPr="00C37E33">
              <w:rPr>
                <w:color w:val="000000"/>
                <w:lang w:eastAsia="en-IN"/>
              </w:rPr>
              <w:t>i</w:t>
            </w:r>
            <w:r w:rsidRPr="00C37E33">
              <w:rPr>
                <w:color w:val="808030"/>
                <w:lang w:eastAsia="en-IN"/>
              </w:rPr>
              <w:t>&lt;</w:t>
            </w:r>
            <w:r w:rsidRPr="00C37E33">
              <w:rPr>
                <w:color w:val="008C00"/>
                <w:lang w:eastAsia="en-IN"/>
              </w:rPr>
              <w:t>2</w:t>
            </w:r>
            <w:r w:rsidRPr="00C37E33">
              <w:rPr>
                <w:color w:val="800080"/>
                <w:lang w:eastAsia="en-IN"/>
              </w:rPr>
              <w:t>;</w:t>
            </w:r>
            <w:r w:rsidRPr="00C37E33">
              <w:rPr>
                <w:color w:val="000000"/>
                <w:lang w:eastAsia="en-IN"/>
              </w:rPr>
              <w:t>i</w:t>
            </w:r>
            <w:r w:rsidR="00335DCD">
              <w:rPr>
                <w:color w:val="808030"/>
                <w:lang w:eastAsia="en-IN"/>
              </w:rPr>
              <w:t>++)</w:t>
            </w:r>
          </w:p>
          <w:p w:rsidR="00C37E33" w:rsidRPr="00335DCD" w:rsidRDefault="00C37E33" w:rsidP="00335DCD">
            <w:pPr>
              <w:rPr>
                <w:rFonts w:ascii="Times New Roman" w:hAnsi="Times New Roman" w:cs="Times New Roman"/>
                <w:color w:val="000000"/>
                <w:lang w:eastAsia="en-IN"/>
              </w:rPr>
            </w:pPr>
            <w:r w:rsidRPr="00C37E33">
              <w:rPr>
                <w:b/>
                <w:bCs/>
                <w:color w:val="800000"/>
                <w:lang w:eastAsia="en-IN"/>
              </w:rPr>
              <w:t>for</w:t>
            </w:r>
            <w:r w:rsidRPr="00C37E33">
              <w:rPr>
                <w:lang w:eastAsia="en-IN"/>
              </w:rPr>
              <w:t>(</w:t>
            </w:r>
            <w:r w:rsidRPr="00C37E33">
              <w:rPr>
                <w:color w:val="000000"/>
                <w:lang w:eastAsia="en-IN"/>
              </w:rPr>
              <w:t>j</w:t>
            </w:r>
            <w:r w:rsidRPr="00C37E33">
              <w:rPr>
                <w:lang w:eastAsia="en-IN"/>
              </w:rPr>
              <w:t>=</w:t>
            </w:r>
            <w:r w:rsidRPr="00C37E33">
              <w:rPr>
                <w:color w:val="008C00"/>
                <w:lang w:eastAsia="en-IN"/>
              </w:rPr>
              <w:t>0</w:t>
            </w:r>
            <w:r w:rsidRPr="00C37E33">
              <w:rPr>
                <w:color w:val="800080"/>
                <w:lang w:eastAsia="en-IN"/>
              </w:rPr>
              <w:t>;</w:t>
            </w:r>
            <w:r w:rsidRPr="00C37E33">
              <w:rPr>
                <w:color w:val="000000"/>
                <w:lang w:eastAsia="en-IN"/>
              </w:rPr>
              <w:t>j</w:t>
            </w:r>
            <w:r w:rsidRPr="00C37E33">
              <w:rPr>
                <w:lang w:eastAsia="en-IN"/>
              </w:rPr>
              <w:t>&lt;</w:t>
            </w:r>
            <w:r w:rsidRPr="00C37E33">
              <w:rPr>
                <w:color w:val="008C00"/>
                <w:lang w:eastAsia="en-IN"/>
              </w:rPr>
              <w:t>2</w:t>
            </w:r>
            <w:r w:rsidRPr="00C37E33">
              <w:rPr>
                <w:color w:val="800080"/>
                <w:lang w:eastAsia="en-IN"/>
              </w:rPr>
              <w:t>;</w:t>
            </w:r>
            <w:r w:rsidRPr="00C37E33">
              <w:rPr>
                <w:color w:val="000000"/>
                <w:lang w:eastAsia="en-IN"/>
              </w:rPr>
              <w:t>j</w:t>
            </w:r>
            <w:r w:rsidRPr="00C37E33">
              <w:rPr>
                <w:lang w:eastAsia="en-IN"/>
              </w:rPr>
              <w:t>++)</w:t>
            </w:r>
          </w:p>
          <w:p w:rsidR="00C37E33" w:rsidRPr="00C37E33" w:rsidRDefault="00C37E33" w:rsidP="00335DCD">
            <w:pPr>
              <w:rPr>
                <w:color w:val="000000"/>
                <w:lang w:eastAsia="en-IN"/>
              </w:rPr>
            </w:pPr>
            <w:r w:rsidRPr="00C37E33">
              <w:rPr>
                <w:color w:val="000000"/>
                <w:lang w:eastAsia="en-IN"/>
              </w:rPr>
              <w:tab/>
            </w:r>
            <w:r w:rsidRPr="00C37E33">
              <w:rPr>
                <w:color w:val="000000"/>
                <w:lang w:eastAsia="en-IN"/>
              </w:rPr>
              <w:tab/>
            </w:r>
            <w:r w:rsidRPr="00C37E33">
              <w:rPr>
                <w:color w:val="000000"/>
                <w:lang w:eastAsia="en-IN"/>
              </w:rPr>
              <w:tab/>
            </w:r>
            <w:proofErr w:type="spellStart"/>
            <w:r w:rsidRPr="00C37E33">
              <w:rPr>
                <w:color w:val="603000"/>
                <w:lang w:eastAsia="en-IN"/>
              </w:rPr>
              <w:t>scanf</w:t>
            </w:r>
            <w:proofErr w:type="spellEnd"/>
            <w:r w:rsidRPr="00C37E33">
              <w:rPr>
                <w:lang w:eastAsia="en-IN"/>
              </w:rPr>
              <w:t>(</w:t>
            </w:r>
            <w:r w:rsidRPr="00C37E33">
              <w:rPr>
                <w:color w:val="800000"/>
                <w:lang w:eastAsia="en-IN"/>
              </w:rPr>
              <w:t>"</w:t>
            </w:r>
            <w:r w:rsidRPr="00C37E33">
              <w:rPr>
                <w:color w:val="007997"/>
                <w:lang w:eastAsia="en-IN"/>
              </w:rPr>
              <w:t>%</w:t>
            </w:r>
            <w:proofErr w:type="spellStart"/>
            <w:r w:rsidRPr="00C37E33">
              <w:rPr>
                <w:color w:val="007997"/>
                <w:lang w:eastAsia="en-IN"/>
              </w:rPr>
              <w:t>d</w:t>
            </w:r>
            <w:r w:rsidRPr="00C37E33">
              <w:rPr>
                <w:color w:val="800000"/>
                <w:lang w:eastAsia="en-IN"/>
              </w:rPr>
              <w:t>"</w:t>
            </w:r>
            <w:r w:rsidRPr="00C37E33">
              <w:rPr>
                <w:lang w:eastAsia="en-IN"/>
              </w:rPr>
              <w:t>,&amp;</w:t>
            </w:r>
            <w:r w:rsidRPr="00C37E33">
              <w:rPr>
                <w:color w:val="000000"/>
                <w:lang w:eastAsia="en-IN"/>
              </w:rPr>
              <w:t>b</w:t>
            </w:r>
            <w:proofErr w:type="spellEnd"/>
            <w:r w:rsidRPr="00C37E33">
              <w:rPr>
                <w:lang w:eastAsia="en-IN"/>
              </w:rPr>
              <w:t>[</w:t>
            </w:r>
            <w:r w:rsidRPr="00C37E33">
              <w:rPr>
                <w:color w:val="000000"/>
                <w:lang w:eastAsia="en-IN"/>
              </w:rPr>
              <w:t>i</w:t>
            </w:r>
            <w:r w:rsidRPr="00C37E33">
              <w:rPr>
                <w:lang w:eastAsia="en-IN"/>
              </w:rPr>
              <w:t>][</w:t>
            </w:r>
            <w:r w:rsidRPr="00C37E33">
              <w:rPr>
                <w:color w:val="000000"/>
                <w:lang w:eastAsia="en-IN"/>
              </w:rPr>
              <w:t>j</w:t>
            </w:r>
            <w:r w:rsidRPr="00C37E33">
              <w:rPr>
                <w:lang w:eastAsia="en-IN"/>
              </w:rPr>
              <w:t>])</w:t>
            </w:r>
            <w:r w:rsidRPr="00C37E33">
              <w:rPr>
                <w:color w:val="800080"/>
                <w:lang w:eastAsia="en-IN"/>
              </w:rPr>
              <w:t>;</w:t>
            </w:r>
          </w:p>
          <w:p w:rsidR="00C37E33" w:rsidRPr="00C37E33" w:rsidRDefault="00C37E33" w:rsidP="00335DCD">
            <w:pPr>
              <w:rPr>
                <w:color w:val="000000"/>
                <w:lang w:eastAsia="en-IN"/>
              </w:rPr>
            </w:pPr>
          </w:p>
          <w:p w:rsidR="00C37E33" w:rsidRPr="00C37E33" w:rsidRDefault="00C37E33" w:rsidP="00335DCD">
            <w:pPr>
              <w:rPr>
                <w:color w:val="000000"/>
                <w:lang w:eastAsia="en-IN"/>
              </w:rPr>
            </w:pPr>
            <w:r w:rsidRPr="00C37E33">
              <w:rPr>
                <w:color w:val="000000"/>
                <w:lang w:eastAsia="en-IN"/>
              </w:rPr>
              <w:tab/>
            </w:r>
            <w:proofErr w:type="spellStart"/>
            <w:r w:rsidRPr="00C37E33">
              <w:rPr>
                <w:color w:val="603000"/>
                <w:lang w:eastAsia="en-IN"/>
              </w:rPr>
              <w:t>printf</w:t>
            </w:r>
            <w:proofErr w:type="spellEnd"/>
            <w:r w:rsidRPr="00C37E33">
              <w:rPr>
                <w:lang w:eastAsia="en-IN"/>
              </w:rPr>
              <w:t>(</w:t>
            </w:r>
            <w:r w:rsidRPr="00C37E33">
              <w:rPr>
                <w:color w:val="800000"/>
                <w:lang w:eastAsia="en-IN"/>
              </w:rPr>
              <w:t>"</w:t>
            </w:r>
            <w:r w:rsidRPr="00C37E33">
              <w:rPr>
                <w:color w:val="0F69FF"/>
                <w:lang w:eastAsia="en-IN"/>
              </w:rPr>
              <w:t>\</w:t>
            </w:r>
            <w:proofErr w:type="spellStart"/>
            <w:r w:rsidRPr="00C37E33">
              <w:rPr>
                <w:color w:val="0F69FF"/>
                <w:lang w:eastAsia="en-IN"/>
              </w:rPr>
              <w:t>n</w:t>
            </w:r>
            <w:r w:rsidRPr="00C37E33">
              <w:rPr>
                <w:color w:val="0000E6"/>
                <w:lang w:eastAsia="en-IN"/>
              </w:rPr>
              <w:t>The</w:t>
            </w:r>
            <w:proofErr w:type="spellEnd"/>
            <w:r w:rsidRPr="00C37E33">
              <w:rPr>
                <w:color w:val="0000E6"/>
                <w:lang w:eastAsia="en-IN"/>
              </w:rPr>
              <w:t xml:space="preserve"> first matrix is</w:t>
            </w:r>
            <w:r w:rsidRPr="00C37E33">
              <w:rPr>
                <w:color w:val="0F69FF"/>
                <w:lang w:eastAsia="en-IN"/>
              </w:rPr>
              <w:t>\n</w:t>
            </w:r>
            <w:r w:rsidRPr="00C37E33">
              <w:rPr>
                <w:color w:val="800000"/>
                <w:lang w:eastAsia="en-IN"/>
              </w:rPr>
              <w:t>"</w:t>
            </w:r>
            <w:r w:rsidRPr="00C37E33">
              <w:rPr>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r>
            <w:r w:rsidRPr="00C37E33">
              <w:rPr>
                <w:b/>
                <w:bCs/>
                <w:color w:val="800000"/>
                <w:lang w:eastAsia="en-IN"/>
              </w:rPr>
              <w:t>for</w:t>
            </w:r>
            <w:r w:rsidRPr="00C37E33">
              <w:rPr>
                <w:lang w:eastAsia="en-IN"/>
              </w:rPr>
              <w:t>(</w:t>
            </w:r>
            <w:r w:rsidRPr="00C37E33">
              <w:rPr>
                <w:color w:val="000000"/>
                <w:lang w:eastAsia="en-IN"/>
              </w:rPr>
              <w:t>i</w:t>
            </w:r>
            <w:r w:rsidRPr="00C37E33">
              <w:rPr>
                <w:lang w:eastAsia="en-IN"/>
              </w:rPr>
              <w:t>=</w:t>
            </w:r>
            <w:r w:rsidRPr="00C37E33">
              <w:rPr>
                <w:color w:val="008C00"/>
                <w:lang w:eastAsia="en-IN"/>
              </w:rPr>
              <w:t>0</w:t>
            </w:r>
            <w:r w:rsidRPr="00C37E33">
              <w:rPr>
                <w:color w:val="800080"/>
                <w:lang w:eastAsia="en-IN"/>
              </w:rPr>
              <w:t>;</w:t>
            </w:r>
            <w:r w:rsidRPr="00C37E33">
              <w:rPr>
                <w:color w:val="000000"/>
                <w:lang w:eastAsia="en-IN"/>
              </w:rPr>
              <w:t>i</w:t>
            </w:r>
            <w:r w:rsidRPr="00C37E33">
              <w:rPr>
                <w:lang w:eastAsia="en-IN"/>
              </w:rPr>
              <w:t>&lt;</w:t>
            </w:r>
            <w:r w:rsidRPr="00C37E33">
              <w:rPr>
                <w:color w:val="008C00"/>
                <w:lang w:eastAsia="en-IN"/>
              </w:rPr>
              <w:t>2</w:t>
            </w:r>
            <w:r w:rsidRPr="00C37E33">
              <w:rPr>
                <w:color w:val="800080"/>
                <w:lang w:eastAsia="en-IN"/>
              </w:rPr>
              <w:t>;</w:t>
            </w:r>
            <w:r w:rsidRPr="00C37E33">
              <w:rPr>
                <w:color w:val="000000"/>
                <w:lang w:eastAsia="en-IN"/>
              </w:rPr>
              <w:t>i</w:t>
            </w:r>
            <w:r w:rsidRPr="00C37E33">
              <w:rPr>
                <w:lang w:eastAsia="en-IN"/>
              </w:rPr>
              <w:t>++)</w:t>
            </w:r>
          </w:p>
          <w:p w:rsidR="00C37E33" w:rsidRPr="00C37E33" w:rsidRDefault="00C37E33" w:rsidP="00335DCD">
            <w:pPr>
              <w:rPr>
                <w:color w:val="000000"/>
                <w:lang w:eastAsia="en-IN"/>
              </w:rPr>
            </w:pPr>
            <w:r w:rsidRPr="00C37E33">
              <w:rPr>
                <w:color w:val="000000"/>
                <w:lang w:eastAsia="en-IN"/>
              </w:rPr>
              <w:tab/>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r>
            <w:r w:rsidRPr="00C37E33">
              <w:rPr>
                <w:color w:val="000000"/>
                <w:lang w:eastAsia="en-IN"/>
              </w:rPr>
              <w:tab/>
            </w:r>
            <w:proofErr w:type="spellStart"/>
            <w:r w:rsidRPr="00C37E33">
              <w:rPr>
                <w:color w:val="603000"/>
                <w:lang w:eastAsia="en-IN"/>
              </w:rPr>
              <w:t>printf</w:t>
            </w:r>
            <w:proofErr w:type="spellEnd"/>
            <w:r w:rsidRPr="00C37E33">
              <w:rPr>
                <w:lang w:eastAsia="en-IN"/>
              </w:rPr>
              <w:t>(</w:t>
            </w:r>
            <w:r w:rsidRPr="00C37E33">
              <w:rPr>
                <w:color w:val="800000"/>
                <w:lang w:eastAsia="en-IN"/>
              </w:rPr>
              <w:t>"</w:t>
            </w:r>
            <w:r w:rsidRPr="00C37E33">
              <w:rPr>
                <w:color w:val="0F69FF"/>
                <w:lang w:eastAsia="en-IN"/>
              </w:rPr>
              <w:t>\n</w:t>
            </w:r>
            <w:r w:rsidRPr="00C37E33">
              <w:rPr>
                <w:color w:val="800000"/>
                <w:lang w:eastAsia="en-IN"/>
              </w:rPr>
              <w:t>"</w:t>
            </w:r>
            <w:r w:rsidRPr="00C37E33">
              <w:rPr>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r>
            <w:r w:rsidRPr="00C37E33">
              <w:rPr>
                <w:color w:val="000000"/>
                <w:lang w:eastAsia="en-IN"/>
              </w:rPr>
              <w:tab/>
            </w:r>
            <w:r w:rsidRPr="00C37E33">
              <w:rPr>
                <w:b/>
                <w:bCs/>
                <w:color w:val="800000"/>
                <w:lang w:eastAsia="en-IN"/>
              </w:rPr>
              <w:t>for</w:t>
            </w:r>
            <w:r w:rsidRPr="00C37E33">
              <w:rPr>
                <w:lang w:eastAsia="en-IN"/>
              </w:rPr>
              <w:t>(</w:t>
            </w:r>
            <w:r w:rsidRPr="00C37E33">
              <w:rPr>
                <w:color w:val="000000"/>
                <w:lang w:eastAsia="en-IN"/>
              </w:rPr>
              <w:t>j</w:t>
            </w:r>
            <w:r w:rsidRPr="00C37E33">
              <w:rPr>
                <w:lang w:eastAsia="en-IN"/>
              </w:rPr>
              <w:t>=</w:t>
            </w:r>
            <w:r w:rsidRPr="00C37E33">
              <w:rPr>
                <w:color w:val="008C00"/>
                <w:lang w:eastAsia="en-IN"/>
              </w:rPr>
              <w:t>0</w:t>
            </w:r>
            <w:r w:rsidRPr="00C37E33">
              <w:rPr>
                <w:color w:val="800080"/>
                <w:lang w:eastAsia="en-IN"/>
              </w:rPr>
              <w:t>;</w:t>
            </w:r>
            <w:r w:rsidRPr="00C37E33">
              <w:rPr>
                <w:color w:val="000000"/>
                <w:lang w:eastAsia="en-IN"/>
              </w:rPr>
              <w:t>j</w:t>
            </w:r>
            <w:r w:rsidRPr="00C37E33">
              <w:rPr>
                <w:lang w:eastAsia="en-IN"/>
              </w:rPr>
              <w:t>&lt;</w:t>
            </w:r>
            <w:r w:rsidRPr="00C37E33">
              <w:rPr>
                <w:color w:val="008C00"/>
                <w:lang w:eastAsia="en-IN"/>
              </w:rPr>
              <w:t>2</w:t>
            </w:r>
            <w:r w:rsidRPr="00C37E33">
              <w:rPr>
                <w:color w:val="800080"/>
                <w:lang w:eastAsia="en-IN"/>
              </w:rPr>
              <w:t>;</w:t>
            </w:r>
            <w:r w:rsidRPr="00C37E33">
              <w:rPr>
                <w:color w:val="000000"/>
                <w:lang w:eastAsia="en-IN"/>
              </w:rPr>
              <w:t>j</w:t>
            </w:r>
            <w:r w:rsidRPr="00C37E33">
              <w:rPr>
                <w:lang w:eastAsia="en-IN"/>
              </w:rPr>
              <w:t>++)</w:t>
            </w:r>
          </w:p>
          <w:p w:rsidR="00C37E33" w:rsidRPr="00C37E33" w:rsidRDefault="00C37E33" w:rsidP="00335DCD">
            <w:pPr>
              <w:rPr>
                <w:color w:val="000000"/>
                <w:lang w:eastAsia="en-IN"/>
              </w:rPr>
            </w:pPr>
            <w:r w:rsidRPr="00C37E33">
              <w:rPr>
                <w:color w:val="000000"/>
                <w:lang w:eastAsia="en-IN"/>
              </w:rPr>
              <w:tab/>
            </w:r>
            <w:r w:rsidRPr="00C37E33">
              <w:rPr>
                <w:color w:val="000000"/>
                <w:lang w:eastAsia="en-IN"/>
              </w:rPr>
              <w:tab/>
            </w:r>
            <w:r w:rsidRPr="00C37E33">
              <w:rPr>
                <w:color w:val="000000"/>
                <w:lang w:eastAsia="en-IN"/>
              </w:rPr>
              <w:tab/>
            </w:r>
            <w:proofErr w:type="spellStart"/>
            <w:r w:rsidRPr="00C37E33">
              <w:rPr>
                <w:color w:val="603000"/>
                <w:lang w:eastAsia="en-IN"/>
              </w:rPr>
              <w:t>printf</w:t>
            </w:r>
            <w:proofErr w:type="spellEnd"/>
            <w:r w:rsidRPr="00C37E33">
              <w:rPr>
                <w:lang w:eastAsia="en-IN"/>
              </w:rPr>
              <w:t>(</w:t>
            </w:r>
            <w:r w:rsidRPr="00C37E33">
              <w:rPr>
                <w:color w:val="800000"/>
                <w:lang w:eastAsia="en-IN"/>
              </w:rPr>
              <w:t>"</w:t>
            </w:r>
            <w:r w:rsidRPr="00C37E33">
              <w:rPr>
                <w:color w:val="007997"/>
                <w:lang w:eastAsia="en-IN"/>
              </w:rPr>
              <w:t>%d</w:t>
            </w:r>
            <w:r w:rsidRPr="00C37E33">
              <w:rPr>
                <w:color w:val="0F69FF"/>
                <w:lang w:eastAsia="en-IN"/>
              </w:rPr>
              <w:t>\</w:t>
            </w:r>
            <w:proofErr w:type="spellStart"/>
            <w:r w:rsidRPr="00C37E33">
              <w:rPr>
                <w:color w:val="0F69FF"/>
                <w:lang w:eastAsia="en-IN"/>
              </w:rPr>
              <w:t>t</w:t>
            </w:r>
            <w:r w:rsidRPr="00C37E33">
              <w:rPr>
                <w:color w:val="800000"/>
                <w:lang w:eastAsia="en-IN"/>
              </w:rPr>
              <w:t>"</w:t>
            </w:r>
            <w:r w:rsidRPr="00C37E33">
              <w:rPr>
                <w:lang w:eastAsia="en-IN"/>
              </w:rPr>
              <w:t>,</w:t>
            </w:r>
            <w:r w:rsidRPr="00C37E33">
              <w:rPr>
                <w:color w:val="000000"/>
                <w:lang w:eastAsia="en-IN"/>
              </w:rPr>
              <w:t>a</w:t>
            </w:r>
            <w:proofErr w:type="spellEnd"/>
            <w:r w:rsidRPr="00C37E33">
              <w:rPr>
                <w:lang w:eastAsia="en-IN"/>
              </w:rPr>
              <w:t>[</w:t>
            </w:r>
            <w:r w:rsidRPr="00C37E33">
              <w:rPr>
                <w:color w:val="000000"/>
                <w:lang w:eastAsia="en-IN"/>
              </w:rPr>
              <w:t>i</w:t>
            </w:r>
            <w:r w:rsidRPr="00C37E33">
              <w:rPr>
                <w:lang w:eastAsia="en-IN"/>
              </w:rPr>
              <w:t>][</w:t>
            </w:r>
            <w:r w:rsidRPr="00C37E33">
              <w:rPr>
                <w:color w:val="000000"/>
                <w:lang w:eastAsia="en-IN"/>
              </w:rPr>
              <w:t>j</w:t>
            </w:r>
            <w:r w:rsidRPr="00C37E33">
              <w:rPr>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r>
            <w:r w:rsidRPr="00C37E33">
              <w:rPr>
                <w:color w:val="800080"/>
                <w:lang w:eastAsia="en-IN"/>
              </w:rPr>
              <w:t>}</w:t>
            </w:r>
          </w:p>
          <w:p w:rsidR="00C37E33" w:rsidRPr="00C37E33" w:rsidRDefault="00C37E33" w:rsidP="00335DCD">
            <w:pPr>
              <w:rPr>
                <w:color w:val="000000"/>
                <w:lang w:eastAsia="en-IN"/>
              </w:rPr>
            </w:pPr>
          </w:p>
          <w:p w:rsidR="00C37E33" w:rsidRPr="00C37E33" w:rsidRDefault="00C37E33" w:rsidP="00335DCD">
            <w:pPr>
              <w:rPr>
                <w:color w:val="000000"/>
                <w:lang w:eastAsia="en-IN"/>
              </w:rPr>
            </w:pPr>
            <w:r w:rsidRPr="00C37E33">
              <w:rPr>
                <w:color w:val="000000"/>
                <w:lang w:eastAsia="en-IN"/>
              </w:rPr>
              <w:tab/>
            </w:r>
            <w:proofErr w:type="spellStart"/>
            <w:r w:rsidRPr="00C37E33">
              <w:rPr>
                <w:color w:val="603000"/>
                <w:lang w:eastAsia="en-IN"/>
              </w:rPr>
              <w:t>printf</w:t>
            </w:r>
            <w:proofErr w:type="spellEnd"/>
            <w:r w:rsidRPr="00C37E33">
              <w:rPr>
                <w:lang w:eastAsia="en-IN"/>
              </w:rPr>
              <w:t>(</w:t>
            </w:r>
            <w:r w:rsidRPr="00C37E33">
              <w:rPr>
                <w:color w:val="800000"/>
                <w:lang w:eastAsia="en-IN"/>
              </w:rPr>
              <w:t>"</w:t>
            </w:r>
            <w:r w:rsidRPr="00C37E33">
              <w:rPr>
                <w:color w:val="0F69FF"/>
                <w:lang w:eastAsia="en-IN"/>
              </w:rPr>
              <w:t>\</w:t>
            </w:r>
            <w:proofErr w:type="spellStart"/>
            <w:r w:rsidRPr="00C37E33">
              <w:rPr>
                <w:color w:val="0F69FF"/>
                <w:lang w:eastAsia="en-IN"/>
              </w:rPr>
              <w:t>n</w:t>
            </w:r>
            <w:r w:rsidRPr="00C37E33">
              <w:rPr>
                <w:color w:val="0000E6"/>
                <w:lang w:eastAsia="en-IN"/>
              </w:rPr>
              <w:t>The</w:t>
            </w:r>
            <w:proofErr w:type="spellEnd"/>
            <w:r w:rsidRPr="00C37E33">
              <w:rPr>
                <w:color w:val="0000E6"/>
                <w:lang w:eastAsia="en-IN"/>
              </w:rPr>
              <w:t xml:space="preserve"> second matrix is</w:t>
            </w:r>
            <w:r w:rsidRPr="00C37E33">
              <w:rPr>
                <w:color w:val="0F69FF"/>
                <w:lang w:eastAsia="en-IN"/>
              </w:rPr>
              <w:t>\n</w:t>
            </w:r>
            <w:r w:rsidRPr="00C37E33">
              <w:rPr>
                <w:color w:val="800000"/>
                <w:lang w:eastAsia="en-IN"/>
              </w:rPr>
              <w:t>"</w:t>
            </w:r>
            <w:r w:rsidRPr="00C37E33">
              <w:rPr>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r>
            <w:r w:rsidRPr="00C37E33">
              <w:rPr>
                <w:b/>
                <w:bCs/>
                <w:color w:val="800000"/>
                <w:lang w:eastAsia="en-IN"/>
              </w:rPr>
              <w:t>for</w:t>
            </w:r>
            <w:r w:rsidRPr="00C37E33">
              <w:rPr>
                <w:lang w:eastAsia="en-IN"/>
              </w:rPr>
              <w:t>(</w:t>
            </w:r>
            <w:r w:rsidRPr="00C37E33">
              <w:rPr>
                <w:color w:val="000000"/>
                <w:lang w:eastAsia="en-IN"/>
              </w:rPr>
              <w:t>i</w:t>
            </w:r>
            <w:r w:rsidRPr="00C37E33">
              <w:rPr>
                <w:lang w:eastAsia="en-IN"/>
              </w:rPr>
              <w:t>=</w:t>
            </w:r>
            <w:r w:rsidRPr="00C37E33">
              <w:rPr>
                <w:color w:val="008C00"/>
                <w:lang w:eastAsia="en-IN"/>
              </w:rPr>
              <w:t>0</w:t>
            </w:r>
            <w:r w:rsidRPr="00C37E33">
              <w:rPr>
                <w:color w:val="800080"/>
                <w:lang w:eastAsia="en-IN"/>
              </w:rPr>
              <w:t>;</w:t>
            </w:r>
            <w:r w:rsidRPr="00C37E33">
              <w:rPr>
                <w:color w:val="000000"/>
                <w:lang w:eastAsia="en-IN"/>
              </w:rPr>
              <w:t>i</w:t>
            </w:r>
            <w:r w:rsidRPr="00C37E33">
              <w:rPr>
                <w:lang w:eastAsia="en-IN"/>
              </w:rPr>
              <w:t>&lt;</w:t>
            </w:r>
            <w:r w:rsidRPr="00C37E33">
              <w:rPr>
                <w:color w:val="008C00"/>
                <w:lang w:eastAsia="en-IN"/>
              </w:rPr>
              <w:t>2</w:t>
            </w:r>
            <w:r w:rsidRPr="00C37E33">
              <w:rPr>
                <w:color w:val="800080"/>
                <w:lang w:eastAsia="en-IN"/>
              </w:rPr>
              <w:t>;</w:t>
            </w:r>
            <w:r w:rsidRPr="00C37E33">
              <w:rPr>
                <w:color w:val="000000"/>
                <w:lang w:eastAsia="en-IN"/>
              </w:rPr>
              <w:t>i</w:t>
            </w:r>
            <w:r w:rsidRPr="00C37E33">
              <w:rPr>
                <w:lang w:eastAsia="en-IN"/>
              </w:rPr>
              <w:t>++)</w:t>
            </w:r>
          </w:p>
          <w:p w:rsidR="00C37E33" w:rsidRPr="00C37E33" w:rsidRDefault="00C37E33" w:rsidP="00335DCD">
            <w:pPr>
              <w:rPr>
                <w:color w:val="000000"/>
                <w:lang w:eastAsia="en-IN"/>
              </w:rPr>
            </w:pPr>
            <w:r w:rsidRPr="00C37E33">
              <w:rPr>
                <w:color w:val="000000"/>
                <w:lang w:eastAsia="en-IN"/>
              </w:rPr>
              <w:tab/>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r>
            <w:r w:rsidRPr="00C37E33">
              <w:rPr>
                <w:color w:val="000000"/>
                <w:lang w:eastAsia="en-IN"/>
              </w:rPr>
              <w:tab/>
            </w:r>
            <w:proofErr w:type="spellStart"/>
            <w:r w:rsidRPr="00C37E33">
              <w:rPr>
                <w:color w:val="603000"/>
                <w:lang w:eastAsia="en-IN"/>
              </w:rPr>
              <w:t>printf</w:t>
            </w:r>
            <w:proofErr w:type="spellEnd"/>
            <w:r w:rsidRPr="00C37E33">
              <w:rPr>
                <w:lang w:eastAsia="en-IN"/>
              </w:rPr>
              <w:t>(</w:t>
            </w:r>
            <w:r w:rsidRPr="00C37E33">
              <w:rPr>
                <w:color w:val="800000"/>
                <w:lang w:eastAsia="en-IN"/>
              </w:rPr>
              <w:t>"</w:t>
            </w:r>
            <w:r w:rsidRPr="00C37E33">
              <w:rPr>
                <w:color w:val="0F69FF"/>
                <w:lang w:eastAsia="en-IN"/>
              </w:rPr>
              <w:t>\n</w:t>
            </w:r>
            <w:r w:rsidRPr="00C37E33">
              <w:rPr>
                <w:color w:val="800000"/>
                <w:lang w:eastAsia="en-IN"/>
              </w:rPr>
              <w:t>"</w:t>
            </w:r>
            <w:r w:rsidRPr="00C37E33">
              <w:rPr>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r>
            <w:r w:rsidRPr="00C37E33">
              <w:rPr>
                <w:color w:val="000000"/>
                <w:lang w:eastAsia="en-IN"/>
              </w:rPr>
              <w:tab/>
            </w:r>
            <w:r w:rsidRPr="00C37E33">
              <w:rPr>
                <w:b/>
                <w:bCs/>
                <w:color w:val="800000"/>
                <w:lang w:eastAsia="en-IN"/>
              </w:rPr>
              <w:t>for</w:t>
            </w:r>
            <w:r w:rsidRPr="00C37E33">
              <w:rPr>
                <w:lang w:eastAsia="en-IN"/>
              </w:rPr>
              <w:t>(</w:t>
            </w:r>
            <w:r w:rsidRPr="00C37E33">
              <w:rPr>
                <w:color w:val="000000"/>
                <w:lang w:eastAsia="en-IN"/>
              </w:rPr>
              <w:t>j</w:t>
            </w:r>
            <w:r w:rsidRPr="00C37E33">
              <w:rPr>
                <w:lang w:eastAsia="en-IN"/>
              </w:rPr>
              <w:t>=</w:t>
            </w:r>
            <w:r w:rsidRPr="00C37E33">
              <w:rPr>
                <w:color w:val="008C00"/>
                <w:lang w:eastAsia="en-IN"/>
              </w:rPr>
              <w:t>0</w:t>
            </w:r>
            <w:r w:rsidRPr="00C37E33">
              <w:rPr>
                <w:color w:val="800080"/>
                <w:lang w:eastAsia="en-IN"/>
              </w:rPr>
              <w:t>;</w:t>
            </w:r>
            <w:r w:rsidRPr="00C37E33">
              <w:rPr>
                <w:color w:val="000000"/>
                <w:lang w:eastAsia="en-IN"/>
              </w:rPr>
              <w:t>j</w:t>
            </w:r>
            <w:r w:rsidRPr="00C37E33">
              <w:rPr>
                <w:lang w:eastAsia="en-IN"/>
              </w:rPr>
              <w:t>&lt;</w:t>
            </w:r>
            <w:r w:rsidRPr="00C37E33">
              <w:rPr>
                <w:color w:val="008C00"/>
                <w:lang w:eastAsia="en-IN"/>
              </w:rPr>
              <w:t>2</w:t>
            </w:r>
            <w:r w:rsidRPr="00C37E33">
              <w:rPr>
                <w:color w:val="800080"/>
                <w:lang w:eastAsia="en-IN"/>
              </w:rPr>
              <w:t>;</w:t>
            </w:r>
            <w:r w:rsidRPr="00C37E33">
              <w:rPr>
                <w:color w:val="000000"/>
                <w:lang w:eastAsia="en-IN"/>
              </w:rPr>
              <w:t>j</w:t>
            </w:r>
            <w:r w:rsidRPr="00C37E33">
              <w:rPr>
                <w:lang w:eastAsia="en-IN"/>
              </w:rPr>
              <w:t>++)</w:t>
            </w:r>
          </w:p>
          <w:p w:rsidR="00C37E33" w:rsidRPr="00C37E33" w:rsidRDefault="00C37E33" w:rsidP="00335DCD">
            <w:pPr>
              <w:rPr>
                <w:color w:val="000000"/>
                <w:lang w:eastAsia="en-IN"/>
              </w:rPr>
            </w:pPr>
            <w:r w:rsidRPr="00C37E33">
              <w:rPr>
                <w:color w:val="000000"/>
                <w:lang w:eastAsia="en-IN"/>
              </w:rPr>
              <w:tab/>
            </w:r>
            <w:r w:rsidRPr="00C37E33">
              <w:rPr>
                <w:color w:val="000000"/>
                <w:lang w:eastAsia="en-IN"/>
              </w:rPr>
              <w:tab/>
            </w:r>
            <w:r w:rsidRPr="00C37E33">
              <w:rPr>
                <w:color w:val="000000"/>
                <w:lang w:eastAsia="en-IN"/>
              </w:rPr>
              <w:tab/>
            </w:r>
            <w:proofErr w:type="spellStart"/>
            <w:r w:rsidRPr="00C37E33">
              <w:rPr>
                <w:color w:val="603000"/>
                <w:lang w:eastAsia="en-IN"/>
              </w:rPr>
              <w:t>printf</w:t>
            </w:r>
            <w:proofErr w:type="spellEnd"/>
            <w:r w:rsidRPr="00C37E33">
              <w:rPr>
                <w:lang w:eastAsia="en-IN"/>
              </w:rPr>
              <w:t>(</w:t>
            </w:r>
            <w:r w:rsidRPr="00C37E33">
              <w:rPr>
                <w:color w:val="800000"/>
                <w:lang w:eastAsia="en-IN"/>
              </w:rPr>
              <w:t>"</w:t>
            </w:r>
            <w:r w:rsidRPr="00C37E33">
              <w:rPr>
                <w:color w:val="007997"/>
                <w:lang w:eastAsia="en-IN"/>
              </w:rPr>
              <w:t>%d</w:t>
            </w:r>
            <w:r w:rsidRPr="00C37E33">
              <w:rPr>
                <w:color w:val="0F69FF"/>
                <w:lang w:eastAsia="en-IN"/>
              </w:rPr>
              <w:t>\</w:t>
            </w:r>
            <w:proofErr w:type="spellStart"/>
            <w:r w:rsidRPr="00C37E33">
              <w:rPr>
                <w:color w:val="0F69FF"/>
                <w:lang w:eastAsia="en-IN"/>
              </w:rPr>
              <w:t>t</w:t>
            </w:r>
            <w:r w:rsidRPr="00C37E33">
              <w:rPr>
                <w:color w:val="800000"/>
                <w:lang w:eastAsia="en-IN"/>
              </w:rPr>
              <w:t>"</w:t>
            </w:r>
            <w:r w:rsidRPr="00C37E33">
              <w:rPr>
                <w:lang w:eastAsia="en-IN"/>
              </w:rPr>
              <w:t>,</w:t>
            </w:r>
            <w:r w:rsidRPr="00C37E33">
              <w:rPr>
                <w:color w:val="000000"/>
                <w:lang w:eastAsia="en-IN"/>
              </w:rPr>
              <w:t>b</w:t>
            </w:r>
            <w:proofErr w:type="spellEnd"/>
            <w:r w:rsidRPr="00C37E33">
              <w:rPr>
                <w:lang w:eastAsia="en-IN"/>
              </w:rPr>
              <w:t>[</w:t>
            </w:r>
            <w:r w:rsidRPr="00C37E33">
              <w:rPr>
                <w:color w:val="000000"/>
                <w:lang w:eastAsia="en-IN"/>
              </w:rPr>
              <w:t>i</w:t>
            </w:r>
            <w:r w:rsidRPr="00C37E33">
              <w:rPr>
                <w:lang w:eastAsia="en-IN"/>
              </w:rPr>
              <w:t>][</w:t>
            </w:r>
            <w:r w:rsidRPr="00C37E33">
              <w:rPr>
                <w:color w:val="000000"/>
                <w:lang w:eastAsia="en-IN"/>
              </w:rPr>
              <w:t>j</w:t>
            </w:r>
            <w:r w:rsidRPr="00C37E33">
              <w:rPr>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t>m1</w:t>
            </w:r>
            <w:r w:rsidRPr="00C37E33">
              <w:rPr>
                <w:lang w:eastAsia="en-IN"/>
              </w:rPr>
              <w:t>=</w:t>
            </w:r>
            <w:r w:rsidRPr="00C37E33">
              <w:rPr>
                <w:color w:val="000000"/>
                <w:lang w:eastAsia="en-IN"/>
              </w:rPr>
              <w:t xml:space="preserve"> </w:t>
            </w:r>
            <w:r w:rsidRPr="00C37E33">
              <w:rPr>
                <w:lang w:eastAsia="en-IN"/>
              </w:rPr>
              <w:t>(</w:t>
            </w:r>
            <w:r w:rsidRPr="00C37E33">
              <w:rPr>
                <w:color w:val="000000"/>
                <w:lang w:eastAsia="en-IN"/>
              </w:rPr>
              <w:t>a</w:t>
            </w:r>
            <w:r w:rsidRPr="00C37E33">
              <w:rPr>
                <w:lang w:eastAsia="en-IN"/>
              </w:rPr>
              <w:t>[</w:t>
            </w:r>
            <w:r w:rsidRPr="00C37E33">
              <w:rPr>
                <w:color w:val="008C00"/>
                <w:lang w:eastAsia="en-IN"/>
              </w:rPr>
              <w:t>0</w:t>
            </w:r>
            <w:r w:rsidRPr="00C37E33">
              <w:rPr>
                <w:lang w:eastAsia="en-IN"/>
              </w:rPr>
              <w:t>][</w:t>
            </w:r>
            <w:r w:rsidRPr="00C37E33">
              <w:rPr>
                <w:color w:val="008C00"/>
                <w:lang w:eastAsia="en-IN"/>
              </w:rPr>
              <w:t>0</w:t>
            </w:r>
            <w:r w:rsidRPr="00C37E33">
              <w:rPr>
                <w:lang w:eastAsia="en-IN"/>
              </w:rPr>
              <w:t>]</w:t>
            </w:r>
            <w:r w:rsidRPr="00C37E33">
              <w:rPr>
                <w:color w:val="000000"/>
                <w:lang w:eastAsia="en-IN"/>
              </w:rPr>
              <w:t xml:space="preserve"> </w:t>
            </w:r>
            <w:r w:rsidRPr="00C37E33">
              <w:rPr>
                <w:lang w:eastAsia="en-IN"/>
              </w:rPr>
              <w:t>+</w:t>
            </w:r>
            <w:r w:rsidRPr="00C37E33">
              <w:rPr>
                <w:color w:val="000000"/>
                <w:lang w:eastAsia="en-IN"/>
              </w:rPr>
              <w:t xml:space="preserve"> a</w:t>
            </w:r>
            <w:r w:rsidRPr="00C37E33">
              <w:rPr>
                <w:lang w:eastAsia="en-IN"/>
              </w:rPr>
              <w:t>[</w:t>
            </w:r>
            <w:r w:rsidRPr="00C37E33">
              <w:rPr>
                <w:color w:val="008C00"/>
                <w:lang w:eastAsia="en-IN"/>
              </w:rPr>
              <w:t>1</w:t>
            </w:r>
            <w:r w:rsidRPr="00C37E33">
              <w:rPr>
                <w:lang w:eastAsia="en-IN"/>
              </w:rPr>
              <w:t>][</w:t>
            </w:r>
            <w:r w:rsidRPr="00C37E33">
              <w:rPr>
                <w:color w:val="008C00"/>
                <w:lang w:eastAsia="en-IN"/>
              </w:rPr>
              <w:t>1</w:t>
            </w:r>
            <w:r w:rsidRPr="00C37E33">
              <w:rPr>
                <w:lang w:eastAsia="en-IN"/>
              </w:rPr>
              <w:t>])*(</w:t>
            </w:r>
            <w:r w:rsidRPr="00C37E33">
              <w:rPr>
                <w:color w:val="000000"/>
                <w:lang w:eastAsia="en-IN"/>
              </w:rPr>
              <w:t>b</w:t>
            </w:r>
            <w:r w:rsidRPr="00C37E33">
              <w:rPr>
                <w:lang w:eastAsia="en-IN"/>
              </w:rPr>
              <w:t>[</w:t>
            </w:r>
            <w:r w:rsidRPr="00C37E33">
              <w:rPr>
                <w:color w:val="008C00"/>
                <w:lang w:eastAsia="en-IN"/>
              </w:rPr>
              <w:t>0</w:t>
            </w:r>
            <w:r w:rsidRPr="00C37E33">
              <w:rPr>
                <w:lang w:eastAsia="en-IN"/>
              </w:rPr>
              <w:t>][</w:t>
            </w:r>
            <w:r w:rsidRPr="00C37E33">
              <w:rPr>
                <w:color w:val="008C00"/>
                <w:lang w:eastAsia="en-IN"/>
              </w:rPr>
              <w:t>0</w:t>
            </w:r>
            <w:r w:rsidRPr="00C37E33">
              <w:rPr>
                <w:lang w:eastAsia="en-IN"/>
              </w:rPr>
              <w:t>]+</w:t>
            </w:r>
            <w:r w:rsidRPr="00C37E33">
              <w:rPr>
                <w:color w:val="000000"/>
                <w:lang w:eastAsia="en-IN"/>
              </w:rPr>
              <w:t>b</w:t>
            </w:r>
            <w:r w:rsidRPr="00C37E33">
              <w:rPr>
                <w:lang w:eastAsia="en-IN"/>
              </w:rPr>
              <w:t>[</w:t>
            </w:r>
            <w:r w:rsidRPr="00C37E33">
              <w:rPr>
                <w:color w:val="008C00"/>
                <w:lang w:eastAsia="en-IN"/>
              </w:rPr>
              <w:t>1</w:t>
            </w:r>
            <w:r w:rsidRPr="00C37E33">
              <w:rPr>
                <w:lang w:eastAsia="en-IN"/>
              </w:rPr>
              <w:t>][</w:t>
            </w:r>
            <w:r w:rsidRPr="00C37E33">
              <w:rPr>
                <w:color w:val="008C00"/>
                <w:lang w:eastAsia="en-IN"/>
              </w:rPr>
              <w:t>1</w:t>
            </w:r>
            <w:r w:rsidRPr="00C37E33">
              <w:rPr>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t>m2</w:t>
            </w:r>
            <w:r w:rsidRPr="00C37E33">
              <w:rPr>
                <w:lang w:eastAsia="en-IN"/>
              </w:rPr>
              <w:t>=</w:t>
            </w:r>
            <w:r w:rsidRPr="00C37E33">
              <w:rPr>
                <w:color w:val="000000"/>
                <w:lang w:eastAsia="en-IN"/>
              </w:rPr>
              <w:t xml:space="preserve"> </w:t>
            </w:r>
            <w:r w:rsidRPr="00C37E33">
              <w:rPr>
                <w:lang w:eastAsia="en-IN"/>
              </w:rPr>
              <w:t>(</w:t>
            </w:r>
            <w:r w:rsidRPr="00C37E33">
              <w:rPr>
                <w:color w:val="000000"/>
                <w:lang w:eastAsia="en-IN"/>
              </w:rPr>
              <w:t>a</w:t>
            </w:r>
            <w:r w:rsidRPr="00C37E33">
              <w:rPr>
                <w:lang w:eastAsia="en-IN"/>
              </w:rPr>
              <w:t>[</w:t>
            </w:r>
            <w:r w:rsidRPr="00C37E33">
              <w:rPr>
                <w:color w:val="008C00"/>
                <w:lang w:eastAsia="en-IN"/>
              </w:rPr>
              <w:t>1</w:t>
            </w:r>
            <w:r w:rsidRPr="00C37E33">
              <w:rPr>
                <w:lang w:eastAsia="en-IN"/>
              </w:rPr>
              <w:t>][</w:t>
            </w:r>
            <w:r w:rsidRPr="00C37E33">
              <w:rPr>
                <w:color w:val="008C00"/>
                <w:lang w:eastAsia="en-IN"/>
              </w:rPr>
              <w:t>0</w:t>
            </w:r>
            <w:r w:rsidRPr="00C37E33">
              <w:rPr>
                <w:lang w:eastAsia="en-IN"/>
              </w:rPr>
              <w:t>]+</w:t>
            </w:r>
            <w:r w:rsidRPr="00C37E33">
              <w:rPr>
                <w:color w:val="000000"/>
                <w:lang w:eastAsia="en-IN"/>
              </w:rPr>
              <w:t>a</w:t>
            </w:r>
            <w:r w:rsidRPr="00C37E33">
              <w:rPr>
                <w:lang w:eastAsia="en-IN"/>
              </w:rPr>
              <w:t>[</w:t>
            </w:r>
            <w:r w:rsidRPr="00C37E33">
              <w:rPr>
                <w:color w:val="008C00"/>
                <w:lang w:eastAsia="en-IN"/>
              </w:rPr>
              <w:t>1</w:t>
            </w:r>
            <w:r w:rsidRPr="00C37E33">
              <w:rPr>
                <w:lang w:eastAsia="en-IN"/>
              </w:rPr>
              <w:t>][</w:t>
            </w:r>
            <w:r w:rsidRPr="00C37E33">
              <w:rPr>
                <w:color w:val="008C00"/>
                <w:lang w:eastAsia="en-IN"/>
              </w:rPr>
              <w:t>1</w:t>
            </w:r>
            <w:r w:rsidRPr="00C37E33">
              <w:rPr>
                <w:lang w:eastAsia="en-IN"/>
              </w:rPr>
              <w:t>])*</w:t>
            </w:r>
            <w:r w:rsidRPr="00C37E33">
              <w:rPr>
                <w:color w:val="000000"/>
                <w:lang w:eastAsia="en-IN"/>
              </w:rPr>
              <w:t>b</w:t>
            </w:r>
            <w:r w:rsidRPr="00C37E33">
              <w:rPr>
                <w:lang w:eastAsia="en-IN"/>
              </w:rPr>
              <w:t>[</w:t>
            </w:r>
            <w:r w:rsidRPr="00C37E33">
              <w:rPr>
                <w:color w:val="008C00"/>
                <w:lang w:eastAsia="en-IN"/>
              </w:rPr>
              <w:t>0</w:t>
            </w:r>
            <w:r w:rsidRPr="00C37E33">
              <w:rPr>
                <w:lang w:eastAsia="en-IN"/>
              </w:rPr>
              <w:t>][</w:t>
            </w:r>
            <w:r w:rsidRPr="00C37E33">
              <w:rPr>
                <w:color w:val="008C00"/>
                <w:lang w:eastAsia="en-IN"/>
              </w:rPr>
              <w:t>0</w:t>
            </w:r>
            <w:r w:rsidRPr="00C37E33">
              <w:rPr>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t>m3</w:t>
            </w:r>
            <w:r w:rsidRPr="00C37E33">
              <w:rPr>
                <w:lang w:eastAsia="en-IN"/>
              </w:rPr>
              <w:t>=</w:t>
            </w:r>
            <w:r w:rsidRPr="00C37E33">
              <w:rPr>
                <w:color w:val="000000"/>
                <w:lang w:eastAsia="en-IN"/>
              </w:rPr>
              <w:t xml:space="preserve"> a</w:t>
            </w:r>
            <w:r w:rsidRPr="00C37E33">
              <w:rPr>
                <w:lang w:eastAsia="en-IN"/>
              </w:rPr>
              <w:t>[</w:t>
            </w:r>
            <w:r w:rsidRPr="00C37E33">
              <w:rPr>
                <w:color w:val="008C00"/>
                <w:lang w:eastAsia="en-IN"/>
              </w:rPr>
              <w:t>0</w:t>
            </w:r>
            <w:r w:rsidRPr="00C37E33">
              <w:rPr>
                <w:lang w:eastAsia="en-IN"/>
              </w:rPr>
              <w:t>][</w:t>
            </w:r>
            <w:r w:rsidRPr="00C37E33">
              <w:rPr>
                <w:color w:val="008C00"/>
                <w:lang w:eastAsia="en-IN"/>
              </w:rPr>
              <w:t>0</w:t>
            </w:r>
            <w:r w:rsidRPr="00C37E33">
              <w:rPr>
                <w:lang w:eastAsia="en-IN"/>
              </w:rPr>
              <w:t>]*(</w:t>
            </w:r>
            <w:r w:rsidRPr="00C37E33">
              <w:rPr>
                <w:color w:val="000000"/>
                <w:lang w:eastAsia="en-IN"/>
              </w:rPr>
              <w:t>b</w:t>
            </w:r>
            <w:r w:rsidRPr="00C37E33">
              <w:rPr>
                <w:lang w:eastAsia="en-IN"/>
              </w:rPr>
              <w:t>[</w:t>
            </w:r>
            <w:r w:rsidRPr="00C37E33">
              <w:rPr>
                <w:color w:val="008C00"/>
                <w:lang w:eastAsia="en-IN"/>
              </w:rPr>
              <w:t>0</w:t>
            </w:r>
            <w:r w:rsidRPr="00C37E33">
              <w:rPr>
                <w:lang w:eastAsia="en-IN"/>
              </w:rPr>
              <w:t>][</w:t>
            </w:r>
            <w:r w:rsidRPr="00C37E33">
              <w:rPr>
                <w:color w:val="008C00"/>
                <w:lang w:eastAsia="en-IN"/>
              </w:rPr>
              <w:t>1</w:t>
            </w:r>
            <w:r w:rsidRPr="00C37E33">
              <w:rPr>
                <w:lang w:eastAsia="en-IN"/>
              </w:rPr>
              <w:t>]-</w:t>
            </w:r>
            <w:r w:rsidRPr="00C37E33">
              <w:rPr>
                <w:color w:val="000000"/>
                <w:lang w:eastAsia="en-IN"/>
              </w:rPr>
              <w:t>b</w:t>
            </w:r>
            <w:r w:rsidRPr="00C37E33">
              <w:rPr>
                <w:lang w:eastAsia="en-IN"/>
              </w:rPr>
              <w:t>[</w:t>
            </w:r>
            <w:r w:rsidRPr="00C37E33">
              <w:rPr>
                <w:color w:val="008C00"/>
                <w:lang w:eastAsia="en-IN"/>
              </w:rPr>
              <w:t>1</w:t>
            </w:r>
            <w:r w:rsidRPr="00C37E33">
              <w:rPr>
                <w:lang w:eastAsia="en-IN"/>
              </w:rPr>
              <w:t>][</w:t>
            </w:r>
            <w:r w:rsidRPr="00C37E33">
              <w:rPr>
                <w:color w:val="008C00"/>
                <w:lang w:eastAsia="en-IN"/>
              </w:rPr>
              <w:t>1</w:t>
            </w:r>
            <w:r w:rsidRPr="00C37E33">
              <w:rPr>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t>m4</w:t>
            </w:r>
            <w:r w:rsidRPr="00C37E33">
              <w:rPr>
                <w:lang w:eastAsia="en-IN"/>
              </w:rPr>
              <w:t>=</w:t>
            </w:r>
            <w:r w:rsidRPr="00C37E33">
              <w:rPr>
                <w:color w:val="000000"/>
                <w:lang w:eastAsia="en-IN"/>
              </w:rPr>
              <w:t xml:space="preserve"> a</w:t>
            </w:r>
            <w:r w:rsidRPr="00C37E33">
              <w:rPr>
                <w:lang w:eastAsia="en-IN"/>
              </w:rPr>
              <w:t>[</w:t>
            </w:r>
            <w:r w:rsidRPr="00C37E33">
              <w:rPr>
                <w:color w:val="008C00"/>
                <w:lang w:eastAsia="en-IN"/>
              </w:rPr>
              <w:t>1</w:t>
            </w:r>
            <w:r w:rsidRPr="00C37E33">
              <w:rPr>
                <w:lang w:eastAsia="en-IN"/>
              </w:rPr>
              <w:t>][</w:t>
            </w:r>
            <w:r w:rsidRPr="00C37E33">
              <w:rPr>
                <w:color w:val="008C00"/>
                <w:lang w:eastAsia="en-IN"/>
              </w:rPr>
              <w:t>1</w:t>
            </w:r>
            <w:r w:rsidRPr="00C37E33">
              <w:rPr>
                <w:lang w:eastAsia="en-IN"/>
              </w:rPr>
              <w:t>]*(</w:t>
            </w:r>
            <w:r w:rsidRPr="00C37E33">
              <w:rPr>
                <w:color w:val="000000"/>
                <w:lang w:eastAsia="en-IN"/>
              </w:rPr>
              <w:t>b</w:t>
            </w:r>
            <w:r w:rsidRPr="00C37E33">
              <w:rPr>
                <w:lang w:eastAsia="en-IN"/>
              </w:rPr>
              <w:t>[</w:t>
            </w:r>
            <w:r w:rsidRPr="00C37E33">
              <w:rPr>
                <w:color w:val="008C00"/>
                <w:lang w:eastAsia="en-IN"/>
              </w:rPr>
              <w:t>1</w:t>
            </w:r>
            <w:r w:rsidRPr="00C37E33">
              <w:rPr>
                <w:lang w:eastAsia="en-IN"/>
              </w:rPr>
              <w:t>][</w:t>
            </w:r>
            <w:r w:rsidRPr="00C37E33">
              <w:rPr>
                <w:color w:val="008C00"/>
                <w:lang w:eastAsia="en-IN"/>
              </w:rPr>
              <w:t>0</w:t>
            </w:r>
            <w:r w:rsidRPr="00C37E33">
              <w:rPr>
                <w:lang w:eastAsia="en-IN"/>
              </w:rPr>
              <w:t>]-</w:t>
            </w:r>
            <w:r w:rsidRPr="00C37E33">
              <w:rPr>
                <w:color w:val="000000"/>
                <w:lang w:eastAsia="en-IN"/>
              </w:rPr>
              <w:t>b</w:t>
            </w:r>
            <w:r w:rsidRPr="00C37E33">
              <w:rPr>
                <w:lang w:eastAsia="en-IN"/>
              </w:rPr>
              <w:t>[</w:t>
            </w:r>
            <w:r w:rsidRPr="00C37E33">
              <w:rPr>
                <w:color w:val="008C00"/>
                <w:lang w:eastAsia="en-IN"/>
              </w:rPr>
              <w:t>0</w:t>
            </w:r>
            <w:r w:rsidRPr="00C37E33">
              <w:rPr>
                <w:lang w:eastAsia="en-IN"/>
              </w:rPr>
              <w:t>][</w:t>
            </w:r>
            <w:r w:rsidRPr="00C37E33">
              <w:rPr>
                <w:color w:val="008C00"/>
                <w:lang w:eastAsia="en-IN"/>
              </w:rPr>
              <w:t>0</w:t>
            </w:r>
            <w:r w:rsidRPr="00C37E33">
              <w:rPr>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t>m5</w:t>
            </w:r>
            <w:r w:rsidRPr="00C37E33">
              <w:rPr>
                <w:lang w:eastAsia="en-IN"/>
              </w:rPr>
              <w:t>=</w:t>
            </w:r>
            <w:r w:rsidRPr="00C37E33">
              <w:rPr>
                <w:color w:val="000000"/>
                <w:lang w:eastAsia="en-IN"/>
              </w:rPr>
              <w:t xml:space="preserve"> </w:t>
            </w:r>
            <w:r w:rsidRPr="00C37E33">
              <w:rPr>
                <w:lang w:eastAsia="en-IN"/>
              </w:rPr>
              <w:t>(</w:t>
            </w:r>
            <w:r w:rsidRPr="00C37E33">
              <w:rPr>
                <w:color w:val="000000"/>
                <w:lang w:eastAsia="en-IN"/>
              </w:rPr>
              <w:t>a</w:t>
            </w:r>
            <w:r w:rsidRPr="00C37E33">
              <w:rPr>
                <w:lang w:eastAsia="en-IN"/>
              </w:rPr>
              <w:t>[</w:t>
            </w:r>
            <w:r w:rsidRPr="00C37E33">
              <w:rPr>
                <w:color w:val="008C00"/>
                <w:lang w:eastAsia="en-IN"/>
              </w:rPr>
              <w:t>0</w:t>
            </w:r>
            <w:r w:rsidRPr="00C37E33">
              <w:rPr>
                <w:lang w:eastAsia="en-IN"/>
              </w:rPr>
              <w:t>][</w:t>
            </w:r>
            <w:r w:rsidRPr="00C37E33">
              <w:rPr>
                <w:color w:val="008C00"/>
                <w:lang w:eastAsia="en-IN"/>
              </w:rPr>
              <w:t>0</w:t>
            </w:r>
            <w:r w:rsidRPr="00C37E33">
              <w:rPr>
                <w:lang w:eastAsia="en-IN"/>
              </w:rPr>
              <w:t>]+</w:t>
            </w:r>
            <w:r w:rsidRPr="00C37E33">
              <w:rPr>
                <w:color w:val="000000"/>
                <w:lang w:eastAsia="en-IN"/>
              </w:rPr>
              <w:t>a</w:t>
            </w:r>
            <w:r w:rsidRPr="00C37E33">
              <w:rPr>
                <w:lang w:eastAsia="en-IN"/>
              </w:rPr>
              <w:t>[</w:t>
            </w:r>
            <w:r w:rsidRPr="00C37E33">
              <w:rPr>
                <w:color w:val="008C00"/>
                <w:lang w:eastAsia="en-IN"/>
              </w:rPr>
              <w:t>0</w:t>
            </w:r>
            <w:r w:rsidRPr="00C37E33">
              <w:rPr>
                <w:lang w:eastAsia="en-IN"/>
              </w:rPr>
              <w:t>][</w:t>
            </w:r>
            <w:r w:rsidRPr="00C37E33">
              <w:rPr>
                <w:color w:val="008C00"/>
                <w:lang w:eastAsia="en-IN"/>
              </w:rPr>
              <w:t>1</w:t>
            </w:r>
            <w:r w:rsidRPr="00C37E33">
              <w:rPr>
                <w:lang w:eastAsia="en-IN"/>
              </w:rPr>
              <w:t>])*</w:t>
            </w:r>
            <w:r w:rsidRPr="00C37E33">
              <w:rPr>
                <w:color w:val="000000"/>
                <w:lang w:eastAsia="en-IN"/>
              </w:rPr>
              <w:t>b</w:t>
            </w:r>
            <w:r w:rsidRPr="00C37E33">
              <w:rPr>
                <w:lang w:eastAsia="en-IN"/>
              </w:rPr>
              <w:t>[</w:t>
            </w:r>
            <w:r w:rsidRPr="00C37E33">
              <w:rPr>
                <w:color w:val="008C00"/>
                <w:lang w:eastAsia="en-IN"/>
              </w:rPr>
              <w:t>1</w:t>
            </w:r>
            <w:r w:rsidRPr="00C37E33">
              <w:rPr>
                <w:lang w:eastAsia="en-IN"/>
              </w:rPr>
              <w:t>][</w:t>
            </w:r>
            <w:r w:rsidRPr="00C37E33">
              <w:rPr>
                <w:color w:val="008C00"/>
                <w:lang w:eastAsia="en-IN"/>
              </w:rPr>
              <w:t>1</w:t>
            </w:r>
            <w:r w:rsidRPr="00C37E33">
              <w:rPr>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t>m6</w:t>
            </w:r>
            <w:r w:rsidRPr="00C37E33">
              <w:rPr>
                <w:lang w:eastAsia="en-IN"/>
              </w:rPr>
              <w:t>=</w:t>
            </w:r>
            <w:r w:rsidRPr="00C37E33">
              <w:rPr>
                <w:color w:val="000000"/>
                <w:lang w:eastAsia="en-IN"/>
              </w:rPr>
              <w:t xml:space="preserve"> </w:t>
            </w:r>
            <w:r w:rsidRPr="00C37E33">
              <w:rPr>
                <w:lang w:eastAsia="en-IN"/>
              </w:rPr>
              <w:t>(</w:t>
            </w:r>
            <w:r w:rsidRPr="00C37E33">
              <w:rPr>
                <w:color w:val="000000"/>
                <w:lang w:eastAsia="en-IN"/>
              </w:rPr>
              <w:t>a</w:t>
            </w:r>
            <w:r w:rsidRPr="00C37E33">
              <w:rPr>
                <w:lang w:eastAsia="en-IN"/>
              </w:rPr>
              <w:t>[</w:t>
            </w:r>
            <w:r w:rsidRPr="00C37E33">
              <w:rPr>
                <w:color w:val="008C00"/>
                <w:lang w:eastAsia="en-IN"/>
              </w:rPr>
              <w:t>1</w:t>
            </w:r>
            <w:r w:rsidRPr="00C37E33">
              <w:rPr>
                <w:lang w:eastAsia="en-IN"/>
              </w:rPr>
              <w:t>][</w:t>
            </w:r>
            <w:r w:rsidRPr="00C37E33">
              <w:rPr>
                <w:color w:val="008C00"/>
                <w:lang w:eastAsia="en-IN"/>
              </w:rPr>
              <w:t>0</w:t>
            </w:r>
            <w:r w:rsidRPr="00C37E33">
              <w:rPr>
                <w:lang w:eastAsia="en-IN"/>
              </w:rPr>
              <w:t>]-</w:t>
            </w:r>
            <w:r w:rsidRPr="00C37E33">
              <w:rPr>
                <w:color w:val="000000"/>
                <w:lang w:eastAsia="en-IN"/>
              </w:rPr>
              <w:t>a</w:t>
            </w:r>
            <w:r w:rsidRPr="00C37E33">
              <w:rPr>
                <w:lang w:eastAsia="en-IN"/>
              </w:rPr>
              <w:t>[</w:t>
            </w:r>
            <w:r w:rsidRPr="00C37E33">
              <w:rPr>
                <w:color w:val="008C00"/>
                <w:lang w:eastAsia="en-IN"/>
              </w:rPr>
              <w:t>0</w:t>
            </w:r>
            <w:r w:rsidRPr="00C37E33">
              <w:rPr>
                <w:lang w:eastAsia="en-IN"/>
              </w:rPr>
              <w:t>][</w:t>
            </w:r>
            <w:r w:rsidRPr="00C37E33">
              <w:rPr>
                <w:color w:val="008C00"/>
                <w:lang w:eastAsia="en-IN"/>
              </w:rPr>
              <w:t>0</w:t>
            </w:r>
            <w:r w:rsidRPr="00C37E33">
              <w:rPr>
                <w:lang w:eastAsia="en-IN"/>
              </w:rPr>
              <w:t>])*(</w:t>
            </w:r>
            <w:r w:rsidRPr="00C37E33">
              <w:rPr>
                <w:color w:val="000000"/>
                <w:lang w:eastAsia="en-IN"/>
              </w:rPr>
              <w:t>b</w:t>
            </w:r>
            <w:r w:rsidRPr="00C37E33">
              <w:rPr>
                <w:lang w:eastAsia="en-IN"/>
              </w:rPr>
              <w:t>[</w:t>
            </w:r>
            <w:r w:rsidRPr="00C37E33">
              <w:rPr>
                <w:color w:val="008C00"/>
                <w:lang w:eastAsia="en-IN"/>
              </w:rPr>
              <w:t>0</w:t>
            </w:r>
            <w:r w:rsidRPr="00C37E33">
              <w:rPr>
                <w:lang w:eastAsia="en-IN"/>
              </w:rPr>
              <w:t>][</w:t>
            </w:r>
            <w:r w:rsidRPr="00C37E33">
              <w:rPr>
                <w:color w:val="008C00"/>
                <w:lang w:eastAsia="en-IN"/>
              </w:rPr>
              <w:t>0</w:t>
            </w:r>
            <w:r w:rsidRPr="00C37E33">
              <w:rPr>
                <w:lang w:eastAsia="en-IN"/>
              </w:rPr>
              <w:t>]+</w:t>
            </w:r>
            <w:r w:rsidRPr="00C37E33">
              <w:rPr>
                <w:color w:val="000000"/>
                <w:lang w:eastAsia="en-IN"/>
              </w:rPr>
              <w:t>b</w:t>
            </w:r>
            <w:r w:rsidRPr="00C37E33">
              <w:rPr>
                <w:lang w:eastAsia="en-IN"/>
              </w:rPr>
              <w:t>[</w:t>
            </w:r>
            <w:r w:rsidRPr="00C37E33">
              <w:rPr>
                <w:color w:val="008C00"/>
                <w:lang w:eastAsia="en-IN"/>
              </w:rPr>
              <w:t>0</w:t>
            </w:r>
            <w:r w:rsidRPr="00C37E33">
              <w:rPr>
                <w:lang w:eastAsia="en-IN"/>
              </w:rPr>
              <w:t>][</w:t>
            </w:r>
            <w:r w:rsidRPr="00C37E33">
              <w:rPr>
                <w:color w:val="008C00"/>
                <w:lang w:eastAsia="en-IN"/>
              </w:rPr>
              <w:t>1</w:t>
            </w:r>
            <w:r w:rsidRPr="00C37E33">
              <w:rPr>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t>m7</w:t>
            </w:r>
            <w:r w:rsidRPr="00C37E33">
              <w:rPr>
                <w:lang w:eastAsia="en-IN"/>
              </w:rPr>
              <w:t>=</w:t>
            </w:r>
            <w:r w:rsidRPr="00C37E33">
              <w:rPr>
                <w:color w:val="000000"/>
                <w:lang w:eastAsia="en-IN"/>
              </w:rPr>
              <w:t xml:space="preserve"> </w:t>
            </w:r>
            <w:r w:rsidRPr="00C37E33">
              <w:rPr>
                <w:lang w:eastAsia="en-IN"/>
              </w:rPr>
              <w:t>(</w:t>
            </w:r>
            <w:r w:rsidRPr="00C37E33">
              <w:rPr>
                <w:color w:val="000000"/>
                <w:lang w:eastAsia="en-IN"/>
              </w:rPr>
              <w:t>a</w:t>
            </w:r>
            <w:r w:rsidRPr="00C37E33">
              <w:rPr>
                <w:lang w:eastAsia="en-IN"/>
              </w:rPr>
              <w:t>[</w:t>
            </w:r>
            <w:r w:rsidRPr="00C37E33">
              <w:rPr>
                <w:color w:val="008C00"/>
                <w:lang w:eastAsia="en-IN"/>
              </w:rPr>
              <w:t>0</w:t>
            </w:r>
            <w:r w:rsidRPr="00C37E33">
              <w:rPr>
                <w:lang w:eastAsia="en-IN"/>
              </w:rPr>
              <w:t>][</w:t>
            </w:r>
            <w:r w:rsidRPr="00C37E33">
              <w:rPr>
                <w:color w:val="008C00"/>
                <w:lang w:eastAsia="en-IN"/>
              </w:rPr>
              <w:t>1</w:t>
            </w:r>
            <w:r w:rsidRPr="00C37E33">
              <w:rPr>
                <w:lang w:eastAsia="en-IN"/>
              </w:rPr>
              <w:t>]-</w:t>
            </w:r>
            <w:r w:rsidRPr="00C37E33">
              <w:rPr>
                <w:color w:val="000000"/>
                <w:lang w:eastAsia="en-IN"/>
              </w:rPr>
              <w:t>a</w:t>
            </w:r>
            <w:r w:rsidRPr="00C37E33">
              <w:rPr>
                <w:lang w:eastAsia="en-IN"/>
              </w:rPr>
              <w:t>[</w:t>
            </w:r>
            <w:r w:rsidRPr="00C37E33">
              <w:rPr>
                <w:color w:val="008C00"/>
                <w:lang w:eastAsia="en-IN"/>
              </w:rPr>
              <w:t>1</w:t>
            </w:r>
            <w:r w:rsidRPr="00C37E33">
              <w:rPr>
                <w:lang w:eastAsia="en-IN"/>
              </w:rPr>
              <w:t>][</w:t>
            </w:r>
            <w:r w:rsidRPr="00C37E33">
              <w:rPr>
                <w:color w:val="008C00"/>
                <w:lang w:eastAsia="en-IN"/>
              </w:rPr>
              <w:t>1</w:t>
            </w:r>
            <w:r w:rsidRPr="00C37E33">
              <w:rPr>
                <w:lang w:eastAsia="en-IN"/>
              </w:rPr>
              <w:t>])*(</w:t>
            </w:r>
            <w:r w:rsidRPr="00C37E33">
              <w:rPr>
                <w:color w:val="000000"/>
                <w:lang w:eastAsia="en-IN"/>
              </w:rPr>
              <w:t>b</w:t>
            </w:r>
            <w:r w:rsidRPr="00C37E33">
              <w:rPr>
                <w:lang w:eastAsia="en-IN"/>
              </w:rPr>
              <w:t>[</w:t>
            </w:r>
            <w:r w:rsidRPr="00C37E33">
              <w:rPr>
                <w:color w:val="008C00"/>
                <w:lang w:eastAsia="en-IN"/>
              </w:rPr>
              <w:t>1</w:t>
            </w:r>
            <w:r w:rsidRPr="00C37E33">
              <w:rPr>
                <w:lang w:eastAsia="en-IN"/>
              </w:rPr>
              <w:t>][</w:t>
            </w:r>
            <w:r w:rsidRPr="00C37E33">
              <w:rPr>
                <w:color w:val="008C00"/>
                <w:lang w:eastAsia="en-IN"/>
              </w:rPr>
              <w:t>0</w:t>
            </w:r>
            <w:r w:rsidRPr="00C37E33">
              <w:rPr>
                <w:lang w:eastAsia="en-IN"/>
              </w:rPr>
              <w:t>]+</w:t>
            </w:r>
            <w:r w:rsidRPr="00C37E33">
              <w:rPr>
                <w:color w:val="000000"/>
                <w:lang w:eastAsia="en-IN"/>
              </w:rPr>
              <w:t>b</w:t>
            </w:r>
            <w:r w:rsidRPr="00C37E33">
              <w:rPr>
                <w:lang w:eastAsia="en-IN"/>
              </w:rPr>
              <w:t>[</w:t>
            </w:r>
            <w:r w:rsidRPr="00C37E33">
              <w:rPr>
                <w:color w:val="008C00"/>
                <w:lang w:eastAsia="en-IN"/>
              </w:rPr>
              <w:t>1</w:t>
            </w:r>
            <w:r w:rsidRPr="00C37E33">
              <w:rPr>
                <w:lang w:eastAsia="en-IN"/>
              </w:rPr>
              <w:t>][</w:t>
            </w:r>
            <w:r w:rsidRPr="00C37E33">
              <w:rPr>
                <w:color w:val="008C00"/>
                <w:lang w:eastAsia="en-IN"/>
              </w:rPr>
              <w:t>1</w:t>
            </w:r>
            <w:r w:rsidRPr="00C37E33">
              <w:rPr>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t>c</w:t>
            </w:r>
            <w:r w:rsidRPr="00C37E33">
              <w:rPr>
                <w:lang w:eastAsia="en-IN"/>
              </w:rPr>
              <w:t>[</w:t>
            </w:r>
            <w:r w:rsidRPr="00C37E33">
              <w:rPr>
                <w:color w:val="008C00"/>
                <w:lang w:eastAsia="en-IN"/>
              </w:rPr>
              <w:t>0</w:t>
            </w:r>
            <w:r w:rsidRPr="00C37E33">
              <w:rPr>
                <w:lang w:eastAsia="en-IN"/>
              </w:rPr>
              <w:t>][</w:t>
            </w:r>
            <w:r w:rsidRPr="00C37E33">
              <w:rPr>
                <w:color w:val="008C00"/>
                <w:lang w:eastAsia="en-IN"/>
              </w:rPr>
              <w:t>0</w:t>
            </w:r>
            <w:r w:rsidRPr="00C37E33">
              <w:rPr>
                <w:lang w:eastAsia="en-IN"/>
              </w:rPr>
              <w:t>]=</w:t>
            </w:r>
            <w:r w:rsidRPr="00C37E33">
              <w:rPr>
                <w:color w:val="000000"/>
                <w:lang w:eastAsia="en-IN"/>
              </w:rPr>
              <w:t>m1</w:t>
            </w:r>
            <w:r w:rsidRPr="00C37E33">
              <w:rPr>
                <w:lang w:eastAsia="en-IN"/>
              </w:rPr>
              <w:t>+</w:t>
            </w:r>
            <w:r w:rsidRPr="00C37E33">
              <w:rPr>
                <w:color w:val="000000"/>
                <w:lang w:eastAsia="en-IN"/>
              </w:rPr>
              <w:t>m4</w:t>
            </w:r>
            <w:r w:rsidRPr="00C37E33">
              <w:rPr>
                <w:lang w:eastAsia="en-IN"/>
              </w:rPr>
              <w:t>-</w:t>
            </w:r>
            <w:r w:rsidRPr="00C37E33">
              <w:rPr>
                <w:color w:val="000000"/>
                <w:lang w:eastAsia="en-IN"/>
              </w:rPr>
              <w:t>m5</w:t>
            </w:r>
            <w:r w:rsidRPr="00C37E33">
              <w:rPr>
                <w:lang w:eastAsia="en-IN"/>
              </w:rPr>
              <w:t>+</w:t>
            </w:r>
            <w:r w:rsidRPr="00C37E33">
              <w:rPr>
                <w:color w:val="000000"/>
                <w:lang w:eastAsia="en-IN"/>
              </w:rPr>
              <w:t>m7</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t>c</w:t>
            </w:r>
            <w:r w:rsidRPr="00C37E33">
              <w:rPr>
                <w:lang w:eastAsia="en-IN"/>
              </w:rPr>
              <w:t>[</w:t>
            </w:r>
            <w:r w:rsidRPr="00C37E33">
              <w:rPr>
                <w:color w:val="008C00"/>
                <w:lang w:eastAsia="en-IN"/>
              </w:rPr>
              <w:t>0</w:t>
            </w:r>
            <w:r w:rsidRPr="00C37E33">
              <w:rPr>
                <w:lang w:eastAsia="en-IN"/>
              </w:rPr>
              <w:t>][</w:t>
            </w:r>
            <w:r w:rsidRPr="00C37E33">
              <w:rPr>
                <w:color w:val="008C00"/>
                <w:lang w:eastAsia="en-IN"/>
              </w:rPr>
              <w:t>1</w:t>
            </w:r>
            <w:r w:rsidRPr="00C37E33">
              <w:rPr>
                <w:lang w:eastAsia="en-IN"/>
              </w:rPr>
              <w:t>]=</w:t>
            </w:r>
            <w:r w:rsidRPr="00C37E33">
              <w:rPr>
                <w:color w:val="000000"/>
                <w:lang w:eastAsia="en-IN"/>
              </w:rPr>
              <w:t>m3</w:t>
            </w:r>
            <w:r w:rsidRPr="00C37E33">
              <w:rPr>
                <w:lang w:eastAsia="en-IN"/>
              </w:rPr>
              <w:t>+</w:t>
            </w:r>
            <w:r w:rsidRPr="00C37E33">
              <w:rPr>
                <w:color w:val="000000"/>
                <w:lang w:eastAsia="en-IN"/>
              </w:rPr>
              <w:t>m5</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t>c</w:t>
            </w:r>
            <w:r w:rsidRPr="00C37E33">
              <w:rPr>
                <w:lang w:eastAsia="en-IN"/>
              </w:rPr>
              <w:t>[</w:t>
            </w:r>
            <w:r w:rsidRPr="00C37E33">
              <w:rPr>
                <w:color w:val="008C00"/>
                <w:lang w:eastAsia="en-IN"/>
              </w:rPr>
              <w:t>1</w:t>
            </w:r>
            <w:r w:rsidRPr="00C37E33">
              <w:rPr>
                <w:lang w:eastAsia="en-IN"/>
              </w:rPr>
              <w:t>][</w:t>
            </w:r>
            <w:r w:rsidRPr="00C37E33">
              <w:rPr>
                <w:color w:val="008C00"/>
                <w:lang w:eastAsia="en-IN"/>
              </w:rPr>
              <w:t>0</w:t>
            </w:r>
            <w:r w:rsidRPr="00C37E33">
              <w:rPr>
                <w:lang w:eastAsia="en-IN"/>
              </w:rPr>
              <w:t>]=</w:t>
            </w:r>
            <w:r w:rsidRPr="00C37E33">
              <w:rPr>
                <w:color w:val="000000"/>
                <w:lang w:eastAsia="en-IN"/>
              </w:rPr>
              <w:t>m2</w:t>
            </w:r>
            <w:r w:rsidRPr="00C37E33">
              <w:rPr>
                <w:lang w:eastAsia="en-IN"/>
              </w:rPr>
              <w:t>+</w:t>
            </w:r>
            <w:r w:rsidRPr="00C37E33">
              <w:rPr>
                <w:color w:val="000000"/>
                <w:lang w:eastAsia="en-IN"/>
              </w:rPr>
              <w:t>m4</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t>c</w:t>
            </w:r>
            <w:r w:rsidRPr="00C37E33">
              <w:rPr>
                <w:lang w:eastAsia="en-IN"/>
              </w:rPr>
              <w:t>[</w:t>
            </w:r>
            <w:r w:rsidRPr="00C37E33">
              <w:rPr>
                <w:color w:val="008C00"/>
                <w:lang w:eastAsia="en-IN"/>
              </w:rPr>
              <w:t>1</w:t>
            </w:r>
            <w:r w:rsidRPr="00C37E33">
              <w:rPr>
                <w:lang w:eastAsia="en-IN"/>
              </w:rPr>
              <w:t>][</w:t>
            </w:r>
            <w:r w:rsidRPr="00C37E33">
              <w:rPr>
                <w:color w:val="008C00"/>
                <w:lang w:eastAsia="en-IN"/>
              </w:rPr>
              <w:t>1</w:t>
            </w:r>
            <w:r w:rsidRPr="00C37E33">
              <w:rPr>
                <w:lang w:eastAsia="en-IN"/>
              </w:rPr>
              <w:t>]=</w:t>
            </w:r>
            <w:r w:rsidRPr="00C37E33">
              <w:rPr>
                <w:color w:val="000000"/>
                <w:lang w:eastAsia="en-IN"/>
              </w:rPr>
              <w:t>m1</w:t>
            </w:r>
            <w:r w:rsidRPr="00C37E33">
              <w:rPr>
                <w:lang w:eastAsia="en-IN"/>
              </w:rPr>
              <w:t>-</w:t>
            </w:r>
            <w:r w:rsidRPr="00C37E33">
              <w:rPr>
                <w:color w:val="000000"/>
                <w:lang w:eastAsia="en-IN"/>
              </w:rPr>
              <w:t>m2</w:t>
            </w:r>
            <w:r w:rsidRPr="00C37E33">
              <w:rPr>
                <w:lang w:eastAsia="en-IN"/>
              </w:rPr>
              <w:t>+</w:t>
            </w:r>
            <w:r w:rsidRPr="00C37E33">
              <w:rPr>
                <w:color w:val="000000"/>
                <w:lang w:eastAsia="en-IN"/>
              </w:rPr>
              <w:t>m3</w:t>
            </w:r>
            <w:r w:rsidRPr="00C37E33">
              <w:rPr>
                <w:lang w:eastAsia="en-IN"/>
              </w:rPr>
              <w:t>+</w:t>
            </w:r>
            <w:r w:rsidRPr="00C37E33">
              <w:rPr>
                <w:color w:val="000000"/>
                <w:lang w:eastAsia="en-IN"/>
              </w:rPr>
              <w:t>m6</w:t>
            </w:r>
            <w:r w:rsidRPr="00C37E33">
              <w:rPr>
                <w:color w:val="800080"/>
                <w:lang w:eastAsia="en-IN"/>
              </w:rPr>
              <w:t>;</w:t>
            </w:r>
          </w:p>
          <w:p w:rsidR="00C37E33" w:rsidRPr="00C37E33" w:rsidRDefault="00C37E33" w:rsidP="00335DCD">
            <w:pPr>
              <w:rPr>
                <w:color w:val="000000"/>
                <w:lang w:eastAsia="en-IN"/>
              </w:rPr>
            </w:pPr>
          </w:p>
          <w:p w:rsidR="00C37E33" w:rsidRPr="00C37E33" w:rsidRDefault="00C37E33" w:rsidP="00335DCD">
            <w:pPr>
              <w:rPr>
                <w:color w:val="000000"/>
                <w:lang w:eastAsia="en-IN"/>
              </w:rPr>
            </w:pPr>
            <w:r w:rsidRPr="00C37E33">
              <w:rPr>
                <w:color w:val="000000"/>
                <w:lang w:eastAsia="en-IN"/>
              </w:rPr>
              <w:tab/>
            </w:r>
            <w:proofErr w:type="spellStart"/>
            <w:r w:rsidRPr="00C37E33">
              <w:rPr>
                <w:color w:val="603000"/>
                <w:lang w:eastAsia="en-IN"/>
              </w:rPr>
              <w:t>printf</w:t>
            </w:r>
            <w:proofErr w:type="spellEnd"/>
            <w:r w:rsidRPr="00C37E33">
              <w:rPr>
                <w:lang w:eastAsia="en-IN"/>
              </w:rPr>
              <w:t>(</w:t>
            </w:r>
            <w:r w:rsidRPr="00C37E33">
              <w:rPr>
                <w:color w:val="800000"/>
                <w:lang w:eastAsia="en-IN"/>
              </w:rPr>
              <w:t>"</w:t>
            </w:r>
            <w:r w:rsidRPr="00C37E33">
              <w:rPr>
                <w:color w:val="0F69FF"/>
                <w:lang w:eastAsia="en-IN"/>
              </w:rPr>
              <w:t>\</w:t>
            </w:r>
            <w:proofErr w:type="spellStart"/>
            <w:r w:rsidRPr="00C37E33">
              <w:rPr>
                <w:color w:val="0F69FF"/>
                <w:lang w:eastAsia="en-IN"/>
              </w:rPr>
              <w:t>n</w:t>
            </w:r>
            <w:r w:rsidRPr="00C37E33">
              <w:rPr>
                <w:color w:val="0000E6"/>
                <w:lang w:eastAsia="en-IN"/>
              </w:rPr>
              <w:t>After</w:t>
            </w:r>
            <w:proofErr w:type="spellEnd"/>
            <w:r w:rsidRPr="00C37E33">
              <w:rPr>
                <w:color w:val="0000E6"/>
                <w:lang w:eastAsia="en-IN"/>
              </w:rPr>
              <w:t xml:space="preserve"> multiplication using </w:t>
            </w:r>
            <w:r w:rsidRPr="00C37E33">
              <w:rPr>
                <w:color w:val="0F69FF"/>
                <w:lang w:eastAsia="en-IN"/>
              </w:rPr>
              <w:t>\n</w:t>
            </w:r>
            <w:r w:rsidRPr="00C37E33">
              <w:rPr>
                <w:color w:val="800000"/>
                <w:lang w:eastAsia="en-IN"/>
              </w:rPr>
              <w:t>"</w:t>
            </w:r>
            <w:r w:rsidRPr="00C37E33">
              <w:rPr>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r>
            <w:r w:rsidRPr="00C37E33">
              <w:rPr>
                <w:b/>
                <w:bCs/>
                <w:color w:val="800000"/>
                <w:lang w:eastAsia="en-IN"/>
              </w:rPr>
              <w:t>for</w:t>
            </w:r>
            <w:r w:rsidRPr="00C37E33">
              <w:rPr>
                <w:lang w:eastAsia="en-IN"/>
              </w:rPr>
              <w:t>(</w:t>
            </w:r>
            <w:r w:rsidRPr="00C37E33">
              <w:rPr>
                <w:color w:val="000000"/>
                <w:lang w:eastAsia="en-IN"/>
              </w:rPr>
              <w:t>i</w:t>
            </w:r>
            <w:r w:rsidRPr="00C37E33">
              <w:rPr>
                <w:lang w:eastAsia="en-IN"/>
              </w:rPr>
              <w:t>=</w:t>
            </w:r>
            <w:r w:rsidRPr="00C37E33">
              <w:rPr>
                <w:color w:val="008C00"/>
                <w:lang w:eastAsia="en-IN"/>
              </w:rPr>
              <w:t>0</w:t>
            </w:r>
            <w:r w:rsidRPr="00C37E33">
              <w:rPr>
                <w:color w:val="800080"/>
                <w:lang w:eastAsia="en-IN"/>
              </w:rPr>
              <w:t>;</w:t>
            </w:r>
            <w:r w:rsidRPr="00C37E33">
              <w:rPr>
                <w:color w:val="000000"/>
                <w:lang w:eastAsia="en-IN"/>
              </w:rPr>
              <w:t>i</w:t>
            </w:r>
            <w:r w:rsidRPr="00C37E33">
              <w:rPr>
                <w:lang w:eastAsia="en-IN"/>
              </w:rPr>
              <w:t>&lt;</w:t>
            </w:r>
            <w:r w:rsidRPr="00C37E33">
              <w:rPr>
                <w:color w:val="008C00"/>
                <w:lang w:eastAsia="en-IN"/>
              </w:rPr>
              <w:t>2</w:t>
            </w:r>
            <w:r w:rsidRPr="00C37E33">
              <w:rPr>
                <w:color w:val="800080"/>
                <w:lang w:eastAsia="en-IN"/>
              </w:rPr>
              <w:t>;</w:t>
            </w:r>
            <w:r w:rsidRPr="00C37E33">
              <w:rPr>
                <w:color w:val="000000"/>
                <w:lang w:eastAsia="en-IN"/>
              </w:rPr>
              <w:t>i</w:t>
            </w:r>
            <w:r w:rsidRPr="00C37E33">
              <w:rPr>
                <w:lang w:eastAsia="en-IN"/>
              </w:rPr>
              <w:t>++)</w:t>
            </w:r>
          </w:p>
          <w:p w:rsidR="00C37E33" w:rsidRPr="00C37E33" w:rsidRDefault="00C37E33" w:rsidP="00335DCD">
            <w:pPr>
              <w:rPr>
                <w:color w:val="000000"/>
                <w:lang w:eastAsia="en-IN"/>
              </w:rPr>
            </w:pPr>
            <w:r w:rsidRPr="00C37E33">
              <w:rPr>
                <w:color w:val="000000"/>
                <w:lang w:eastAsia="en-IN"/>
              </w:rPr>
              <w:tab/>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r>
            <w:r w:rsidRPr="00C37E33">
              <w:rPr>
                <w:color w:val="000000"/>
                <w:lang w:eastAsia="en-IN"/>
              </w:rPr>
              <w:tab/>
            </w:r>
            <w:proofErr w:type="spellStart"/>
            <w:r w:rsidRPr="00C37E33">
              <w:rPr>
                <w:color w:val="603000"/>
                <w:lang w:eastAsia="en-IN"/>
              </w:rPr>
              <w:t>printf</w:t>
            </w:r>
            <w:proofErr w:type="spellEnd"/>
            <w:r w:rsidRPr="00C37E33">
              <w:rPr>
                <w:lang w:eastAsia="en-IN"/>
              </w:rPr>
              <w:t>(</w:t>
            </w:r>
            <w:r w:rsidRPr="00C37E33">
              <w:rPr>
                <w:color w:val="800000"/>
                <w:lang w:eastAsia="en-IN"/>
              </w:rPr>
              <w:t>"</w:t>
            </w:r>
            <w:r w:rsidRPr="00C37E33">
              <w:rPr>
                <w:color w:val="0F69FF"/>
                <w:lang w:eastAsia="en-IN"/>
              </w:rPr>
              <w:t>\n</w:t>
            </w:r>
            <w:r w:rsidRPr="00C37E33">
              <w:rPr>
                <w:color w:val="800000"/>
                <w:lang w:eastAsia="en-IN"/>
              </w:rPr>
              <w:t>"</w:t>
            </w:r>
            <w:r w:rsidRPr="00C37E33">
              <w:rPr>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r>
            <w:r w:rsidRPr="00C37E33">
              <w:rPr>
                <w:color w:val="000000"/>
                <w:lang w:eastAsia="en-IN"/>
              </w:rPr>
              <w:tab/>
            </w:r>
            <w:r w:rsidRPr="00C37E33">
              <w:rPr>
                <w:b/>
                <w:bCs/>
                <w:color w:val="800000"/>
                <w:lang w:eastAsia="en-IN"/>
              </w:rPr>
              <w:t>for</w:t>
            </w:r>
            <w:r w:rsidRPr="00C37E33">
              <w:rPr>
                <w:lang w:eastAsia="en-IN"/>
              </w:rPr>
              <w:t>(</w:t>
            </w:r>
            <w:r w:rsidRPr="00C37E33">
              <w:rPr>
                <w:color w:val="000000"/>
                <w:lang w:eastAsia="en-IN"/>
              </w:rPr>
              <w:t>j</w:t>
            </w:r>
            <w:r w:rsidRPr="00C37E33">
              <w:rPr>
                <w:lang w:eastAsia="en-IN"/>
              </w:rPr>
              <w:t>=</w:t>
            </w:r>
            <w:r w:rsidRPr="00C37E33">
              <w:rPr>
                <w:color w:val="008C00"/>
                <w:lang w:eastAsia="en-IN"/>
              </w:rPr>
              <w:t>0</w:t>
            </w:r>
            <w:r w:rsidRPr="00C37E33">
              <w:rPr>
                <w:color w:val="800080"/>
                <w:lang w:eastAsia="en-IN"/>
              </w:rPr>
              <w:t>;</w:t>
            </w:r>
            <w:r w:rsidRPr="00C37E33">
              <w:rPr>
                <w:color w:val="000000"/>
                <w:lang w:eastAsia="en-IN"/>
              </w:rPr>
              <w:t>j</w:t>
            </w:r>
            <w:r w:rsidRPr="00C37E33">
              <w:rPr>
                <w:lang w:eastAsia="en-IN"/>
              </w:rPr>
              <w:t>&lt;</w:t>
            </w:r>
            <w:r w:rsidRPr="00C37E33">
              <w:rPr>
                <w:color w:val="008C00"/>
                <w:lang w:eastAsia="en-IN"/>
              </w:rPr>
              <w:t>2</w:t>
            </w:r>
            <w:r w:rsidRPr="00C37E33">
              <w:rPr>
                <w:color w:val="800080"/>
                <w:lang w:eastAsia="en-IN"/>
              </w:rPr>
              <w:t>;</w:t>
            </w:r>
            <w:r w:rsidRPr="00C37E33">
              <w:rPr>
                <w:color w:val="000000"/>
                <w:lang w:eastAsia="en-IN"/>
              </w:rPr>
              <w:t>j</w:t>
            </w:r>
            <w:r w:rsidRPr="00C37E33">
              <w:rPr>
                <w:lang w:eastAsia="en-IN"/>
              </w:rPr>
              <w:t>++)</w:t>
            </w:r>
          </w:p>
          <w:p w:rsidR="00C37E33" w:rsidRPr="00C37E33" w:rsidRDefault="00C37E33" w:rsidP="00335DCD">
            <w:pPr>
              <w:rPr>
                <w:color w:val="000000"/>
                <w:lang w:eastAsia="en-IN"/>
              </w:rPr>
            </w:pPr>
            <w:r w:rsidRPr="00C37E33">
              <w:rPr>
                <w:color w:val="000000"/>
                <w:lang w:eastAsia="en-IN"/>
              </w:rPr>
              <w:tab/>
            </w:r>
            <w:r w:rsidRPr="00C37E33">
              <w:rPr>
                <w:color w:val="000000"/>
                <w:lang w:eastAsia="en-IN"/>
              </w:rPr>
              <w:tab/>
            </w:r>
            <w:r w:rsidRPr="00C37E33">
              <w:rPr>
                <w:color w:val="000000"/>
                <w:lang w:eastAsia="en-IN"/>
              </w:rPr>
              <w:tab/>
            </w:r>
            <w:proofErr w:type="spellStart"/>
            <w:r w:rsidRPr="00C37E33">
              <w:rPr>
                <w:color w:val="603000"/>
                <w:lang w:eastAsia="en-IN"/>
              </w:rPr>
              <w:t>printf</w:t>
            </w:r>
            <w:proofErr w:type="spellEnd"/>
            <w:r w:rsidRPr="00C37E33">
              <w:rPr>
                <w:lang w:eastAsia="en-IN"/>
              </w:rPr>
              <w:t>(</w:t>
            </w:r>
            <w:r w:rsidRPr="00C37E33">
              <w:rPr>
                <w:color w:val="800000"/>
                <w:lang w:eastAsia="en-IN"/>
              </w:rPr>
              <w:t>"</w:t>
            </w:r>
            <w:r w:rsidRPr="00C37E33">
              <w:rPr>
                <w:color w:val="007997"/>
                <w:lang w:eastAsia="en-IN"/>
              </w:rPr>
              <w:t>%d</w:t>
            </w:r>
            <w:r w:rsidRPr="00C37E33">
              <w:rPr>
                <w:color w:val="0F69FF"/>
                <w:lang w:eastAsia="en-IN"/>
              </w:rPr>
              <w:t>\</w:t>
            </w:r>
            <w:proofErr w:type="spellStart"/>
            <w:r w:rsidRPr="00C37E33">
              <w:rPr>
                <w:color w:val="0F69FF"/>
                <w:lang w:eastAsia="en-IN"/>
              </w:rPr>
              <w:t>t</w:t>
            </w:r>
            <w:r w:rsidRPr="00C37E33">
              <w:rPr>
                <w:color w:val="800000"/>
                <w:lang w:eastAsia="en-IN"/>
              </w:rPr>
              <w:t>"</w:t>
            </w:r>
            <w:r w:rsidRPr="00C37E33">
              <w:rPr>
                <w:lang w:eastAsia="en-IN"/>
              </w:rPr>
              <w:t>,</w:t>
            </w:r>
            <w:r w:rsidRPr="00C37E33">
              <w:rPr>
                <w:color w:val="000000"/>
                <w:lang w:eastAsia="en-IN"/>
              </w:rPr>
              <w:t>c</w:t>
            </w:r>
            <w:proofErr w:type="spellEnd"/>
            <w:r w:rsidRPr="00C37E33">
              <w:rPr>
                <w:lang w:eastAsia="en-IN"/>
              </w:rPr>
              <w:t>[</w:t>
            </w:r>
            <w:r w:rsidRPr="00C37E33">
              <w:rPr>
                <w:color w:val="000000"/>
                <w:lang w:eastAsia="en-IN"/>
              </w:rPr>
              <w:t>i</w:t>
            </w:r>
            <w:r w:rsidRPr="00C37E33">
              <w:rPr>
                <w:lang w:eastAsia="en-IN"/>
              </w:rPr>
              <w:t>][</w:t>
            </w:r>
            <w:r w:rsidRPr="00C37E33">
              <w:rPr>
                <w:color w:val="000000"/>
                <w:lang w:eastAsia="en-IN"/>
              </w:rPr>
              <w:t>j</w:t>
            </w:r>
            <w:r w:rsidRPr="00C37E33">
              <w:rPr>
                <w:lang w:eastAsia="en-IN"/>
              </w:rPr>
              <w:t>])</w:t>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r>
            <w:r w:rsidRPr="00C37E33">
              <w:rPr>
                <w:color w:val="800080"/>
                <w:lang w:eastAsia="en-IN"/>
              </w:rPr>
              <w:t>}</w:t>
            </w:r>
          </w:p>
          <w:p w:rsidR="00C37E33" w:rsidRPr="00C37E33" w:rsidRDefault="00C37E33" w:rsidP="00335DCD">
            <w:pPr>
              <w:rPr>
                <w:color w:val="000000"/>
                <w:lang w:eastAsia="en-IN"/>
              </w:rPr>
            </w:pPr>
            <w:r w:rsidRPr="00C37E33">
              <w:rPr>
                <w:color w:val="000000"/>
                <w:lang w:eastAsia="en-IN"/>
              </w:rPr>
              <w:tab/>
            </w:r>
            <w:r w:rsidRPr="00C37E33">
              <w:rPr>
                <w:b/>
                <w:bCs/>
                <w:color w:val="800000"/>
                <w:lang w:eastAsia="en-IN"/>
              </w:rPr>
              <w:t>return</w:t>
            </w:r>
            <w:r w:rsidRPr="00C37E33">
              <w:rPr>
                <w:color w:val="000000"/>
                <w:lang w:eastAsia="en-IN"/>
              </w:rPr>
              <w:t xml:space="preserve"> </w:t>
            </w:r>
            <w:r w:rsidRPr="00C37E33">
              <w:rPr>
                <w:color w:val="008C00"/>
                <w:lang w:eastAsia="en-IN"/>
              </w:rPr>
              <w:t>0</w:t>
            </w:r>
            <w:r w:rsidRPr="00C37E33">
              <w:rPr>
                <w:color w:val="800080"/>
                <w:lang w:eastAsia="en-IN"/>
              </w:rPr>
              <w:t>;</w:t>
            </w:r>
          </w:p>
          <w:p w:rsidR="00C37E33" w:rsidRPr="00C37E33" w:rsidRDefault="00C37E33" w:rsidP="00335DCD">
            <w:pPr>
              <w:rPr>
                <w:color w:val="000000"/>
                <w:lang w:eastAsia="en-IN"/>
              </w:rPr>
            </w:pPr>
            <w:r w:rsidRPr="00C37E33">
              <w:rPr>
                <w:color w:val="800080"/>
                <w:lang w:eastAsia="en-IN"/>
              </w:rPr>
              <w:t>}</w:t>
            </w:r>
          </w:p>
          <w:p w:rsidR="00335DCD" w:rsidRPr="00335DCD" w:rsidRDefault="00C37E33" w:rsidP="00335DCD">
            <w:pPr>
              <w:rPr>
                <w:rFonts w:ascii="Segoe UI" w:hAnsi="Segoe UI" w:cs="Segoe UI"/>
                <w:color w:val="000000"/>
                <w:sz w:val="24"/>
                <w:szCs w:val="24"/>
                <w:lang w:eastAsia="en-IN"/>
              </w:rPr>
            </w:pPr>
            <w:r w:rsidRPr="00C37E33">
              <w:rPr>
                <w:rFonts w:ascii="Segoe UI" w:hAnsi="Segoe UI" w:cs="Segoe UI"/>
                <w:b/>
                <w:bCs/>
                <w:color w:val="000000"/>
                <w:sz w:val="24"/>
                <w:szCs w:val="24"/>
                <w:lang w:eastAsia="en-IN"/>
              </w:rPr>
              <w:t>Output:</w:t>
            </w:r>
          </w:p>
          <w:p w:rsidR="00335DCD" w:rsidRPr="00335DCD"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IN"/>
              </w:rPr>
            </w:pPr>
            <w:r w:rsidRPr="00335DCD">
              <w:rPr>
                <w:rFonts w:ascii="Courier New" w:eastAsia="Times New Roman" w:hAnsi="Courier New" w:cs="Courier New"/>
                <w:color w:val="FFFFFF"/>
                <w:sz w:val="23"/>
                <w:szCs w:val="23"/>
                <w:lang w:eastAsia="en-IN"/>
              </w:rPr>
              <w:t xml:space="preserve">    Enter the 4 elements of first matrix:</w:t>
            </w:r>
          </w:p>
          <w:p w:rsidR="00335DCD" w:rsidRPr="00335DCD"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IN"/>
              </w:rPr>
            </w:pPr>
            <w:r w:rsidRPr="00335DCD">
              <w:rPr>
                <w:rFonts w:ascii="Courier New" w:eastAsia="Times New Roman" w:hAnsi="Courier New" w:cs="Courier New"/>
                <w:color w:val="FFFFFF"/>
                <w:sz w:val="23"/>
                <w:szCs w:val="23"/>
                <w:lang w:eastAsia="en-IN"/>
              </w:rPr>
              <w:t xml:space="preserve">    5 6 1 7</w:t>
            </w:r>
          </w:p>
          <w:p w:rsidR="00335DCD" w:rsidRPr="00335DCD"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IN"/>
              </w:rPr>
            </w:pPr>
            <w:r w:rsidRPr="00335DCD">
              <w:rPr>
                <w:rFonts w:ascii="Courier New" w:eastAsia="Times New Roman" w:hAnsi="Courier New" w:cs="Courier New"/>
                <w:color w:val="FFFFFF"/>
                <w:sz w:val="23"/>
                <w:szCs w:val="23"/>
                <w:lang w:eastAsia="en-IN"/>
              </w:rPr>
              <w:t xml:space="preserve">    Enter the 4 element of second matrix:</w:t>
            </w:r>
          </w:p>
          <w:p w:rsidR="00335DCD" w:rsidRPr="00335DCD"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IN"/>
              </w:rPr>
            </w:pPr>
            <w:r w:rsidRPr="00335DCD">
              <w:rPr>
                <w:rFonts w:ascii="Courier New" w:eastAsia="Times New Roman" w:hAnsi="Courier New" w:cs="Courier New"/>
                <w:color w:val="FFFFFF"/>
                <w:sz w:val="23"/>
                <w:szCs w:val="23"/>
                <w:lang w:eastAsia="en-IN"/>
              </w:rPr>
              <w:t xml:space="preserve">    6 2 8 7</w:t>
            </w:r>
          </w:p>
          <w:p w:rsidR="00335DCD" w:rsidRPr="00335DCD"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IN"/>
              </w:rPr>
            </w:pPr>
            <w:r w:rsidRPr="00335DCD">
              <w:rPr>
                <w:rFonts w:ascii="Courier New" w:eastAsia="Times New Roman" w:hAnsi="Courier New" w:cs="Courier New"/>
                <w:color w:val="FFFFFF"/>
                <w:sz w:val="23"/>
                <w:szCs w:val="23"/>
                <w:lang w:eastAsia="en-IN"/>
              </w:rPr>
              <w:t xml:space="preserve">    The first matrix  is</w:t>
            </w:r>
          </w:p>
          <w:p w:rsidR="00335DCD" w:rsidRPr="00335DCD"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IN"/>
              </w:rPr>
            </w:pPr>
            <w:r w:rsidRPr="00335DCD">
              <w:rPr>
                <w:rFonts w:ascii="Courier New" w:eastAsia="Times New Roman" w:hAnsi="Courier New" w:cs="Courier New"/>
                <w:color w:val="FFFFFF"/>
                <w:sz w:val="23"/>
                <w:szCs w:val="23"/>
                <w:lang w:eastAsia="en-IN"/>
              </w:rPr>
              <w:t xml:space="preserve">    5       6</w:t>
            </w:r>
          </w:p>
          <w:p w:rsidR="00335DCD" w:rsidRPr="00335DCD"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IN"/>
              </w:rPr>
            </w:pPr>
            <w:r w:rsidRPr="00335DCD">
              <w:rPr>
                <w:rFonts w:ascii="Courier New" w:eastAsia="Times New Roman" w:hAnsi="Courier New" w:cs="Courier New"/>
                <w:color w:val="FFFFFF"/>
                <w:sz w:val="23"/>
                <w:szCs w:val="23"/>
                <w:lang w:eastAsia="en-IN"/>
              </w:rPr>
              <w:t xml:space="preserve">    1       7</w:t>
            </w:r>
          </w:p>
          <w:p w:rsidR="00335DCD" w:rsidRPr="00335DCD"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IN"/>
              </w:rPr>
            </w:pPr>
            <w:r w:rsidRPr="00335DCD">
              <w:rPr>
                <w:rFonts w:ascii="Courier New" w:eastAsia="Times New Roman" w:hAnsi="Courier New" w:cs="Courier New"/>
                <w:color w:val="FFFFFF"/>
                <w:sz w:val="23"/>
                <w:szCs w:val="23"/>
                <w:lang w:eastAsia="en-IN"/>
              </w:rPr>
              <w:t xml:space="preserve">    The second matrix is</w:t>
            </w:r>
          </w:p>
          <w:p w:rsidR="00335DCD" w:rsidRPr="00335DCD"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IN"/>
              </w:rPr>
            </w:pPr>
            <w:r w:rsidRPr="00335DCD">
              <w:rPr>
                <w:rFonts w:ascii="Courier New" w:eastAsia="Times New Roman" w:hAnsi="Courier New" w:cs="Courier New"/>
                <w:color w:val="FFFFFF"/>
                <w:sz w:val="23"/>
                <w:szCs w:val="23"/>
                <w:lang w:eastAsia="en-IN"/>
              </w:rPr>
              <w:t xml:space="preserve">    6       2</w:t>
            </w:r>
          </w:p>
          <w:p w:rsidR="00335DCD" w:rsidRPr="00335DCD"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IN"/>
              </w:rPr>
            </w:pPr>
            <w:r w:rsidRPr="00335DCD">
              <w:rPr>
                <w:rFonts w:ascii="Courier New" w:eastAsia="Times New Roman" w:hAnsi="Courier New" w:cs="Courier New"/>
                <w:color w:val="FFFFFF"/>
                <w:sz w:val="23"/>
                <w:szCs w:val="23"/>
                <w:lang w:eastAsia="en-IN"/>
              </w:rPr>
              <w:t xml:space="preserve">    8      7</w:t>
            </w:r>
          </w:p>
          <w:p w:rsidR="00335DCD" w:rsidRPr="00335DCD"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IN"/>
              </w:rPr>
            </w:pPr>
            <w:r w:rsidRPr="00335DCD">
              <w:rPr>
                <w:rFonts w:ascii="Courier New" w:eastAsia="Times New Roman" w:hAnsi="Courier New" w:cs="Courier New"/>
                <w:color w:val="FFFFFF"/>
                <w:sz w:val="23"/>
                <w:szCs w:val="23"/>
                <w:lang w:eastAsia="en-IN"/>
              </w:rPr>
              <w:t xml:space="preserve">    After multiplication </w:t>
            </w:r>
          </w:p>
          <w:p w:rsidR="00335DCD" w:rsidRPr="00335DCD"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IN"/>
              </w:rPr>
            </w:pPr>
            <w:r w:rsidRPr="00335DCD">
              <w:rPr>
                <w:rFonts w:ascii="Courier New" w:eastAsia="Times New Roman" w:hAnsi="Courier New" w:cs="Courier New"/>
                <w:color w:val="FFFFFF"/>
                <w:sz w:val="23"/>
                <w:szCs w:val="23"/>
                <w:lang w:eastAsia="en-IN"/>
              </w:rPr>
              <w:t xml:space="preserve">    78         52</w:t>
            </w:r>
          </w:p>
          <w:p w:rsidR="00335DCD" w:rsidRPr="00335DCD" w:rsidRDefault="00335DCD" w:rsidP="00335DC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IN"/>
              </w:rPr>
            </w:pPr>
            <w:r w:rsidRPr="00335DCD">
              <w:rPr>
                <w:rFonts w:ascii="Courier New" w:eastAsia="Times New Roman" w:hAnsi="Courier New" w:cs="Courier New"/>
                <w:color w:val="FFFFFF"/>
                <w:sz w:val="23"/>
                <w:szCs w:val="23"/>
                <w:lang w:eastAsia="en-IN"/>
              </w:rPr>
              <w:t xml:space="preserve">    62         51</w:t>
            </w:r>
          </w:p>
          <w:p w:rsidR="00335DCD" w:rsidRPr="00335DCD" w:rsidRDefault="00335DCD" w:rsidP="00335DCD">
            <w:pPr>
              <w:spacing w:before="100" w:beforeAutospacing="1" w:after="100" w:afterAutospacing="1" w:line="240" w:lineRule="auto"/>
              <w:rPr>
                <w:rFonts w:ascii="Segoe UI" w:eastAsia="Times New Roman" w:hAnsi="Segoe UI" w:cs="Segoe UI"/>
                <w:color w:val="000000"/>
                <w:sz w:val="24"/>
                <w:szCs w:val="24"/>
                <w:lang w:eastAsia="en-IN"/>
              </w:rPr>
            </w:pPr>
            <w:r w:rsidRPr="00335DCD">
              <w:rPr>
                <w:rFonts w:ascii="Segoe UI" w:eastAsia="Times New Roman" w:hAnsi="Segoe UI" w:cs="Segoe UI"/>
                <w:b/>
                <w:bCs/>
                <w:color w:val="000000"/>
                <w:sz w:val="24"/>
                <w:szCs w:val="24"/>
                <w:lang w:eastAsia="en-IN"/>
              </w:rPr>
              <w:t>Complexity:</w:t>
            </w:r>
            <w:r w:rsidRPr="00335DCD">
              <w:rPr>
                <w:rFonts w:ascii="Segoe UI" w:eastAsia="Times New Roman" w:hAnsi="Segoe UI" w:cs="Segoe UI"/>
                <w:color w:val="000000"/>
                <w:sz w:val="24"/>
                <w:szCs w:val="24"/>
                <w:lang w:eastAsia="en-IN"/>
              </w:rPr>
              <w:t> The time complexity is </w:t>
            </w:r>
            <w:proofErr w:type="gramStart"/>
            <w:r w:rsidRPr="00335DCD">
              <w:rPr>
                <w:rFonts w:ascii="Segoe UI" w:eastAsia="Times New Roman" w:hAnsi="Segoe UI" w:cs="Segoe UI"/>
                <w:b/>
                <w:bCs/>
                <w:color w:val="000000"/>
                <w:sz w:val="24"/>
                <w:szCs w:val="24"/>
                <w:lang w:eastAsia="en-IN"/>
              </w:rPr>
              <w:t>O(</w:t>
            </w:r>
            <w:proofErr w:type="gramEnd"/>
            <w:r w:rsidRPr="00335DCD">
              <w:rPr>
                <w:rFonts w:ascii="Segoe UI" w:eastAsia="Times New Roman" w:hAnsi="Segoe UI" w:cs="Segoe UI"/>
                <w:b/>
                <w:bCs/>
                <w:color w:val="000000"/>
                <w:sz w:val="24"/>
                <w:szCs w:val="24"/>
                <w:lang w:eastAsia="en-IN"/>
              </w:rPr>
              <w:t>N</w:t>
            </w:r>
            <w:r w:rsidRPr="00335DCD">
              <w:rPr>
                <w:rFonts w:ascii="Segoe UI" w:eastAsia="Times New Roman" w:hAnsi="Segoe UI" w:cs="Segoe UI"/>
                <w:b/>
                <w:bCs/>
                <w:color w:val="000000"/>
                <w:sz w:val="18"/>
                <w:szCs w:val="18"/>
                <w:vertAlign w:val="superscript"/>
                <w:lang w:eastAsia="en-IN"/>
              </w:rPr>
              <w:t>2.8074</w:t>
            </w:r>
            <w:r w:rsidRPr="00335DCD">
              <w:rPr>
                <w:rFonts w:ascii="Segoe UI" w:eastAsia="Times New Roman" w:hAnsi="Segoe UI" w:cs="Segoe UI"/>
                <w:b/>
                <w:bCs/>
                <w:color w:val="000000"/>
                <w:sz w:val="24"/>
                <w:szCs w:val="24"/>
                <w:lang w:eastAsia="en-IN"/>
              </w:rPr>
              <w:t>)</w:t>
            </w:r>
            <w:r w:rsidRPr="00335DCD">
              <w:rPr>
                <w:rFonts w:ascii="Segoe UI" w:eastAsia="Times New Roman" w:hAnsi="Segoe UI" w:cs="Segoe UI"/>
                <w:color w:val="000000"/>
                <w:sz w:val="24"/>
                <w:szCs w:val="24"/>
                <w:lang w:eastAsia="en-IN"/>
              </w:rPr>
              <w:t>.</w:t>
            </w:r>
          </w:p>
          <w:p w:rsidR="00335DCD" w:rsidRDefault="00335DCD" w:rsidP="00335DCD">
            <w:pPr>
              <w:pStyle w:val="Heading1"/>
              <w:shd w:val="clear" w:color="auto" w:fill="FFFFFF"/>
              <w:spacing w:before="75" w:line="312" w:lineRule="atLeast"/>
              <w:jc w:val="both"/>
              <w:rPr>
                <w:rFonts w:ascii="Helvetica" w:hAnsi="Helvetica"/>
                <w:b w:val="0"/>
                <w:bCs w:val="0"/>
                <w:color w:val="610B38"/>
                <w:sz w:val="44"/>
                <w:szCs w:val="44"/>
              </w:rPr>
            </w:pPr>
            <w:proofErr w:type="spellStart"/>
            <w:proofErr w:type="gramStart"/>
            <w:r>
              <w:rPr>
                <w:color w:val="FFFFFF"/>
                <w:lang w:eastAsia="en-IN"/>
              </w:rPr>
              <w:t>a</w:t>
            </w:r>
            <w:r>
              <w:rPr>
                <w:rFonts w:ascii="Helvetica" w:hAnsi="Helvetica"/>
                <w:b w:val="0"/>
                <w:bCs w:val="0"/>
                <w:color w:val="610B38"/>
                <w:sz w:val="44"/>
                <w:szCs w:val="44"/>
              </w:rPr>
              <w:t>Recurrence</w:t>
            </w:r>
            <w:proofErr w:type="spellEnd"/>
            <w:proofErr w:type="gramEnd"/>
            <w:r>
              <w:rPr>
                <w:rFonts w:ascii="Helvetica" w:hAnsi="Helvetica"/>
                <w:b w:val="0"/>
                <w:bCs w:val="0"/>
                <w:color w:val="610B38"/>
                <w:sz w:val="44"/>
                <w:szCs w:val="44"/>
              </w:rPr>
              <w:t xml:space="preserve"> Relation</w:t>
            </w:r>
          </w:p>
          <w:p w:rsidR="00335DCD" w:rsidRDefault="00335DCD" w:rsidP="00335DCD">
            <w:pPr>
              <w:pStyle w:val="NormalWeb"/>
              <w:shd w:val="clear" w:color="auto" w:fill="FFFFFF"/>
              <w:jc w:val="both"/>
              <w:rPr>
                <w:rFonts w:ascii="Segoe UI" w:hAnsi="Segoe UI" w:cs="Segoe UI"/>
                <w:color w:val="333333"/>
              </w:rPr>
            </w:pPr>
            <w:r>
              <w:rPr>
                <w:rFonts w:ascii="Segoe UI" w:hAnsi="Segoe UI" w:cs="Segoe UI"/>
                <w:color w:val="333333"/>
              </w:rPr>
              <w:t>A recurrence is an equation or inequality that describes a function in terms of its values on smaller inputs. To solve a Recurrence Relation means to obtain a function defined on the natural numbers that satisfy the recurrence.</w:t>
            </w:r>
          </w:p>
          <w:p w:rsidR="00335DCD" w:rsidRDefault="00335DCD" w:rsidP="00335DC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xml:space="preserve">, the Worst Case Running Time </w:t>
            </w:r>
            <w:proofErr w:type="gramStart"/>
            <w:r>
              <w:rPr>
                <w:rFonts w:ascii="Segoe UI" w:hAnsi="Segoe UI" w:cs="Segoe UI"/>
                <w:color w:val="333333"/>
              </w:rPr>
              <w:t>T(</w:t>
            </w:r>
            <w:proofErr w:type="gramEnd"/>
            <w:r>
              <w:rPr>
                <w:rFonts w:ascii="Segoe UI" w:hAnsi="Segoe UI" w:cs="Segoe UI"/>
                <w:color w:val="333333"/>
              </w:rPr>
              <w:t>n) of the MERGE SORT Procedures is described by the recurrence.</w:t>
            </w:r>
          </w:p>
          <w:p w:rsidR="00335DCD" w:rsidRDefault="00335DCD" w:rsidP="00335DCD">
            <w:pPr>
              <w:pStyle w:val="HTMLPreformatted"/>
              <w:spacing w:before="75" w:after="75"/>
              <w:ind w:left="150"/>
              <w:jc w:val="both"/>
              <w:rPr>
                <w:color w:val="333333"/>
              </w:rPr>
            </w:pPr>
            <w:r>
              <w:rPr>
                <w:color w:val="333333"/>
              </w:rPr>
              <w:t>T (n) = θ (1) if n=1</w:t>
            </w:r>
          </w:p>
          <w:p w:rsidR="00335DCD" w:rsidRDefault="00335DCD" w:rsidP="00335DCD">
            <w:pPr>
              <w:pStyle w:val="HTMLPreformatted"/>
              <w:spacing w:before="75" w:after="75"/>
              <w:ind w:left="150"/>
              <w:jc w:val="both"/>
              <w:rPr>
                <w:color w:val="333333"/>
              </w:rPr>
            </w:pPr>
            <w:r>
              <w:rPr>
                <w:color w:val="333333"/>
              </w:rPr>
              <w:t xml:space="preserve"> 2T</w:t>
            </w:r>
            <w:r>
              <w:rPr>
                <w:noProof/>
                <w:color w:val="333333"/>
              </w:rPr>
              <w:drawing>
                <wp:inline distT="0" distB="0" distL="0" distR="0" wp14:anchorId="3D40D8DA" wp14:editId="7BCC086C">
                  <wp:extent cx="246380" cy="334010"/>
                  <wp:effectExtent l="0" t="0" r="1270" b="8890"/>
                  <wp:docPr id="16" name="Picture 16"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Pr>
                <w:color w:val="333333"/>
              </w:rPr>
              <w:t xml:space="preserve"> + θ (n) if n&gt;1</w:t>
            </w:r>
          </w:p>
          <w:p w:rsidR="00335DCD" w:rsidRDefault="00335DCD" w:rsidP="00335DCD">
            <w:pPr>
              <w:pStyle w:val="NormalWeb"/>
              <w:shd w:val="clear" w:color="auto" w:fill="FFFFFF"/>
              <w:jc w:val="both"/>
              <w:rPr>
                <w:rFonts w:ascii="Segoe UI" w:hAnsi="Segoe UI" w:cs="Segoe UI"/>
                <w:color w:val="333333"/>
              </w:rPr>
            </w:pPr>
            <w:r>
              <w:rPr>
                <w:rFonts w:ascii="Segoe UI" w:hAnsi="Segoe UI" w:cs="Segoe UI"/>
                <w:color w:val="333333"/>
              </w:rPr>
              <w:t>There are four methods for solving Recurrence:</w:t>
            </w:r>
          </w:p>
          <w:p w:rsidR="00335DCD" w:rsidRDefault="00335DCD" w:rsidP="00335DCD">
            <w:pPr>
              <w:numPr>
                <w:ilvl w:val="0"/>
                <w:numId w:val="13"/>
              </w:numPr>
              <w:shd w:val="clear" w:color="auto" w:fill="FFFFFF"/>
              <w:spacing w:before="60" w:after="100" w:afterAutospacing="1" w:line="375" w:lineRule="atLeast"/>
              <w:jc w:val="both"/>
              <w:rPr>
                <w:rStyle w:val="Hyperlink"/>
                <w:color w:val="008000"/>
                <w:u w:val="none"/>
              </w:rPr>
            </w:pPr>
            <w:r>
              <w:rPr>
                <w:rFonts w:ascii="Segoe UI" w:hAnsi="Segoe UI" w:cs="Segoe UI"/>
                <w:color w:val="000000"/>
              </w:rPr>
              <w:fldChar w:fldCharType="begin"/>
            </w:r>
            <w:r>
              <w:rPr>
                <w:rFonts w:ascii="Segoe UI" w:hAnsi="Segoe UI" w:cs="Segoe UI"/>
                <w:color w:val="000000"/>
              </w:rPr>
              <w:instrText xml:space="preserve"> HYPERLINK "https://www.javatpoint.com/daa-recurrence-relation" \l "substitution-method" </w:instrText>
            </w:r>
            <w:r>
              <w:rPr>
                <w:rFonts w:ascii="Segoe UI" w:hAnsi="Segoe UI" w:cs="Segoe UI"/>
                <w:color w:val="000000"/>
              </w:rPr>
              <w:fldChar w:fldCharType="separate"/>
            </w:r>
            <w:r>
              <w:rPr>
                <w:rStyle w:val="Hyperlink"/>
                <w:rFonts w:ascii="Segoe UI" w:hAnsi="Segoe UI" w:cs="Segoe UI"/>
                <w:color w:val="008000"/>
              </w:rPr>
              <w:t>Substitution Method</w:t>
            </w:r>
          </w:p>
          <w:p w:rsidR="00335DCD" w:rsidRDefault="00335DCD" w:rsidP="00177774">
            <w:pPr>
              <w:shd w:val="clear" w:color="auto" w:fill="FFFFFF"/>
              <w:spacing w:before="60" w:after="100" w:afterAutospacing="1" w:line="375" w:lineRule="atLeast"/>
              <w:jc w:val="both"/>
              <w:rPr>
                <w:color w:val="000000"/>
              </w:rPr>
            </w:pPr>
            <w:r>
              <w:rPr>
                <w:rFonts w:ascii="Segoe UI" w:hAnsi="Segoe UI" w:cs="Segoe UI"/>
                <w:color w:val="000000"/>
              </w:rPr>
              <w:fldChar w:fldCharType="end"/>
            </w:r>
          </w:p>
          <w:p w:rsidR="00335DCD" w:rsidRDefault="00335DCD" w:rsidP="00335DCD">
            <w:pPr>
              <w:numPr>
                <w:ilvl w:val="0"/>
                <w:numId w:val="13"/>
              </w:numPr>
              <w:shd w:val="clear" w:color="auto" w:fill="FFFFFF"/>
              <w:spacing w:before="60" w:after="100" w:afterAutospacing="1" w:line="375" w:lineRule="atLeast"/>
              <w:jc w:val="both"/>
              <w:rPr>
                <w:rStyle w:val="Hyperlink"/>
                <w:color w:val="008000"/>
                <w:u w:val="none"/>
              </w:rPr>
            </w:pPr>
            <w:r>
              <w:rPr>
                <w:rFonts w:ascii="Segoe UI" w:hAnsi="Segoe UI" w:cs="Segoe UI"/>
                <w:color w:val="000000"/>
              </w:rPr>
              <w:fldChar w:fldCharType="begin"/>
            </w:r>
            <w:r>
              <w:rPr>
                <w:rFonts w:ascii="Segoe UI" w:hAnsi="Segoe UI" w:cs="Segoe UI"/>
                <w:color w:val="000000"/>
              </w:rPr>
              <w:instrText xml:space="preserve"> HYPERLINK "https://www.javatpoint.com/daa-recurrence-relation" \l "iteration-method" </w:instrText>
            </w:r>
            <w:r>
              <w:rPr>
                <w:rFonts w:ascii="Segoe UI" w:hAnsi="Segoe UI" w:cs="Segoe UI"/>
                <w:color w:val="000000"/>
              </w:rPr>
              <w:fldChar w:fldCharType="separate"/>
            </w:r>
            <w:r>
              <w:rPr>
                <w:rStyle w:val="Hyperlink"/>
                <w:rFonts w:ascii="Segoe UI" w:hAnsi="Segoe UI" w:cs="Segoe UI"/>
                <w:color w:val="008000"/>
              </w:rPr>
              <w:t>Iteration Method</w:t>
            </w:r>
          </w:p>
          <w:p w:rsidR="00335DCD" w:rsidRDefault="00335DCD" w:rsidP="00177774">
            <w:pPr>
              <w:shd w:val="clear" w:color="auto" w:fill="FFFFFF"/>
              <w:spacing w:before="60" w:after="100" w:afterAutospacing="1" w:line="375" w:lineRule="atLeast"/>
              <w:jc w:val="both"/>
              <w:rPr>
                <w:color w:val="000000"/>
              </w:rPr>
            </w:pPr>
            <w:r>
              <w:rPr>
                <w:rFonts w:ascii="Segoe UI" w:hAnsi="Segoe UI" w:cs="Segoe UI"/>
                <w:color w:val="000000"/>
              </w:rPr>
              <w:fldChar w:fldCharType="end"/>
            </w:r>
          </w:p>
          <w:p w:rsidR="00335DCD" w:rsidRDefault="00335DCD" w:rsidP="00335DCD">
            <w:pPr>
              <w:numPr>
                <w:ilvl w:val="0"/>
                <w:numId w:val="13"/>
              </w:numPr>
              <w:shd w:val="clear" w:color="auto" w:fill="FFFFFF"/>
              <w:spacing w:before="60" w:after="100" w:afterAutospacing="1" w:line="375" w:lineRule="atLeast"/>
              <w:jc w:val="both"/>
              <w:rPr>
                <w:rStyle w:val="Hyperlink"/>
                <w:color w:val="008000"/>
                <w:u w:val="none"/>
              </w:rPr>
            </w:pPr>
            <w:r>
              <w:rPr>
                <w:rFonts w:ascii="Segoe UI" w:hAnsi="Segoe UI" w:cs="Segoe UI"/>
                <w:color w:val="000000"/>
              </w:rPr>
              <w:fldChar w:fldCharType="begin"/>
            </w:r>
            <w:r>
              <w:rPr>
                <w:rFonts w:ascii="Segoe UI" w:hAnsi="Segoe UI" w:cs="Segoe UI"/>
                <w:color w:val="000000"/>
              </w:rPr>
              <w:instrText xml:space="preserve"> HYPERLINK "https://www.javatpoint.com/daa-recursion-tree-method" </w:instrText>
            </w:r>
            <w:r>
              <w:rPr>
                <w:rFonts w:ascii="Segoe UI" w:hAnsi="Segoe UI" w:cs="Segoe UI"/>
                <w:color w:val="000000"/>
              </w:rPr>
              <w:fldChar w:fldCharType="separate"/>
            </w:r>
            <w:r>
              <w:rPr>
                <w:rStyle w:val="Hyperlink"/>
                <w:rFonts w:ascii="Segoe UI" w:hAnsi="Segoe UI" w:cs="Segoe UI"/>
                <w:color w:val="008000"/>
              </w:rPr>
              <w:t>Recursion Tree Method</w:t>
            </w:r>
          </w:p>
          <w:p w:rsidR="00335DCD" w:rsidRDefault="00335DCD" w:rsidP="00177774">
            <w:pPr>
              <w:shd w:val="clear" w:color="auto" w:fill="FFFFFF"/>
              <w:spacing w:before="60" w:after="100" w:afterAutospacing="1" w:line="375" w:lineRule="atLeast"/>
              <w:jc w:val="both"/>
              <w:rPr>
                <w:color w:val="000000"/>
              </w:rPr>
            </w:pPr>
            <w:r>
              <w:rPr>
                <w:rFonts w:ascii="Segoe UI" w:hAnsi="Segoe UI" w:cs="Segoe UI"/>
                <w:color w:val="000000"/>
              </w:rPr>
              <w:fldChar w:fldCharType="end"/>
            </w:r>
            <w:r w:rsidR="00177774">
              <w:rPr>
                <w:rFonts w:ascii="Segoe UI" w:hAnsi="Segoe UI" w:cs="Segoe UI"/>
                <w:color w:val="000000"/>
              </w:rPr>
              <w:t xml:space="preserve">     4.Master Method</w:t>
            </w:r>
          </w:p>
          <w:p w:rsidR="00335DCD" w:rsidRDefault="00335DCD" w:rsidP="00335DCD">
            <w:pPr>
              <w:spacing w:after="0" w:line="240" w:lineRule="auto"/>
              <w:rPr>
                <w:rFonts w:ascii="Times New Roman" w:hAnsi="Times New Roman" w:cs="Times New Roman"/>
              </w:rPr>
            </w:pPr>
            <w:r>
              <w:pict>
                <v:rect id="_x0000_i1026" style="width:0;height:.75pt" o:hralign="left" o:hrstd="t" o:hrnoshade="t" o:hr="t" fillcolor="#d4d4d4" stroked="f"/>
              </w:pict>
            </w:r>
          </w:p>
          <w:p w:rsidR="00335DCD" w:rsidRDefault="00335DCD" w:rsidP="00335DC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Substitution Method:</w:t>
            </w:r>
          </w:p>
          <w:p w:rsidR="00335DCD" w:rsidRDefault="00335DCD" w:rsidP="00335DCD">
            <w:pPr>
              <w:pStyle w:val="NormalWeb"/>
              <w:shd w:val="clear" w:color="auto" w:fill="FFFFFF"/>
              <w:jc w:val="both"/>
              <w:rPr>
                <w:rFonts w:ascii="Segoe UI" w:hAnsi="Segoe UI" w:cs="Segoe UI"/>
                <w:color w:val="333333"/>
              </w:rPr>
            </w:pPr>
            <w:r>
              <w:rPr>
                <w:rFonts w:ascii="Segoe UI" w:hAnsi="Segoe UI" w:cs="Segoe UI"/>
                <w:color w:val="333333"/>
              </w:rPr>
              <w:t>The Substitution Method Consists of two main steps:</w:t>
            </w:r>
          </w:p>
          <w:p w:rsidR="00335DCD" w:rsidRDefault="00335DCD" w:rsidP="00335DCD">
            <w:pPr>
              <w:jc w:val="center"/>
              <w:textAlignment w:val="baseline"/>
              <w:rPr>
                <w:rFonts w:ascii="Poppins" w:hAnsi="Poppins" w:cs="Times New Roman"/>
                <w:color w:val="FFFFFF"/>
                <w:sz w:val="18"/>
                <w:szCs w:val="18"/>
              </w:rPr>
            </w:pPr>
            <w:r>
              <w:rPr>
                <w:rFonts w:ascii="Poppins" w:hAnsi="Poppins"/>
                <w:color w:val="FFFFFF"/>
                <w:sz w:val="18"/>
                <w:szCs w:val="18"/>
              </w:rPr>
              <w:t>54.5M</w:t>
            </w:r>
          </w:p>
          <w:p w:rsidR="00335DCD" w:rsidRDefault="00335DCD" w:rsidP="00335DCD">
            <w:pPr>
              <w:jc w:val="center"/>
              <w:textAlignment w:val="baseline"/>
              <w:rPr>
                <w:rFonts w:ascii="Poppins" w:hAnsi="Poppins"/>
                <w:color w:val="FFFFFF"/>
                <w:sz w:val="18"/>
                <w:szCs w:val="18"/>
              </w:rPr>
            </w:pPr>
            <w:r>
              <w:rPr>
                <w:rFonts w:ascii="Poppins" w:hAnsi="Poppins"/>
                <w:color w:val="FFFFFF"/>
                <w:sz w:val="18"/>
                <w:szCs w:val="18"/>
              </w:rPr>
              <w:t>1.1K</w:t>
            </w:r>
          </w:p>
          <w:p w:rsidR="00335DCD" w:rsidRDefault="00335DCD" w:rsidP="00335DCD">
            <w:pPr>
              <w:jc w:val="center"/>
              <w:textAlignment w:val="baseline"/>
              <w:rPr>
                <w:rFonts w:ascii="Poppins" w:hAnsi="Poppins"/>
                <w:color w:val="FFFFFF"/>
                <w:sz w:val="20"/>
                <w:szCs w:val="20"/>
              </w:rPr>
            </w:pPr>
            <w:r>
              <w:rPr>
                <w:rFonts w:ascii="Poppins" w:hAnsi="Poppins"/>
                <w:color w:val="FFFFFF"/>
                <w:sz w:val="20"/>
                <w:szCs w:val="20"/>
              </w:rPr>
              <w:t xml:space="preserve">Exception Handling in Java - </w:t>
            </w:r>
            <w:proofErr w:type="spellStart"/>
            <w:r>
              <w:rPr>
                <w:rFonts w:ascii="Poppins" w:hAnsi="Poppins"/>
                <w:color w:val="FFFFFF"/>
                <w:sz w:val="20"/>
                <w:szCs w:val="20"/>
              </w:rPr>
              <w:t>Javatpoint</w:t>
            </w:r>
            <w:proofErr w:type="spellEnd"/>
          </w:p>
          <w:p w:rsidR="00335DCD" w:rsidRDefault="00335DCD" w:rsidP="00335DCD">
            <w:pPr>
              <w:numPr>
                <w:ilvl w:val="0"/>
                <w:numId w:val="1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Guess the Solution.</w:t>
            </w:r>
          </w:p>
          <w:p w:rsidR="00335DCD" w:rsidRDefault="00335DCD" w:rsidP="00335DC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 the mathematical induction to find the boundary condition and shows that the guess is correct.</w:t>
            </w:r>
          </w:p>
          <w:p w:rsidR="00335DCD" w:rsidRDefault="00335DCD" w:rsidP="00335DC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Example1</w:t>
            </w:r>
            <w:r>
              <w:rPr>
                <w:rFonts w:ascii="Segoe UI" w:hAnsi="Segoe UI" w:cs="Segoe UI"/>
                <w:color w:val="333333"/>
              </w:rPr>
              <w:t> Solve the equation by Substitution Method.</w:t>
            </w:r>
          </w:p>
          <w:p w:rsidR="00335DCD" w:rsidRDefault="00335DCD" w:rsidP="00335DCD">
            <w:pPr>
              <w:pStyle w:val="HTMLPreformatted"/>
              <w:spacing w:before="75" w:after="75"/>
              <w:ind w:left="150"/>
              <w:jc w:val="both"/>
              <w:rPr>
                <w:color w:val="333333"/>
              </w:rPr>
            </w:pPr>
            <w:r>
              <w:rPr>
                <w:color w:val="333333"/>
              </w:rPr>
              <w:tab/>
              <w:t>T (n) = T</w:t>
            </w:r>
            <w:r>
              <w:rPr>
                <w:noProof/>
                <w:color w:val="333333"/>
              </w:rPr>
              <w:drawing>
                <wp:inline distT="0" distB="0" distL="0" distR="0" wp14:anchorId="5D6C0048" wp14:editId="1353BD79">
                  <wp:extent cx="246380" cy="334010"/>
                  <wp:effectExtent l="0" t="0" r="1270" b="8890"/>
                  <wp:docPr id="15" name="Picture 15"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Pr>
                <w:color w:val="333333"/>
              </w:rPr>
              <w:t xml:space="preserve"> + n</w:t>
            </w:r>
          </w:p>
          <w:p w:rsidR="00335DCD" w:rsidRDefault="00335DCD" w:rsidP="00335DCD">
            <w:pPr>
              <w:pStyle w:val="NormalWeb"/>
              <w:shd w:val="clear" w:color="auto" w:fill="FFFFFF"/>
              <w:jc w:val="both"/>
              <w:rPr>
                <w:rFonts w:ascii="Segoe UI" w:hAnsi="Segoe UI" w:cs="Segoe UI"/>
                <w:color w:val="333333"/>
              </w:rPr>
            </w:pPr>
            <w:r>
              <w:rPr>
                <w:rFonts w:ascii="Segoe UI" w:hAnsi="Segoe UI" w:cs="Segoe UI"/>
                <w:color w:val="333333"/>
              </w:rPr>
              <w:t>We have to show that it is asymptotically bound by O (log n).</w:t>
            </w:r>
          </w:p>
          <w:p w:rsidR="00335DCD" w:rsidRDefault="00335DCD" w:rsidP="00335DC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Solution:</w:t>
            </w:r>
          </w:p>
          <w:p w:rsidR="00335DCD" w:rsidRDefault="00335DCD" w:rsidP="00335DCD">
            <w:pPr>
              <w:pStyle w:val="HTMLPreformatted"/>
              <w:shd w:val="clear" w:color="auto" w:fill="1C1D1C"/>
              <w:jc w:val="both"/>
              <w:rPr>
                <w:color w:val="F9F9F9"/>
              </w:rPr>
            </w:pPr>
            <w:r>
              <w:rPr>
                <w:color w:val="F9F9F9"/>
              </w:rPr>
              <w:t>For T (n) = O (log n)</w:t>
            </w:r>
          </w:p>
          <w:p w:rsidR="00335DCD" w:rsidRDefault="00335DCD" w:rsidP="00335DCD">
            <w:pPr>
              <w:pStyle w:val="NormalWeb"/>
              <w:shd w:val="clear" w:color="auto" w:fill="FFFFFF"/>
              <w:jc w:val="both"/>
              <w:rPr>
                <w:rFonts w:ascii="Segoe UI" w:hAnsi="Segoe UI" w:cs="Segoe UI"/>
                <w:color w:val="333333"/>
              </w:rPr>
            </w:pPr>
            <w:r>
              <w:rPr>
                <w:rFonts w:ascii="Segoe UI" w:hAnsi="Segoe UI" w:cs="Segoe UI"/>
                <w:color w:val="333333"/>
              </w:rPr>
              <w:t>We have to show that for some constant c</w:t>
            </w:r>
          </w:p>
          <w:p w:rsidR="00335DCD" w:rsidRDefault="00335DCD" w:rsidP="00335DCD">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"https://www.javatpoint.com/daa-recurrence-relation" </w:instrText>
            </w:r>
            <w:r>
              <w:rPr>
                <w:rFonts w:ascii="Segoe UI" w:hAnsi="Segoe UI" w:cs="Segoe UI"/>
                <w:color w:val="333333"/>
              </w:rPr>
              <w:fldChar w:fldCharType="separate"/>
            </w:r>
          </w:p>
          <w:p w:rsidR="00335DCD" w:rsidRDefault="00335DCD" w:rsidP="00335DC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"https://www.javatpoint.com/daa-recurrence-relation" </w:instrText>
            </w:r>
            <w:r>
              <w:rPr>
                <w:rFonts w:ascii="Segoe UI" w:hAnsi="Segoe UI" w:cs="Segoe UI"/>
                <w:color w:val="333333"/>
              </w:rPr>
              <w:fldChar w:fldCharType="separate"/>
            </w:r>
          </w:p>
          <w:p w:rsidR="00335DCD" w:rsidRDefault="00335DCD" w:rsidP="00335DC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"https://www.javatpoint.com/daa-recurrence-relation" </w:instrText>
            </w:r>
            <w:r>
              <w:rPr>
                <w:rFonts w:ascii="Segoe UI" w:hAnsi="Segoe UI" w:cs="Segoe UI"/>
                <w:color w:val="333333"/>
              </w:rPr>
              <w:fldChar w:fldCharType="separate"/>
            </w:r>
          </w:p>
          <w:p w:rsidR="00335DCD" w:rsidRDefault="00335DCD" w:rsidP="00335DCD">
            <w:pPr>
              <w:jc w:val="both"/>
              <w:rPr>
                <w:color w:val="333333"/>
              </w:rPr>
            </w:pPr>
            <w:r>
              <w:rPr>
                <w:rFonts w:ascii="Segoe UI" w:hAnsi="Segoe UI" w:cs="Segoe UI"/>
                <w:color w:val="333333"/>
              </w:rPr>
              <w:fldChar w:fldCharType="end"/>
            </w:r>
          </w:p>
          <w:p w:rsidR="00335DCD" w:rsidRDefault="00335DCD" w:rsidP="00335DCD">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 (n) ≤c </w:t>
            </w:r>
            <w:proofErr w:type="spellStart"/>
            <w:r>
              <w:rPr>
                <w:rFonts w:ascii="Segoe UI" w:hAnsi="Segoe UI" w:cs="Segoe UI"/>
                <w:color w:val="000000"/>
                <w:bdr w:val="none" w:sz="0" w:space="0" w:color="auto" w:frame="1"/>
              </w:rPr>
              <w:t>logn</w:t>
            </w:r>
            <w:proofErr w:type="spellEnd"/>
            <w:r>
              <w:rPr>
                <w:rFonts w:ascii="Segoe UI" w:hAnsi="Segoe UI" w:cs="Segoe UI"/>
                <w:color w:val="000000"/>
                <w:bdr w:val="none" w:sz="0" w:space="0" w:color="auto" w:frame="1"/>
              </w:rPr>
              <w:t>.  </w:t>
            </w:r>
          </w:p>
          <w:p w:rsidR="00335DCD" w:rsidRDefault="00335DCD" w:rsidP="00335DCD">
            <w:pPr>
              <w:pStyle w:val="NormalWeb"/>
              <w:shd w:val="clear" w:color="auto" w:fill="FFFFFF"/>
              <w:jc w:val="both"/>
              <w:rPr>
                <w:rFonts w:ascii="Segoe UI" w:hAnsi="Segoe UI" w:cs="Segoe UI"/>
                <w:color w:val="333333"/>
              </w:rPr>
            </w:pPr>
            <w:r>
              <w:rPr>
                <w:rFonts w:ascii="Segoe UI" w:hAnsi="Segoe UI" w:cs="Segoe UI"/>
                <w:color w:val="333333"/>
              </w:rPr>
              <w:t>Put this in given Recurrence Equation.</w:t>
            </w:r>
          </w:p>
          <w:p w:rsidR="00335DCD" w:rsidRDefault="00335DCD" w:rsidP="00335DCD">
            <w:pPr>
              <w:pStyle w:val="HTMLPreformatted"/>
              <w:spacing w:before="75" w:after="75"/>
              <w:ind w:left="150"/>
              <w:jc w:val="both"/>
              <w:rPr>
                <w:color w:val="333333"/>
              </w:rPr>
            </w:pPr>
            <w:r>
              <w:rPr>
                <w:color w:val="333333"/>
              </w:rPr>
              <w:tab/>
              <w:t>T (n) ≤c log</w:t>
            </w:r>
            <w:r>
              <w:rPr>
                <w:noProof/>
                <w:color w:val="333333"/>
              </w:rPr>
              <w:drawing>
                <wp:inline distT="0" distB="0" distL="0" distR="0" wp14:anchorId="0E989357" wp14:editId="0E5935EB">
                  <wp:extent cx="246380" cy="334010"/>
                  <wp:effectExtent l="0" t="0" r="1270" b="8890"/>
                  <wp:docPr id="14" name="Picture 14"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Pr>
                <w:color w:val="333333"/>
              </w:rPr>
              <w:t>+ 1</w:t>
            </w:r>
          </w:p>
          <w:p w:rsidR="00335DCD" w:rsidRDefault="00335DCD" w:rsidP="00335DCD">
            <w:pPr>
              <w:pStyle w:val="HTMLPreformatted"/>
              <w:spacing w:before="75" w:after="75"/>
              <w:ind w:left="150"/>
              <w:jc w:val="both"/>
              <w:rPr>
                <w:color w:val="333333"/>
              </w:rPr>
            </w:pPr>
            <w:r>
              <w:rPr>
                <w:color w:val="333333"/>
              </w:rPr>
              <w:tab/>
            </w:r>
            <w:r>
              <w:rPr>
                <w:color w:val="333333"/>
              </w:rPr>
              <w:tab/>
            </w:r>
            <w:r>
              <w:rPr>
                <w:color w:val="333333"/>
              </w:rPr>
              <w:tab/>
              <w:t>≤c log</w:t>
            </w:r>
            <w:r>
              <w:rPr>
                <w:noProof/>
                <w:color w:val="333333"/>
              </w:rPr>
              <w:drawing>
                <wp:inline distT="0" distB="0" distL="0" distR="0" wp14:anchorId="0F762C86" wp14:editId="4396D457">
                  <wp:extent cx="246380" cy="334010"/>
                  <wp:effectExtent l="0" t="0" r="1270" b="8890"/>
                  <wp:docPr id="13" name="Picture 13"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Pr>
                <w:color w:val="333333"/>
              </w:rPr>
              <w:t>+ 1 = c logn-clog</w:t>
            </w:r>
            <w:r>
              <w:rPr>
                <w:color w:val="333333"/>
                <w:vertAlign w:val="subscript"/>
              </w:rPr>
              <w:t>2</w:t>
            </w:r>
            <w:r>
              <w:rPr>
                <w:color w:val="333333"/>
              </w:rPr>
              <w:t xml:space="preserve"> 2+1</w:t>
            </w:r>
          </w:p>
          <w:p w:rsidR="00335DCD" w:rsidRDefault="00335DCD" w:rsidP="00335DCD">
            <w:pPr>
              <w:pStyle w:val="HTMLPreformatted"/>
              <w:spacing w:before="75" w:after="75"/>
              <w:ind w:left="150"/>
              <w:jc w:val="both"/>
              <w:rPr>
                <w:color w:val="333333"/>
              </w:rPr>
            </w:pPr>
            <w:r>
              <w:rPr>
                <w:color w:val="333333"/>
              </w:rPr>
              <w:tab/>
            </w:r>
            <w:r>
              <w:rPr>
                <w:color w:val="333333"/>
              </w:rPr>
              <w:tab/>
            </w:r>
            <w:r>
              <w:rPr>
                <w:color w:val="333333"/>
              </w:rPr>
              <w:tab/>
              <w:t xml:space="preserve">≤c </w:t>
            </w:r>
            <w:proofErr w:type="spellStart"/>
            <w:r>
              <w:rPr>
                <w:color w:val="333333"/>
              </w:rPr>
              <w:t>logn</w:t>
            </w:r>
            <w:proofErr w:type="spellEnd"/>
            <w:r>
              <w:rPr>
                <w:color w:val="333333"/>
              </w:rPr>
              <w:t xml:space="preserve"> for c≥1</w:t>
            </w:r>
          </w:p>
          <w:p w:rsidR="00335DCD" w:rsidRDefault="00335DCD" w:rsidP="00335DCD">
            <w:pPr>
              <w:pStyle w:val="HTMLPreformatted"/>
              <w:spacing w:before="75" w:after="75"/>
              <w:ind w:left="150"/>
              <w:jc w:val="both"/>
              <w:rPr>
                <w:color w:val="333333"/>
              </w:rPr>
            </w:pPr>
            <w:r>
              <w:rPr>
                <w:color w:val="333333"/>
              </w:rPr>
              <w:t xml:space="preserve">Thus </w:t>
            </w:r>
            <w:r>
              <w:rPr>
                <w:rStyle w:val="Strong"/>
                <w:rFonts w:ascii="Segoe UI" w:eastAsiaTheme="majorEastAsia" w:hAnsi="Segoe UI" w:cs="Segoe UI"/>
                <w:color w:val="333333"/>
              </w:rPr>
              <w:t xml:space="preserve">T (n) =O </w:t>
            </w:r>
            <w:proofErr w:type="spellStart"/>
            <w:r>
              <w:rPr>
                <w:rStyle w:val="Strong"/>
                <w:rFonts w:ascii="Segoe UI" w:eastAsiaTheme="majorEastAsia" w:hAnsi="Segoe UI" w:cs="Segoe UI"/>
                <w:color w:val="333333"/>
              </w:rPr>
              <w:t>logn</w:t>
            </w:r>
            <w:proofErr w:type="spellEnd"/>
            <w:r>
              <w:rPr>
                <w:color w:val="333333"/>
              </w:rPr>
              <w:t>.</w:t>
            </w:r>
          </w:p>
          <w:p w:rsidR="00335DCD" w:rsidRDefault="00335DCD" w:rsidP="00335DC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Example2</w:t>
            </w:r>
            <w:r>
              <w:rPr>
                <w:rFonts w:ascii="Segoe UI" w:hAnsi="Segoe UI" w:cs="Segoe UI"/>
                <w:color w:val="333333"/>
              </w:rPr>
              <w:t> Consider the Recurrence</w:t>
            </w:r>
          </w:p>
          <w:p w:rsidR="00335DCD" w:rsidRDefault="00335DCD" w:rsidP="00335DCD">
            <w:pPr>
              <w:pStyle w:val="HTMLPreformatted"/>
              <w:spacing w:before="75" w:after="75"/>
              <w:ind w:left="150"/>
              <w:jc w:val="both"/>
              <w:rPr>
                <w:color w:val="333333"/>
              </w:rPr>
            </w:pPr>
            <w:r>
              <w:rPr>
                <w:color w:val="333333"/>
              </w:rPr>
              <w:t>T (n) = 2T</w:t>
            </w:r>
            <w:r>
              <w:rPr>
                <w:noProof/>
                <w:color w:val="333333"/>
              </w:rPr>
              <w:drawing>
                <wp:inline distT="0" distB="0" distL="0" distR="0" wp14:anchorId="0C5CE846" wp14:editId="634770A9">
                  <wp:extent cx="246380" cy="334010"/>
                  <wp:effectExtent l="0" t="0" r="1270" b="8890"/>
                  <wp:docPr id="12" name="Picture 12"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Pr>
                <w:color w:val="333333"/>
              </w:rPr>
              <w:t>+ n n&gt;1</w:t>
            </w:r>
          </w:p>
          <w:p w:rsidR="00335DCD" w:rsidRDefault="00335DCD" w:rsidP="00335DCD">
            <w:pPr>
              <w:pStyle w:val="NormalWeb"/>
              <w:shd w:val="clear" w:color="auto" w:fill="FFFFFF"/>
              <w:jc w:val="both"/>
              <w:rPr>
                <w:rFonts w:ascii="Segoe UI" w:hAnsi="Segoe UI" w:cs="Segoe UI"/>
                <w:color w:val="333333"/>
              </w:rPr>
            </w:pPr>
            <w:r>
              <w:rPr>
                <w:rFonts w:ascii="Segoe UI" w:hAnsi="Segoe UI" w:cs="Segoe UI"/>
                <w:color w:val="333333"/>
              </w:rPr>
              <w:t>Find an Asymptotic bound on T.</w:t>
            </w:r>
          </w:p>
          <w:p w:rsidR="00335DCD" w:rsidRDefault="00335DCD" w:rsidP="00335DC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Solution:</w:t>
            </w:r>
          </w:p>
          <w:p w:rsidR="00335DCD" w:rsidRDefault="00335DCD" w:rsidP="00335DCD">
            <w:pPr>
              <w:pStyle w:val="HTMLPreformatted"/>
              <w:shd w:val="clear" w:color="auto" w:fill="1C1D1C"/>
              <w:jc w:val="both"/>
              <w:rPr>
                <w:color w:val="F9F9F9"/>
              </w:rPr>
            </w:pPr>
            <w:r>
              <w:rPr>
                <w:color w:val="F9F9F9"/>
              </w:rPr>
              <w:t>We guess the solution is O (n (</w:t>
            </w:r>
            <w:proofErr w:type="spellStart"/>
            <w:r>
              <w:rPr>
                <w:color w:val="F9F9F9"/>
              </w:rPr>
              <w:t>logn</w:t>
            </w:r>
            <w:proofErr w:type="spellEnd"/>
            <w:r>
              <w:rPr>
                <w:color w:val="F9F9F9"/>
              </w:rPr>
              <w:t>)).Thus for constant 'c'.</w:t>
            </w:r>
          </w:p>
          <w:p w:rsidR="00335DCD" w:rsidRDefault="00335DCD" w:rsidP="00335DCD">
            <w:pPr>
              <w:pStyle w:val="HTMLPreformatted"/>
              <w:shd w:val="clear" w:color="auto" w:fill="1C1D1C"/>
              <w:jc w:val="both"/>
              <w:rPr>
                <w:color w:val="F9F9F9"/>
              </w:rPr>
            </w:pPr>
            <w:r>
              <w:rPr>
                <w:color w:val="F9F9F9"/>
              </w:rPr>
              <w:t xml:space="preserve"> T (n) ≤c n </w:t>
            </w:r>
            <w:proofErr w:type="spellStart"/>
            <w:r>
              <w:rPr>
                <w:color w:val="F9F9F9"/>
              </w:rPr>
              <w:t>logn</w:t>
            </w:r>
            <w:proofErr w:type="spellEnd"/>
          </w:p>
          <w:p w:rsidR="00335DCD" w:rsidRDefault="00335DCD" w:rsidP="00335DCD">
            <w:pPr>
              <w:pStyle w:val="HTMLPreformatted"/>
              <w:shd w:val="clear" w:color="auto" w:fill="1C1D1C"/>
              <w:jc w:val="both"/>
              <w:rPr>
                <w:color w:val="F9F9F9"/>
              </w:rPr>
            </w:pPr>
            <w:r>
              <w:rPr>
                <w:color w:val="F9F9F9"/>
              </w:rPr>
              <w:t>Put this in given Recurrence Equation.</w:t>
            </w:r>
          </w:p>
          <w:p w:rsidR="00335DCD" w:rsidRDefault="00335DCD" w:rsidP="00335DCD">
            <w:pPr>
              <w:pStyle w:val="HTMLPreformatted"/>
              <w:shd w:val="clear" w:color="auto" w:fill="1C1D1C"/>
              <w:jc w:val="both"/>
              <w:rPr>
                <w:color w:val="F9F9F9"/>
              </w:rPr>
            </w:pPr>
            <w:r>
              <w:rPr>
                <w:color w:val="F9F9F9"/>
              </w:rPr>
              <w:t>Now,</w:t>
            </w:r>
          </w:p>
          <w:p w:rsidR="00335DCD" w:rsidRDefault="00335DCD" w:rsidP="00335DCD">
            <w:pPr>
              <w:pStyle w:val="HTMLPreformatted"/>
              <w:shd w:val="clear" w:color="auto" w:fill="1C1D1C"/>
              <w:jc w:val="both"/>
              <w:rPr>
                <w:color w:val="F9F9F9"/>
              </w:rPr>
            </w:pPr>
            <w:r>
              <w:rPr>
                <w:color w:val="F9F9F9"/>
              </w:rPr>
              <w:t xml:space="preserve">  T (n) ≤2c</w:t>
            </w:r>
            <w:r>
              <w:rPr>
                <w:noProof/>
                <w:color w:val="F9F9F9"/>
              </w:rPr>
              <w:drawing>
                <wp:inline distT="0" distB="0" distL="0" distR="0" wp14:anchorId="46B9FC2E" wp14:editId="680C430E">
                  <wp:extent cx="246380" cy="334010"/>
                  <wp:effectExtent l="0" t="0" r="1270" b="8890"/>
                  <wp:docPr id="11" name="Picture 11"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Pr>
                <w:color w:val="F9F9F9"/>
              </w:rPr>
              <w:t xml:space="preserve">log </w:t>
            </w:r>
            <w:r>
              <w:rPr>
                <w:noProof/>
                <w:color w:val="F9F9F9"/>
              </w:rPr>
              <w:drawing>
                <wp:inline distT="0" distB="0" distL="0" distR="0" wp14:anchorId="397561D4" wp14:editId="6736D183">
                  <wp:extent cx="246380" cy="334010"/>
                  <wp:effectExtent l="0" t="0" r="1270" b="8890"/>
                  <wp:docPr id="10" name="Picture 10"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Pr>
                <w:color w:val="F9F9F9"/>
              </w:rPr>
              <w:t>+n</w:t>
            </w:r>
          </w:p>
          <w:p w:rsidR="00335DCD" w:rsidRDefault="00335DCD" w:rsidP="00335DCD">
            <w:pPr>
              <w:pStyle w:val="HTMLPreformatted"/>
              <w:shd w:val="clear" w:color="auto" w:fill="1C1D1C"/>
              <w:jc w:val="both"/>
              <w:rPr>
                <w:color w:val="F9F9F9"/>
              </w:rPr>
            </w:pPr>
            <w:r>
              <w:rPr>
                <w:color w:val="F9F9F9"/>
              </w:rPr>
              <w:t xml:space="preserve">      ≤cnlogn-cnlog2+n</w:t>
            </w:r>
          </w:p>
          <w:p w:rsidR="00335DCD" w:rsidRDefault="00335DCD" w:rsidP="00335DCD">
            <w:pPr>
              <w:pStyle w:val="HTMLPreformatted"/>
              <w:shd w:val="clear" w:color="auto" w:fill="1C1D1C"/>
              <w:jc w:val="both"/>
              <w:rPr>
                <w:color w:val="F9F9F9"/>
              </w:rPr>
            </w:pPr>
            <w:r>
              <w:rPr>
                <w:color w:val="F9F9F9"/>
              </w:rPr>
              <w:t xml:space="preserve">      =</w:t>
            </w:r>
            <w:proofErr w:type="spellStart"/>
            <w:r>
              <w:rPr>
                <w:color w:val="F9F9F9"/>
              </w:rPr>
              <w:t>cn</w:t>
            </w:r>
            <w:proofErr w:type="spellEnd"/>
            <w:r>
              <w:rPr>
                <w:color w:val="F9F9F9"/>
              </w:rPr>
              <w:t xml:space="preserve"> </w:t>
            </w:r>
            <w:proofErr w:type="spellStart"/>
            <w:r>
              <w:rPr>
                <w:color w:val="F9F9F9"/>
              </w:rPr>
              <w:t>logn</w:t>
            </w:r>
            <w:proofErr w:type="spellEnd"/>
            <w:r>
              <w:rPr>
                <w:color w:val="F9F9F9"/>
              </w:rPr>
              <w:t>-n (clog2-1)</w:t>
            </w:r>
          </w:p>
          <w:p w:rsidR="00335DCD" w:rsidRDefault="00335DCD" w:rsidP="00335DCD">
            <w:pPr>
              <w:pStyle w:val="HTMLPreformatted"/>
              <w:shd w:val="clear" w:color="auto" w:fill="1C1D1C"/>
              <w:jc w:val="both"/>
              <w:rPr>
                <w:color w:val="F9F9F9"/>
              </w:rPr>
            </w:pPr>
            <w:r>
              <w:rPr>
                <w:color w:val="F9F9F9"/>
              </w:rPr>
              <w:t xml:space="preserve">      ≤</w:t>
            </w:r>
            <w:proofErr w:type="spellStart"/>
            <w:r>
              <w:rPr>
                <w:color w:val="F9F9F9"/>
              </w:rPr>
              <w:t>cn</w:t>
            </w:r>
            <w:proofErr w:type="spellEnd"/>
            <w:r>
              <w:rPr>
                <w:color w:val="F9F9F9"/>
              </w:rPr>
              <w:t xml:space="preserve"> </w:t>
            </w:r>
            <w:proofErr w:type="spellStart"/>
            <w:r>
              <w:rPr>
                <w:color w:val="F9F9F9"/>
              </w:rPr>
              <w:t>logn</w:t>
            </w:r>
            <w:proofErr w:type="spellEnd"/>
            <w:r>
              <w:rPr>
                <w:color w:val="F9F9F9"/>
              </w:rPr>
              <w:t xml:space="preserve"> for (c≥1)</w:t>
            </w:r>
          </w:p>
          <w:p w:rsidR="00335DCD" w:rsidRDefault="00335DCD" w:rsidP="00335DCD">
            <w:pPr>
              <w:pStyle w:val="HTMLPreformatted"/>
              <w:shd w:val="clear" w:color="auto" w:fill="1C1D1C"/>
              <w:jc w:val="both"/>
              <w:rPr>
                <w:color w:val="F9F9F9"/>
              </w:rPr>
            </w:pPr>
            <w:r>
              <w:rPr>
                <w:color w:val="F9F9F9"/>
              </w:rPr>
              <w:t xml:space="preserve">Thus </w:t>
            </w:r>
            <w:r>
              <w:rPr>
                <w:rStyle w:val="Strong"/>
                <w:rFonts w:ascii="Segoe UI" w:eastAsiaTheme="majorEastAsia" w:hAnsi="Segoe UI" w:cs="Segoe UI"/>
                <w:color w:val="F9F9F9"/>
              </w:rPr>
              <w:t xml:space="preserve">T (n) = O (n </w:t>
            </w:r>
            <w:proofErr w:type="spellStart"/>
            <w:r>
              <w:rPr>
                <w:rStyle w:val="Strong"/>
                <w:rFonts w:ascii="Segoe UI" w:eastAsiaTheme="majorEastAsia" w:hAnsi="Segoe UI" w:cs="Segoe UI"/>
                <w:color w:val="F9F9F9"/>
              </w:rPr>
              <w:t>logn</w:t>
            </w:r>
            <w:proofErr w:type="spellEnd"/>
            <w:r>
              <w:rPr>
                <w:rStyle w:val="Strong"/>
                <w:rFonts w:ascii="Segoe UI" w:eastAsiaTheme="majorEastAsia" w:hAnsi="Segoe UI" w:cs="Segoe UI"/>
                <w:color w:val="F9F9F9"/>
              </w:rPr>
              <w:t>)</w:t>
            </w:r>
            <w:r>
              <w:rPr>
                <w:color w:val="F9F9F9"/>
              </w:rPr>
              <w:t>.</w:t>
            </w:r>
          </w:p>
          <w:p w:rsidR="00335DCD" w:rsidRDefault="00335DCD" w:rsidP="00335DCD">
            <w:pPr>
              <w:rPr>
                <w:rFonts w:ascii="Times New Roman" w:hAnsi="Times New Roman" w:cs="Times New Roman"/>
              </w:rPr>
            </w:pPr>
            <w:r>
              <w:pict>
                <v:rect id="_x0000_i1027" style="width:0;height:.75pt" o:hralign="left" o:hrstd="t" o:hrnoshade="t" o:hr="t" fillcolor="#d4d4d4" stroked="f"/>
              </w:pict>
            </w:r>
          </w:p>
          <w:p w:rsidR="00335DCD" w:rsidRDefault="00335DCD" w:rsidP="00335DC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Iteration Methods</w:t>
            </w:r>
          </w:p>
          <w:p w:rsidR="00335DCD" w:rsidRDefault="00335DCD" w:rsidP="00335DCD">
            <w:pPr>
              <w:pStyle w:val="NormalWeb"/>
              <w:shd w:val="clear" w:color="auto" w:fill="FFFFFF"/>
              <w:jc w:val="both"/>
              <w:rPr>
                <w:rFonts w:ascii="Segoe UI" w:hAnsi="Segoe UI" w:cs="Segoe UI"/>
                <w:color w:val="333333"/>
              </w:rPr>
            </w:pPr>
            <w:r>
              <w:rPr>
                <w:rFonts w:ascii="Segoe UI" w:hAnsi="Segoe UI" w:cs="Segoe UI"/>
                <w:color w:val="333333"/>
              </w:rPr>
              <w:t>It means to expand the recurrence and express it as a summation of terms of n and initial condition.</w:t>
            </w:r>
          </w:p>
          <w:p w:rsidR="00335DCD" w:rsidRDefault="00335DCD" w:rsidP="00335DC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Example1:</w:t>
            </w:r>
            <w:r>
              <w:rPr>
                <w:rFonts w:ascii="Segoe UI" w:hAnsi="Segoe UI" w:cs="Segoe UI"/>
                <w:color w:val="333333"/>
              </w:rPr>
              <w:t> Consider the Recurrence</w:t>
            </w:r>
          </w:p>
          <w:p w:rsidR="00335DCD" w:rsidRDefault="00335DCD" w:rsidP="00335DCD">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"https://www.javatpoint.com/daa-recurrence-relation" </w:instrText>
            </w:r>
            <w:r>
              <w:rPr>
                <w:rFonts w:ascii="Segoe UI" w:hAnsi="Segoe UI" w:cs="Segoe UI"/>
                <w:color w:val="333333"/>
              </w:rPr>
              <w:fldChar w:fldCharType="separate"/>
            </w:r>
          </w:p>
          <w:p w:rsidR="00335DCD" w:rsidRDefault="00335DCD" w:rsidP="00335DC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"https://www.javatpoint.com/daa-recurrence-relation" </w:instrText>
            </w:r>
            <w:r>
              <w:rPr>
                <w:rFonts w:ascii="Segoe UI" w:hAnsi="Segoe UI" w:cs="Segoe UI"/>
                <w:color w:val="333333"/>
              </w:rPr>
              <w:fldChar w:fldCharType="separate"/>
            </w:r>
          </w:p>
          <w:p w:rsidR="00335DCD" w:rsidRDefault="00335DCD" w:rsidP="00335DC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"https://www.javatpoint.com/daa-recurrence-relation" </w:instrText>
            </w:r>
            <w:r>
              <w:rPr>
                <w:rFonts w:ascii="Segoe UI" w:hAnsi="Segoe UI" w:cs="Segoe UI"/>
                <w:color w:val="333333"/>
              </w:rPr>
              <w:fldChar w:fldCharType="separate"/>
            </w:r>
          </w:p>
          <w:p w:rsidR="00335DCD" w:rsidRDefault="00335DCD" w:rsidP="00335DCD">
            <w:pPr>
              <w:jc w:val="both"/>
              <w:rPr>
                <w:color w:val="333333"/>
              </w:rPr>
            </w:pPr>
            <w:r>
              <w:rPr>
                <w:rFonts w:ascii="Segoe UI" w:hAnsi="Segoe UI" w:cs="Segoe UI"/>
                <w:color w:val="333333"/>
              </w:rPr>
              <w:fldChar w:fldCharType="end"/>
            </w:r>
          </w:p>
          <w:p w:rsidR="00335DCD" w:rsidRDefault="00335DCD" w:rsidP="00335DCD">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 (n)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335DCD" w:rsidRDefault="00335DCD" w:rsidP="00335DCD">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2T (n-</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n&gt;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335DCD" w:rsidRDefault="00335DCD" w:rsidP="00335DC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Solution:</w:t>
            </w:r>
          </w:p>
          <w:p w:rsidR="00335DCD" w:rsidRDefault="00335DCD" w:rsidP="00335DCD">
            <w:pPr>
              <w:pStyle w:val="HTMLPreformatted"/>
              <w:shd w:val="clear" w:color="auto" w:fill="1C1D1C"/>
              <w:jc w:val="both"/>
              <w:rPr>
                <w:color w:val="F9F9F9"/>
              </w:rPr>
            </w:pPr>
            <w:r>
              <w:rPr>
                <w:color w:val="F9F9F9"/>
              </w:rPr>
              <w:t xml:space="preserve">  </w:t>
            </w:r>
          </w:p>
          <w:p w:rsidR="00335DCD" w:rsidRDefault="00335DCD" w:rsidP="00335DCD">
            <w:pPr>
              <w:pStyle w:val="HTMLPreformatted"/>
              <w:shd w:val="clear" w:color="auto" w:fill="1C1D1C"/>
              <w:jc w:val="both"/>
              <w:rPr>
                <w:color w:val="F9F9F9"/>
              </w:rPr>
            </w:pPr>
            <w:r>
              <w:rPr>
                <w:color w:val="F9F9F9"/>
              </w:rPr>
              <w:t>T (n) = 2T (n-1)</w:t>
            </w:r>
          </w:p>
          <w:p w:rsidR="00335DCD" w:rsidRDefault="00335DCD" w:rsidP="00335DCD">
            <w:pPr>
              <w:pStyle w:val="HTMLPreformatted"/>
              <w:shd w:val="clear" w:color="auto" w:fill="1C1D1C"/>
              <w:jc w:val="both"/>
              <w:rPr>
                <w:color w:val="F9F9F9"/>
              </w:rPr>
            </w:pPr>
            <w:r>
              <w:rPr>
                <w:color w:val="F9F9F9"/>
              </w:rPr>
              <w:t xml:space="preserve">      = 2[2T (n-2)] = 2</w:t>
            </w:r>
            <w:r>
              <w:rPr>
                <w:color w:val="F9F9F9"/>
                <w:vertAlign w:val="superscript"/>
              </w:rPr>
              <w:t>2</w:t>
            </w:r>
            <w:r>
              <w:rPr>
                <w:color w:val="F9F9F9"/>
              </w:rPr>
              <w:t>T (n-2)</w:t>
            </w:r>
          </w:p>
          <w:p w:rsidR="00335DCD" w:rsidRDefault="00335DCD" w:rsidP="00335DCD">
            <w:pPr>
              <w:pStyle w:val="HTMLPreformatted"/>
              <w:shd w:val="clear" w:color="auto" w:fill="1C1D1C"/>
              <w:jc w:val="both"/>
              <w:rPr>
                <w:color w:val="F9F9F9"/>
              </w:rPr>
            </w:pPr>
            <w:r>
              <w:rPr>
                <w:color w:val="F9F9F9"/>
              </w:rPr>
              <w:t xml:space="preserve">      = 4[2T (n-3)] = 2</w:t>
            </w:r>
            <w:r>
              <w:rPr>
                <w:color w:val="F9F9F9"/>
                <w:vertAlign w:val="superscript"/>
              </w:rPr>
              <w:t>3</w:t>
            </w:r>
            <w:r>
              <w:rPr>
                <w:color w:val="F9F9F9"/>
              </w:rPr>
              <w:t>T (n-3)</w:t>
            </w:r>
          </w:p>
          <w:p w:rsidR="00335DCD" w:rsidRDefault="00335DCD" w:rsidP="00335DCD">
            <w:pPr>
              <w:pStyle w:val="HTMLPreformatted"/>
              <w:shd w:val="clear" w:color="auto" w:fill="1C1D1C"/>
              <w:jc w:val="both"/>
              <w:rPr>
                <w:color w:val="F9F9F9"/>
              </w:rPr>
            </w:pPr>
            <w:r>
              <w:rPr>
                <w:color w:val="F9F9F9"/>
              </w:rPr>
              <w:t xml:space="preserve">      = 8[2T (n-4)] = 2</w:t>
            </w:r>
            <w:r>
              <w:rPr>
                <w:color w:val="F9F9F9"/>
                <w:vertAlign w:val="superscript"/>
              </w:rPr>
              <w:t>4</w:t>
            </w:r>
            <w:r>
              <w:rPr>
                <w:color w:val="F9F9F9"/>
              </w:rPr>
              <w:t>T (n-4)   (Eq.1)</w:t>
            </w:r>
          </w:p>
          <w:p w:rsidR="00335DCD" w:rsidRDefault="00335DCD" w:rsidP="00335DCD">
            <w:pPr>
              <w:pStyle w:val="HTMLPreformatted"/>
              <w:shd w:val="clear" w:color="auto" w:fill="1C1D1C"/>
              <w:jc w:val="both"/>
              <w:rPr>
                <w:color w:val="F9F9F9"/>
              </w:rPr>
            </w:pPr>
          </w:p>
          <w:p w:rsidR="00335DCD" w:rsidRDefault="00335DCD" w:rsidP="00335DCD">
            <w:pPr>
              <w:pStyle w:val="HTMLPreformatted"/>
              <w:shd w:val="clear" w:color="auto" w:fill="1C1D1C"/>
              <w:jc w:val="both"/>
              <w:rPr>
                <w:color w:val="F9F9F9"/>
              </w:rPr>
            </w:pPr>
            <w:r>
              <w:rPr>
                <w:color w:val="F9F9F9"/>
              </w:rPr>
              <w:t>Repeat the procedure for i times</w:t>
            </w:r>
          </w:p>
          <w:p w:rsidR="00335DCD" w:rsidRDefault="00335DCD" w:rsidP="00335DCD">
            <w:pPr>
              <w:pStyle w:val="HTMLPreformatted"/>
              <w:shd w:val="clear" w:color="auto" w:fill="1C1D1C"/>
              <w:jc w:val="both"/>
              <w:rPr>
                <w:color w:val="F9F9F9"/>
              </w:rPr>
            </w:pPr>
          </w:p>
          <w:p w:rsidR="00335DCD" w:rsidRDefault="00335DCD" w:rsidP="00335DCD">
            <w:pPr>
              <w:pStyle w:val="HTMLPreformatted"/>
              <w:shd w:val="clear" w:color="auto" w:fill="1C1D1C"/>
              <w:jc w:val="both"/>
              <w:rPr>
                <w:color w:val="F9F9F9"/>
              </w:rPr>
            </w:pPr>
            <w:r>
              <w:rPr>
                <w:color w:val="F9F9F9"/>
              </w:rPr>
              <w:t>T (n) = 2</w:t>
            </w:r>
            <w:r>
              <w:rPr>
                <w:color w:val="F9F9F9"/>
                <w:vertAlign w:val="superscript"/>
              </w:rPr>
              <w:t>i</w:t>
            </w:r>
            <w:r>
              <w:rPr>
                <w:color w:val="F9F9F9"/>
              </w:rPr>
              <w:t xml:space="preserve"> T (n-i)</w:t>
            </w:r>
          </w:p>
          <w:p w:rsidR="00335DCD" w:rsidRDefault="00335DCD" w:rsidP="00335DCD">
            <w:pPr>
              <w:pStyle w:val="HTMLPreformatted"/>
              <w:shd w:val="clear" w:color="auto" w:fill="1C1D1C"/>
              <w:jc w:val="both"/>
              <w:rPr>
                <w:color w:val="F9F9F9"/>
              </w:rPr>
            </w:pPr>
            <w:r>
              <w:rPr>
                <w:color w:val="F9F9F9"/>
              </w:rPr>
              <w:t>Put n-i=1 or i= n-1 in    (Eq.1)</w:t>
            </w:r>
          </w:p>
          <w:p w:rsidR="00335DCD" w:rsidRDefault="00335DCD" w:rsidP="00335DCD">
            <w:pPr>
              <w:pStyle w:val="HTMLPreformatted"/>
              <w:shd w:val="clear" w:color="auto" w:fill="1C1D1C"/>
              <w:jc w:val="both"/>
              <w:rPr>
                <w:color w:val="F9F9F9"/>
              </w:rPr>
            </w:pPr>
            <w:r>
              <w:rPr>
                <w:color w:val="F9F9F9"/>
              </w:rPr>
              <w:t>T (n) = 2</w:t>
            </w:r>
            <w:r>
              <w:rPr>
                <w:color w:val="F9F9F9"/>
                <w:vertAlign w:val="superscript"/>
              </w:rPr>
              <w:t>n-1</w:t>
            </w:r>
            <w:r>
              <w:rPr>
                <w:color w:val="F9F9F9"/>
              </w:rPr>
              <w:t xml:space="preserve"> T (1)</w:t>
            </w:r>
          </w:p>
          <w:p w:rsidR="00335DCD" w:rsidRDefault="00335DCD" w:rsidP="00335DCD">
            <w:pPr>
              <w:pStyle w:val="HTMLPreformatted"/>
              <w:shd w:val="clear" w:color="auto" w:fill="1C1D1C"/>
              <w:jc w:val="both"/>
              <w:rPr>
                <w:color w:val="F9F9F9"/>
              </w:rPr>
            </w:pPr>
            <w:r>
              <w:rPr>
                <w:color w:val="F9F9F9"/>
              </w:rPr>
              <w:t xml:space="preserve">      = 2</w:t>
            </w:r>
            <w:r>
              <w:rPr>
                <w:color w:val="F9F9F9"/>
                <w:vertAlign w:val="superscript"/>
              </w:rPr>
              <w:t>n-1</w:t>
            </w:r>
            <w:r>
              <w:rPr>
                <w:color w:val="F9F9F9"/>
              </w:rPr>
              <w:t xml:space="preserve"> .1    {T (1) =1 .....given}</w:t>
            </w:r>
          </w:p>
          <w:p w:rsidR="00335DCD" w:rsidRDefault="00335DCD" w:rsidP="00335DCD">
            <w:pPr>
              <w:pStyle w:val="HTMLPreformatted"/>
              <w:shd w:val="clear" w:color="auto" w:fill="1C1D1C"/>
              <w:jc w:val="both"/>
              <w:rPr>
                <w:color w:val="F9F9F9"/>
              </w:rPr>
            </w:pPr>
            <w:r>
              <w:rPr>
                <w:color w:val="F9F9F9"/>
              </w:rPr>
              <w:t xml:space="preserve">      = 2</w:t>
            </w:r>
            <w:r>
              <w:rPr>
                <w:color w:val="F9F9F9"/>
                <w:vertAlign w:val="superscript"/>
              </w:rPr>
              <w:t>n-1</w:t>
            </w:r>
            <w:r>
              <w:rPr>
                <w:color w:val="F9F9F9"/>
              </w:rPr>
              <w:t xml:space="preserve"> </w:t>
            </w:r>
          </w:p>
          <w:p w:rsidR="00335DCD" w:rsidRDefault="00335DCD" w:rsidP="00335DC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Example2:</w:t>
            </w:r>
            <w:r>
              <w:rPr>
                <w:rFonts w:ascii="Segoe UI" w:hAnsi="Segoe UI" w:cs="Segoe UI"/>
                <w:color w:val="333333"/>
              </w:rPr>
              <w:t> Consider the Recurrence</w:t>
            </w:r>
          </w:p>
          <w:p w:rsidR="00335DCD" w:rsidRDefault="00335DCD" w:rsidP="00335DCD">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"https://www.javatpoint.com/daa-recurrence-relation" </w:instrText>
            </w:r>
            <w:r>
              <w:rPr>
                <w:rFonts w:ascii="Segoe UI" w:hAnsi="Segoe UI" w:cs="Segoe UI"/>
                <w:color w:val="333333"/>
              </w:rPr>
              <w:fldChar w:fldCharType="separate"/>
            </w:r>
          </w:p>
          <w:p w:rsidR="00335DCD" w:rsidRDefault="00335DCD" w:rsidP="00335DC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"https://www.javatpoint.com/daa-recurrence-relation" </w:instrText>
            </w:r>
            <w:r>
              <w:rPr>
                <w:rFonts w:ascii="Segoe UI" w:hAnsi="Segoe UI" w:cs="Segoe UI"/>
                <w:color w:val="333333"/>
              </w:rPr>
              <w:fldChar w:fldCharType="separate"/>
            </w:r>
          </w:p>
          <w:p w:rsidR="00335DCD" w:rsidRDefault="00335DCD" w:rsidP="00335DCD">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"https://www.javatpoint.com/daa-recurrence-relation" </w:instrText>
            </w:r>
            <w:r>
              <w:rPr>
                <w:rFonts w:ascii="Segoe UI" w:hAnsi="Segoe UI" w:cs="Segoe UI"/>
                <w:color w:val="333333"/>
              </w:rPr>
              <w:fldChar w:fldCharType="separate"/>
            </w:r>
          </w:p>
          <w:p w:rsidR="00335DCD" w:rsidRDefault="00335DCD" w:rsidP="00335DCD">
            <w:pPr>
              <w:jc w:val="both"/>
              <w:rPr>
                <w:color w:val="333333"/>
              </w:rPr>
            </w:pPr>
            <w:r>
              <w:rPr>
                <w:rFonts w:ascii="Segoe UI" w:hAnsi="Segoe UI" w:cs="Segoe UI"/>
                <w:color w:val="333333"/>
              </w:rPr>
              <w:fldChar w:fldCharType="end"/>
            </w:r>
          </w:p>
          <w:p w:rsidR="00335DCD" w:rsidRDefault="00335DCD" w:rsidP="00335DC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 (n) = T (n-</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and 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θ</w:t>
            </w:r>
            <w:proofErr w:type="gram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335DCD" w:rsidRDefault="00335DCD" w:rsidP="00335DCD">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Solution:</w:t>
            </w:r>
          </w:p>
          <w:p w:rsidR="00335DCD" w:rsidRDefault="00335DCD" w:rsidP="00335DCD">
            <w:pPr>
              <w:pStyle w:val="HTMLPreformatted"/>
              <w:shd w:val="clear" w:color="auto" w:fill="1C1D1C"/>
              <w:jc w:val="both"/>
              <w:rPr>
                <w:color w:val="F9F9F9"/>
              </w:rPr>
            </w:pPr>
            <w:r>
              <w:rPr>
                <w:color w:val="F9F9F9"/>
              </w:rPr>
              <w:t xml:space="preserve"> T (n) = T (n-1) +1</w:t>
            </w:r>
          </w:p>
          <w:p w:rsidR="00335DCD" w:rsidRDefault="00335DCD" w:rsidP="00335DCD">
            <w:pPr>
              <w:pStyle w:val="HTMLPreformatted"/>
              <w:shd w:val="clear" w:color="auto" w:fill="1C1D1C"/>
              <w:jc w:val="both"/>
              <w:rPr>
                <w:color w:val="F9F9F9"/>
              </w:rPr>
            </w:pPr>
            <w:r>
              <w:rPr>
                <w:color w:val="F9F9F9"/>
              </w:rPr>
              <w:t xml:space="preserve">       = (T (n-2) +1) +1 = (T (n-3) +1) +1+1</w:t>
            </w:r>
          </w:p>
          <w:p w:rsidR="00335DCD" w:rsidRDefault="00335DCD" w:rsidP="00335DCD">
            <w:pPr>
              <w:pStyle w:val="HTMLPreformatted"/>
              <w:shd w:val="clear" w:color="auto" w:fill="1C1D1C"/>
              <w:jc w:val="both"/>
              <w:rPr>
                <w:color w:val="F9F9F9"/>
              </w:rPr>
            </w:pPr>
            <w:r>
              <w:rPr>
                <w:color w:val="F9F9F9"/>
              </w:rPr>
              <w:t xml:space="preserve">       = T (n-4) +4 = T (n-5) +1+4</w:t>
            </w:r>
          </w:p>
          <w:p w:rsidR="00335DCD" w:rsidRDefault="00335DCD" w:rsidP="00335DCD">
            <w:pPr>
              <w:pStyle w:val="HTMLPreformatted"/>
              <w:shd w:val="clear" w:color="auto" w:fill="1C1D1C"/>
              <w:jc w:val="both"/>
              <w:rPr>
                <w:color w:val="F9F9F9"/>
              </w:rPr>
            </w:pPr>
            <w:r>
              <w:rPr>
                <w:color w:val="F9F9F9"/>
              </w:rPr>
              <w:t xml:space="preserve">       = T (n-5) +5= T (n-k) + k</w:t>
            </w:r>
          </w:p>
          <w:p w:rsidR="00335DCD" w:rsidRDefault="00335DCD" w:rsidP="00335DCD">
            <w:pPr>
              <w:pStyle w:val="HTMLPreformatted"/>
              <w:shd w:val="clear" w:color="auto" w:fill="1C1D1C"/>
              <w:jc w:val="both"/>
              <w:rPr>
                <w:color w:val="F9F9F9"/>
              </w:rPr>
            </w:pPr>
            <w:r>
              <w:rPr>
                <w:color w:val="F9F9F9"/>
              </w:rPr>
              <w:t>Where k = n-1</w:t>
            </w:r>
          </w:p>
          <w:p w:rsidR="00335DCD" w:rsidRDefault="00335DCD" w:rsidP="00335DCD">
            <w:pPr>
              <w:pStyle w:val="HTMLPreformatted"/>
              <w:shd w:val="clear" w:color="auto" w:fill="1C1D1C"/>
              <w:jc w:val="both"/>
              <w:rPr>
                <w:color w:val="F9F9F9"/>
              </w:rPr>
            </w:pPr>
            <w:r>
              <w:rPr>
                <w:color w:val="F9F9F9"/>
              </w:rPr>
              <w:t xml:space="preserve">   T (n-k) = T (1) = θ (1)</w:t>
            </w:r>
          </w:p>
          <w:p w:rsidR="00335DCD" w:rsidRDefault="00335DCD" w:rsidP="00335DCD">
            <w:pPr>
              <w:pStyle w:val="HTMLPreformatted"/>
              <w:shd w:val="clear" w:color="auto" w:fill="1C1D1C"/>
              <w:jc w:val="both"/>
              <w:rPr>
                <w:color w:val="F9F9F9"/>
              </w:rPr>
            </w:pPr>
            <w:r>
              <w:rPr>
                <w:color w:val="F9F9F9"/>
              </w:rPr>
              <w:t xml:space="preserve">   T (n) = θ (1) + (n-1) = 1+n-1=n= θ (n).</w:t>
            </w:r>
          </w:p>
          <w:p w:rsidR="00177774" w:rsidRDefault="00177774" w:rsidP="00177774">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Recursion Tree Method</w:t>
            </w:r>
          </w:p>
          <w:p w:rsidR="00177774" w:rsidRDefault="00177774" w:rsidP="00177774">
            <w:pPr>
              <w:pStyle w:val="NormalWeb"/>
              <w:shd w:val="clear" w:color="auto" w:fill="FFFFFF"/>
              <w:jc w:val="both"/>
              <w:rPr>
                <w:rFonts w:ascii="Segoe UI" w:hAnsi="Segoe UI" w:cs="Segoe UI"/>
                <w:color w:val="333333"/>
              </w:rPr>
            </w:pPr>
            <w:r>
              <w:rPr>
                <w:rFonts w:ascii="Segoe UI" w:hAnsi="Segoe UI" w:cs="Segoe UI"/>
                <w:color w:val="333333"/>
              </w:rPr>
              <w:t>1. Recursion Tree Method is a pictorial representation of an iteration method which is in the form of a tree where at each level nodes are expanded.</w:t>
            </w:r>
          </w:p>
          <w:p w:rsidR="00177774" w:rsidRDefault="00177774" w:rsidP="00177774">
            <w:pPr>
              <w:pStyle w:val="NormalWeb"/>
              <w:shd w:val="clear" w:color="auto" w:fill="FFFFFF"/>
              <w:jc w:val="both"/>
              <w:rPr>
                <w:rFonts w:ascii="Segoe UI" w:hAnsi="Segoe UI" w:cs="Segoe UI"/>
                <w:color w:val="333333"/>
              </w:rPr>
            </w:pPr>
            <w:r>
              <w:rPr>
                <w:rFonts w:ascii="Segoe UI" w:hAnsi="Segoe UI" w:cs="Segoe UI"/>
                <w:color w:val="333333"/>
              </w:rPr>
              <w:t>2. In general, we consider the second term in recurrence as root.</w:t>
            </w:r>
          </w:p>
          <w:p w:rsidR="00177774" w:rsidRDefault="00177774" w:rsidP="00177774">
            <w:pPr>
              <w:pStyle w:val="NormalWeb"/>
              <w:shd w:val="clear" w:color="auto" w:fill="FFFFFF"/>
              <w:jc w:val="both"/>
              <w:rPr>
                <w:rFonts w:ascii="Segoe UI" w:hAnsi="Segoe UI" w:cs="Segoe UI"/>
                <w:color w:val="333333"/>
              </w:rPr>
            </w:pPr>
            <w:r>
              <w:rPr>
                <w:rFonts w:ascii="Segoe UI" w:hAnsi="Segoe UI" w:cs="Segoe UI"/>
                <w:color w:val="333333"/>
              </w:rPr>
              <w:t>3. It is useful when the divide &amp; Conquer algorithm is used.</w:t>
            </w:r>
          </w:p>
          <w:p w:rsidR="00177774" w:rsidRDefault="00177774" w:rsidP="00177774">
            <w:pPr>
              <w:pStyle w:val="NormalWeb"/>
              <w:shd w:val="clear" w:color="auto" w:fill="FFFFFF"/>
              <w:jc w:val="both"/>
              <w:rPr>
                <w:rFonts w:ascii="Segoe UI" w:hAnsi="Segoe UI" w:cs="Segoe UI"/>
                <w:color w:val="333333"/>
              </w:rPr>
            </w:pPr>
            <w:r>
              <w:rPr>
                <w:rFonts w:ascii="Segoe UI" w:hAnsi="Segoe UI" w:cs="Segoe UI"/>
                <w:color w:val="333333"/>
              </w:rPr>
              <w:t xml:space="preserve">4. It is sometimes difficult to come up with a good guess. In Recursion tree, each root and child represents the cost of a single </w:t>
            </w:r>
            <w:proofErr w:type="spellStart"/>
            <w:r>
              <w:rPr>
                <w:rFonts w:ascii="Segoe UI" w:hAnsi="Segoe UI" w:cs="Segoe UI"/>
                <w:color w:val="333333"/>
              </w:rPr>
              <w:t>subproblem</w:t>
            </w:r>
            <w:proofErr w:type="spellEnd"/>
            <w:r>
              <w:rPr>
                <w:rFonts w:ascii="Segoe UI" w:hAnsi="Segoe UI" w:cs="Segoe UI"/>
                <w:color w:val="333333"/>
              </w:rPr>
              <w:t>.</w:t>
            </w:r>
          </w:p>
          <w:p w:rsidR="00177774" w:rsidRPr="00177774" w:rsidRDefault="00177774" w:rsidP="001777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7774">
              <w:rPr>
                <w:rFonts w:ascii="Segoe UI" w:eastAsia="Times New Roman" w:hAnsi="Segoe UI" w:cs="Segoe UI"/>
                <w:color w:val="333333"/>
                <w:sz w:val="24"/>
                <w:szCs w:val="24"/>
                <w:lang w:eastAsia="en-IN"/>
              </w:rPr>
              <w:t>5. We sum the costs within each of the levels of the tree to obtain a set of pre-level costs and then sum all pre-level costs to determine the total cost of all levels of the recursion.</w:t>
            </w:r>
          </w:p>
          <w:p w:rsidR="00177774" w:rsidRPr="00177774" w:rsidRDefault="00177774" w:rsidP="001777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7774">
              <w:rPr>
                <w:rFonts w:ascii="Segoe UI" w:eastAsia="Times New Roman" w:hAnsi="Segoe UI" w:cs="Segoe UI"/>
                <w:color w:val="333333"/>
                <w:sz w:val="24"/>
                <w:szCs w:val="24"/>
                <w:lang w:eastAsia="en-IN"/>
              </w:rPr>
              <w:t>6. A Recursion Tree is best used to generate a good guess, which can be verified by the Substitution Method.</w:t>
            </w:r>
          </w:p>
          <w:p w:rsidR="00177774" w:rsidRPr="00177774" w:rsidRDefault="00177774" w:rsidP="001777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7774">
              <w:rPr>
                <w:rFonts w:ascii="Segoe UI" w:eastAsia="Times New Roman" w:hAnsi="Segoe UI" w:cs="Segoe UI"/>
                <w:b/>
                <w:bCs/>
                <w:color w:val="333333"/>
                <w:sz w:val="24"/>
                <w:szCs w:val="24"/>
                <w:lang w:eastAsia="en-IN"/>
              </w:rPr>
              <w:t>Example 1</w:t>
            </w:r>
          </w:p>
          <w:p w:rsidR="00177774" w:rsidRPr="00177774" w:rsidRDefault="00177774" w:rsidP="0017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177774">
              <w:rPr>
                <w:rFonts w:ascii="Courier New" w:eastAsia="Times New Roman" w:hAnsi="Courier New" w:cs="Courier New"/>
                <w:color w:val="333333"/>
                <w:sz w:val="20"/>
                <w:szCs w:val="20"/>
                <w:lang w:eastAsia="en-IN"/>
              </w:rPr>
              <w:t xml:space="preserve"> Consider T (n) = 2T</w:t>
            </w:r>
            <w:r>
              <w:rPr>
                <w:rFonts w:ascii="Courier New" w:eastAsia="Times New Roman" w:hAnsi="Courier New" w:cs="Courier New"/>
                <w:noProof/>
                <w:color w:val="333333"/>
                <w:sz w:val="20"/>
                <w:szCs w:val="20"/>
                <w:lang w:eastAsia="en-IN"/>
              </w:rPr>
              <w:drawing>
                <wp:inline distT="0" distB="0" distL="0" distR="0" wp14:anchorId="3D108414" wp14:editId="3DA7C5E9">
                  <wp:extent cx="246380" cy="334010"/>
                  <wp:effectExtent l="0" t="0" r="1270" b="8890"/>
                  <wp:docPr id="19" name="Picture 19"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sidRPr="00177774">
              <w:rPr>
                <w:rFonts w:ascii="Courier New" w:eastAsia="Times New Roman" w:hAnsi="Courier New" w:cs="Courier New"/>
                <w:color w:val="333333"/>
                <w:sz w:val="20"/>
                <w:szCs w:val="20"/>
                <w:lang w:eastAsia="en-IN"/>
              </w:rPr>
              <w:t xml:space="preserve"> + n</w:t>
            </w:r>
            <w:r w:rsidRPr="00177774">
              <w:rPr>
                <w:rFonts w:ascii="Courier New" w:eastAsia="Times New Roman" w:hAnsi="Courier New" w:cs="Courier New"/>
                <w:color w:val="333333"/>
                <w:sz w:val="20"/>
                <w:szCs w:val="20"/>
                <w:vertAlign w:val="superscript"/>
                <w:lang w:eastAsia="en-IN"/>
              </w:rPr>
              <w:t>2</w:t>
            </w:r>
          </w:p>
          <w:p w:rsidR="00177774" w:rsidRPr="00177774" w:rsidRDefault="00177774" w:rsidP="001777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7774">
              <w:rPr>
                <w:rFonts w:ascii="Segoe UI" w:eastAsia="Times New Roman" w:hAnsi="Segoe UI" w:cs="Segoe UI"/>
                <w:color w:val="333333"/>
                <w:sz w:val="24"/>
                <w:szCs w:val="24"/>
                <w:lang w:eastAsia="en-IN"/>
              </w:rPr>
              <w:t>We have to obtain the asymptotic bound using recursion tree method.</w:t>
            </w:r>
          </w:p>
          <w:p w:rsidR="00177774" w:rsidRPr="00177774" w:rsidRDefault="00177774" w:rsidP="001777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77774">
              <w:rPr>
                <w:rFonts w:ascii="Segoe UI" w:eastAsia="Times New Roman" w:hAnsi="Segoe UI" w:cs="Segoe UI"/>
                <w:b/>
                <w:bCs/>
                <w:color w:val="333333"/>
                <w:sz w:val="24"/>
                <w:szCs w:val="24"/>
                <w:lang w:eastAsia="en-IN"/>
              </w:rPr>
              <w:t>Solution:</w:t>
            </w:r>
            <w:r w:rsidRPr="00177774">
              <w:rPr>
                <w:rFonts w:ascii="Segoe UI" w:eastAsia="Times New Roman" w:hAnsi="Segoe UI" w:cs="Segoe UI"/>
                <w:color w:val="333333"/>
                <w:sz w:val="24"/>
                <w:szCs w:val="24"/>
                <w:lang w:eastAsia="en-IN"/>
              </w:rPr>
              <w:t> The Recursion tree for the above recurrence is</w:t>
            </w:r>
          </w:p>
          <w:p w:rsidR="00335DCD" w:rsidRPr="00177774" w:rsidRDefault="00177774" w:rsidP="00177774">
            <w:pPr>
              <w:rPr>
                <w:rFonts w:ascii="Times New Roman" w:hAnsi="Times New Roman" w:cs="Times New Roman"/>
              </w:rPr>
            </w:pPr>
            <w:r w:rsidRPr="00177774">
              <w:rPr>
                <w:rFonts w:ascii="Segoe UI" w:eastAsia="Times New Roman" w:hAnsi="Segoe UI" w:cs="Segoe UI"/>
                <w:color w:val="333333"/>
                <w:sz w:val="24"/>
                <w:szCs w:val="24"/>
                <w:lang w:eastAsia="en-IN"/>
              </w:rPr>
              <w:br/>
            </w:r>
            <w:r>
              <w:rPr>
                <w:rFonts w:ascii="Times New Roman" w:eastAsia="Times New Roman" w:hAnsi="Times New Roman" w:cs="Times New Roman"/>
                <w:noProof/>
                <w:sz w:val="24"/>
                <w:szCs w:val="24"/>
                <w:lang w:eastAsia="en-IN"/>
              </w:rPr>
              <mc:AlternateContent>
                <mc:Choice Requires="wps">
                  <w:drawing>
                    <wp:inline distT="0" distB="0" distL="0" distR="0" wp14:anchorId="686062E5" wp14:editId="54BED092">
                      <wp:extent cx="302260" cy="302260"/>
                      <wp:effectExtent l="0" t="0" r="0" b="0"/>
                      <wp:docPr id="17" name="Rectangle 17" descr="DAA Recursion Tree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DAA Recursion Tree Metho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" filled="f" stroked="f">
                      <o:lock v:ext="edit" aspectratio="t"/>
                      <w10:anchorlock/>
                    </v:rect>
                  </w:pict>
                </mc:Fallback>
              </mc:AlternateContent>
            </w:r>
            <w:r>
              <w:rPr>
                <w:rFonts w:ascii="Times New Roman" w:hAnsi="Times New Roman" w:cs="Times New Roman"/>
                <w:noProof/>
                <w:lang w:eastAsia="en-IN"/>
              </w:rPr>
              <w:drawing>
                <wp:inline distT="0" distB="0" distL="0" distR="0" wp14:anchorId="375441AA" wp14:editId="3667DB51">
                  <wp:extent cx="14478000" cy="8820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78000" cy="8820150"/>
                          </a:xfrm>
                          <a:prstGeom prst="rect">
                            <a:avLst/>
                          </a:prstGeom>
                          <a:noFill/>
                        </pic:spPr>
                      </pic:pic>
                    </a:graphicData>
                  </a:graphic>
                </wp:inline>
              </w:drawing>
            </w:r>
          </w:p>
          <w:p w:rsidR="00112FB2" w:rsidRPr="00112FB2" w:rsidRDefault="00112FB2" w:rsidP="00112F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2FB2">
              <w:rPr>
                <w:rFonts w:ascii="Segoe UI" w:eastAsia="Times New Roman" w:hAnsi="Segoe UI" w:cs="Segoe UI"/>
                <w:b/>
                <w:bCs/>
                <w:color w:val="333333"/>
                <w:sz w:val="24"/>
                <w:szCs w:val="24"/>
                <w:lang w:eastAsia="en-IN"/>
              </w:rPr>
              <w:t>Example 2:</w:t>
            </w:r>
            <w:r w:rsidRPr="00112FB2">
              <w:rPr>
                <w:rFonts w:ascii="Segoe UI" w:eastAsia="Times New Roman" w:hAnsi="Segoe UI" w:cs="Segoe UI"/>
                <w:color w:val="333333"/>
                <w:sz w:val="24"/>
                <w:szCs w:val="24"/>
                <w:lang w:eastAsia="en-IN"/>
              </w:rPr>
              <w:t> Consider the following recurrence</w:t>
            </w:r>
          </w:p>
          <w:p w:rsidR="00112FB2" w:rsidRPr="00112FB2" w:rsidRDefault="00112FB2" w:rsidP="0011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112FB2">
              <w:rPr>
                <w:rFonts w:ascii="Courier New" w:eastAsia="Times New Roman" w:hAnsi="Courier New" w:cs="Courier New"/>
                <w:color w:val="333333"/>
                <w:sz w:val="20"/>
                <w:szCs w:val="20"/>
                <w:lang w:eastAsia="en-IN"/>
              </w:rPr>
              <w:t xml:space="preserve"> T (n) = 4T</w:t>
            </w:r>
            <w:r>
              <w:rPr>
                <w:rFonts w:ascii="Courier New" w:eastAsia="Times New Roman" w:hAnsi="Courier New" w:cs="Courier New"/>
                <w:noProof/>
                <w:color w:val="333333"/>
                <w:sz w:val="20"/>
                <w:szCs w:val="20"/>
                <w:lang w:eastAsia="en-IN"/>
              </w:rPr>
              <w:drawing>
                <wp:inline distT="0" distB="0" distL="0" distR="0" wp14:anchorId="495593FB" wp14:editId="731AF10D">
                  <wp:extent cx="246380" cy="334010"/>
                  <wp:effectExtent l="0" t="0" r="1270" b="8890"/>
                  <wp:docPr id="22" name="Picture 22" descr="DAA Recurrenc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AA Recurrence Rel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380" cy="334010"/>
                          </a:xfrm>
                          <a:prstGeom prst="rect">
                            <a:avLst/>
                          </a:prstGeom>
                          <a:noFill/>
                          <a:ln>
                            <a:noFill/>
                          </a:ln>
                        </pic:spPr>
                      </pic:pic>
                    </a:graphicData>
                  </a:graphic>
                </wp:inline>
              </w:drawing>
            </w:r>
            <w:r w:rsidRPr="00112FB2">
              <w:rPr>
                <w:rFonts w:ascii="Courier New" w:eastAsia="Times New Roman" w:hAnsi="Courier New" w:cs="Courier New"/>
                <w:color w:val="333333"/>
                <w:sz w:val="20"/>
                <w:szCs w:val="20"/>
                <w:lang w:eastAsia="en-IN"/>
              </w:rPr>
              <w:t xml:space="preserve"> +n </w:t>
            </w:r>
          </w:p>
          <w:p w:rsidR="00112FB2" w:rsidRPr="00112FB2" w:rsidRDefault="00112FB2" w:rsidP="00112F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2FB2">
              <w:rPr>
                <w:rFonts w:ascii="Segoe UI" w:eastAsia="Times New Roman" w:hAnsi="Segoe UI" w:cs="Segoe UI"/>
                <w:color w:val="333333"/>
                <w:sz w:val="24"/>
                <w:szCs w:val="24"/>
                <w:lang w:eastAsia="en-IN"/>
              </w:rPr>
              <w:t>Obtain the asymptotic bound using recursion tree method.</w:t>
            </w:r>
          </w:p>
          <w:p w:rsidR="00112FB2" w:rsidRPr="00112FB2" w:rsidRDefault="00112FB2" w:rsidP="00112FB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2FB2">
              <w:rPr>
                <w:rFonts w:ascii="Segoe UI" w:eastAsia="Times New Roman" w:hAnsi="Segoe UI" w:cs="Segoe UI"/>
                <w:b/>
                <w:bCs/>
                <w:color w:val="333333"/>
                <w:sz w:val="24"/>
                <w:szCs w:val="24"/>
                <w:lang w:eastAsia="en-IN"/>
              </w:rPr>
              <w:t>Solution:</w:t>
            </w:r>
            <w:r w:rsidRPr="00112FB2">
              <w:rPr>
                <w:rFonts w:ascii="Segoe UI" w:eastAsia="Times New Roman" w:hAnsi="Segoe UI" w:cs="Segoe UI"/>
                <w:color w:val="333333"/>
                <w:sz w:val="24"/>
                <w:szCs w:val="24"/>
                <w:lang w:eastAsia="en-IN"/>
              </w:rPr>
              <w:t> The recursion trees for the above recurrence</w:t>
            </w:r>
          </w:p>
          <w:p w:rsidR="00C37E33" w:rsidRPr="00C37E33" w:rsidRDefault="00112FB2" w:rsidP="00335DCD">
            <w:pPr>
              <w:rPr>
                <w:color w:val="FFFFFF"/>
                <w:lang w:eastAsia="en-IN"/>
              </w:rPr>
            </w:pPr>
            <w:r w:rsidRPr="00112FB2">
              <w:rPr>
                <w:color w:val="FFFFFF"/>
                <w:lang w:eastAsia="en-IN"/>
              </w:rPr>
              <w:drawing>
                <wp:inline distT="0" distB="0" distL="0" distR="0" wp14:anchorId="6B9E7D00" wp14:editId="3A2E5DD0">
                  <wp:extent cx="13548995" cy="7744460"/>
                  <wp:effectExtent l="0" t="0" r="0" b="0"/>
                  <wp:docPr id="23" name="Picture 23" descr="DAA Recursion Tre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DAA Recursion Tree Metho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548995" cy="7744460"/>
                          </a:xfrm>
                          <a:prstGeom prst="rect">
                            <a:avLst/>
                          </a:prstGeom>
                          <a:noFill/>
                          <a:ln>
                            <a:noFill/>
                          </a:ln>
                        </pic:spPr>
                      </pic:pic>
                    </a:graphicData>
                  </a:graphic>
                </wp:inline>
              </w:drawing>
            </w:r>
            <w:r w:rsidR="00335DCD">
              <w:rPr>
                <w:color w:val="FFFFFF"/>
                <w:lang w:eastAsia="en-IN"/>
              </w:rPr>
              <w:t xml:space="preserve">    6 2 8 7</w:t>
            </w:r>
            <w:r w:rsidR="00177774">
              <w:rPr>
                <w:noProof/>
                <w:lang w:eastAsia="en-IN"/>
              </w:rPr>
              <mc:AlternateContent>
                <mc:Choice Requires="wps">
                  <w:drawing>
                    <wp:inline distT="0" distB="0" distL="0" distR="0" wp14:anchorId="1FD1D54C" wp14:editId="4FF08B31">
                      <wp:extent cx="302260" cy="302260"/>
                      <wp:effectExtent l="0" t="0" r="0" b="0"/>
                      <wp:docPr id="20" name="AutoShape 19" descr="DAA Recursion Tree Metho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 o:spid="_x0000_s1026" alt="Description: DAA Recursion Tree Metho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" filled="f" stroked="f">
                      <o:lock v:ext="edit" aspectratio="t"/>
                      <w10:anchorlock/>
                    </v:rect>
                  </w:pict>
                </mc:Fallback>
              </mc:AlternateContent>
            </w:r>
          </w:p>
          <w:p w:rsidR="00C37E33" w:rsidRPr="00C37E33" w:rsidRDefault="00C37E33" w:rsidP="00335DCD">
            <w:pPr>
              <w:pStyle w:val="Title"/>
              <w:rPr>
                <w:rFonts w:eastAsia="Times New Roman"/>
                <w:lang w:eastAsia="en-IN"/>
              </w:rPr>
            </w:pPr>
          </w:p>
        </w:tc>
      </w:tr>
    </w:tbl>
    <w:p w:rsidR="001A3959" w:rsidRPr="001A3959" w:rsidRDefault="001A3959" w:rsidP="001A395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9469C6" w:rsidRDefault="00B20901" w:rsidP="00112FB2">
      <w:pPr>
        <w:pStyle w:val="NormalWeb"/>
        <w:shd w:val="clear" w:color="auto" w:fill="FFFFFF"/>
        <w:jc w:val="both"/>
        <w:rPr>
          <w:color w:val="333333"/>
        </w:rPr>
      </w:pPr>
      <w:proofErr w:type="spellStart"/>
      <w:r>
        <w:rPr>
          <w:color w:val="333333"/>
        </w:rPr>
        <w:t>Hgftfajysksgygjshbgfhsf</w:t>
      </w:r>
      <w:proofErr w:type="spellEnd"/>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b/>
          <w:bCs/>
          <w:color w:val="333333"/>
          <w:sz w:val="24"/>
          <w:szCs w:val="24"/>
          <w:lang w:eastAsia="en-IN"/>
        </w:rPr>
        <w:t>Example 3:</w:t>
      </w:r>
      <w:r w:rsidRPr="00B20901">
        <w:rPr>
          <w:rFonts w:ascii="Segoe UI" w:eastAsia="Times New Roman" w:hAnsi="Segoe UI" w:cs="Segoe UI"/>
          <w:color w:val="333333"/>
          <w:sz w:val="24"/>
          <w:szCs w:val="24"/>
          <w:lang w:eastAsia="en-IN"/>
        </w:rPr>
        <w:t> Consider the following recurrence</w:t>
      </w:r>
    </w:p>
    <w:p w:rsidR="00B20901" w:rsidRPr="00B20901" w:rsidRDefault="00B20901" w:rsidP="00B20901">
      <w:pPr>
        <w:spacing w:after="0" w:line="240" w:lineRule="auto"/>
        <w:rPr>
          <w:rFonts w:ascii="Times New Roman" w:eastAsia="Times New Roman" w:hAnsi="Times New Roman" w:cs="Times New Roman"/>
          <w:sz w:val="24"/>
          <w:szCs w:val="24"/>
          <w:lang w:eastAsia="en-IN"/>
        </w:rPr>
      </w:pPr>
      <w:r w:rsidRPr="00B20901">
        <w:rPr>
          <w:rFonts w:ascii="Times New Roman" w:eastAsia="Times New Roman" w:hAnsi="Times New Roman" w:cs="Times New Roman"/>
          <w:noProof/>
          <w:sz w:val="24"/>
          <w:szCs w:val="24"/>
          <w:lang w:eastAsia="en-IN"/>
        </w:rPr>
        <w:drawing>
          <wp:inline distT="0" distB="0" distL="0" distR="0" wp14:anchorId="36E0B1BB" wp14:editId="650F2C05">
            <wp:extent cx="1956435" cy="340360"/>
            <wp:effectExtent l="0" t="0" r="5715" b="2540"/>
            <wp:docPr id="36" name="Picture 36" descr="DAA Recursion Tre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A Recursion Tree Metho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56435" cy="340360"/>
                    </a:xfrm>
                    <a:prstGeom prst="rect">
                      <a:avLst/>
                    </a:prstGeom>
                    <a:noFill/>
                    <a:ln>
                      <a:noFill/>
                    </a:ln>
                  </pic:spPr>
                </pic:pic>
              </a:graphicData>
            </a:graphic>
          </wp:inline>
        </w:drawing>
      </w:r>
      <w:r w:rsidRPr="00B20901">
        <w:rPr>
          <w:rFonts w:ascii="Segoe UI" w:eastAsia="Times New Roman" w:hAnsi="Segoe UI" w:cs="Segoe UI"/>
          <w:color w:val="333333"/>
          <w:sz w:val="24"/>
          <w:szCs w:val="24"/>
          <w:lang w:eastAsia="en-IN"/>
        </w:rPr>
        <w:br/>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color w:val="333333"/>
          <w:sz w:val="24"/>
          <w:szCs w:val="24"/>
          <w:lang w:eastAsia="en-IN"/>
        </w:rPr>
        <w:t>Obtain the asymptotic bound using recursion tree method.</w:t>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b/>
          <w:bCs/>
          <w:color w:val="333333"/>
          <w:sz w:val="24"/>
          <w:szCs w:val="24"/>
          <w:lang w:eastAsia="en-IN"/>
        </w:rPr>
        <w:t>Solution:</w:t>
      </w:r>
      <w:r w:rsidRPr="00B20901">
        <w:rPr>
          <w:rFonts w:ascii="Segoe UI" w:eastAsia="Times New Roman" w:hAnsi="Segoe UI" w:cs="Segoe UI"/>
          <w:color w:val="333333"/>
          <w:sz w:val="24"/>
          <w:szCs w:val="24"/>
          <w:lang w:eastAsia="en-IN"/>
        </w:rPr>
        <w:t> The given Recurrence has the following recursion tree</w:t>
      </w:r>
    </w:p>
    <w:p w:rsidR="00B20901" w:rsidRPr="00B20901" w:rsidRDefault="00B20901" w:rsidP="00B20901">
      <w:pPr>
        <w:spacing w:after="0" w:line="240" w:lineRule="auto"/>
        <w:rPr>
          <w:rFonts w:ascii="Times New Roman" w:eastAsia="Times New Roman" w:hAnsi="Times New Roman" w:cs="Times New Roman"/>
          <w:sz w:val="24"/>
          <w:szCs w:val="24"/>
          <w:lang w:eastAsia="en-IN"/>
        </w:rPr>
      </w:pPr>
      <w:r w:rsidRPr="00B20901">
        <w:rPr>
          <w:rFonts w:ascii="Times New Roman" w:eastAsia="Times New Roman" w:hAnsi="Times New Roman" w:cs="Times New Roman"/>
          <w:noProof/>
          <w:sz w:val="24"/>
          <w:szCs w:val="24"/>
          <w:lang w:eastAsia="en-IN"/>
        </w:rPr>
        <w:drawing>
          <wp:inline distT="0" distB="0" distL="0" distR="0" wp14:anchorId="06331CA9" wp14:editId="71DF333E">
            <wp:extent cx="13025120" cy="7506335"/>
            <wp:effectExtent l="0" t="0" r="5080" b="0"/>
            <wp:docPr id="37" name="Picture 37" descr="DAA Recursion Tre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AA Recursion Tree Metho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025120" cy="7506335"/>
                    </a:xfrm>
                    <a:prstGeom prst="rect">
                      <a:avLst/>
                    </a:prstGeom>
                    <a:noFill/>
                    <a:ln>
                      <a:noFill/>
                    </a:ln>
                  </pic:spPr>
                </pic:pic>
              </a:graphicData>
            </a:graphic>
          </wp:inline>
        </w:drawing>
      </w:r>
      <w:r w:rsidRPr="00B20901">
        <w:rPr>
          <w:rFonts w:ascii="Segoe UI" w:eastAsia="Times New Roman" w:hAnsi="Segoe UI" w:cs="Segoe UI"/>
          <w:color w:val="333333"/>
          <w:sz w:val="24"/>
          <w:szCs w:val="24"/>
          <w:lang w:eastAsia="en-IN"/>
        </w:rPr>
        <w:br/>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color w:val="333333"/>
          <w:sz w:val="24"/>
          <w:szCs w:val="24"/>
          <w:lang w:eastAsia="en-IN"/>
        </w:rPr>
        <w:t>When we add the values across the levels of the recursion trees, we get a value of n for every level. The longest path from the root to leaf is</w:t>
      </w:r>
    </w:p>
    <w:p w:rsidR="00B20901" w:rsidRDefault="00B20901" w:rsidP="00B20901">
      <w:pPr>
        <w:pStyle w:val="NormalWeb"/>
        <w:shd w:val="clear" w:color="auto" w:fill="FFFFFF"/>
        <w:jc w:val="both"/>
        <w:rPr>
          <w:color w:val="333333"/>
        </w:rPr>
      </w:pPr>
      <w:bookmarkStart w:id="67" w:name="_GoBack"/>
      <w:r w:rsidRPr="00B20901">
        <w:rPr>
          <w:noProof/>
        </w:rPr>
        <w:drawing>
          <wp:inline distT="0" distB="0" distL="0" distR="0" wp14:anchorId="6194E2D7" wp14:editId="27CF2EA5">
            <wp:extent cx="4720590" cy="1711960"/>
            <wp:effectExtent l="0" t="0" r="3810" b="2540"/>
            <wp:docPr id="38" name="Picture 38" descr="DAA Recursion Tre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A Recursion Tree Metho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0590" cy="1711960"/>
                    </a:xfrm>
                    <a:prstGeom prst="rect">
                      <a:avLst/>
                    </a:prstGeom>
                    <a:noFill/>
                    <a:ln>
                      <a:noFill/>
                    </a:ln>
                  </pic:spPr>
                </pic:pic>
              </a:graphicData>
            </a:graphic>
          </wp:inline>
        </w:drawing>
      </w:r>
      <w:bookmarkEnd w:id="67"/>
    </w:p>
    <w:p w:rsidR="00B20901" w:rsidRDefault="00B20901" w:rsidP="00B20901">
      <w:pPr>
        <w:pStyle w:val="NormalWeb"/>
        <w:shd w:val="clear" w:color="auto" w:fill="FFFFFF"/>
        <w:jc w:val="both"/>
        <w:rPr>
          <w:color w:val="333333"/>
        </w:rPr>
      </w:pPr>
      <w:proofErr w:type="spellStart"/>
      <w:r>
        <w:rPr>
          <w:color w:val="333333"/>
        </w:rPr>
        <w:t>Ggtghhkjgytddtygho</w:t>
      </w:r>
      <w:proofErr w:type="spellEnd"/>
    </w:p>
    <w:p w:rsidR="00B20901" w:rsidRPr="00B20901" w:rsidRDefault="00B20901" w:rsidP="00B20901">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B20901">
        <w:rPr>
          <w:rFonts w:ascii="Helvetica" w:eastAsia="Times New Roman" w:hAnsi="Helvetica" w:cs="Times New Roman"/>
          <w:color w:val="610B38"/>
          <w:kern w:val="36"/>
          <w:sz w:val="44"/>
          <w:szCs w:val="44"/>
          <w:lang w:eastAsia="en-IN"/>
        </w:rPr>
        <w:t>Master Method</w:t>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color w:val="333333"/>
          <w:sz w:val="24"/>
          <w:szCs w:val="24"/>
          <w:lang w:eastAsia="en-IN"/>
        </w:rPr>
        <w:t>The Master Method is used for solving the following types of recurrence</w:t>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color w:val="333333"/>
          <w:sz w:val="24"/>
          <w:szCs w:val="24"/>
          <w:lang w:eastAsia="en-IN"/>
        </w:rPr>
        <w:t>T (n) = a T</w:t>
      </w:r>
      <w:r w:rsidRPr="00B20901">
        <w:rPr>
          <w:rFonts w:ascii="Segoe UI" w:eastAsia="Times New Roman" w:hAnsi="Segoe UI" w:cs="Segoe UI"/>
          <w:noProof/>
          <w:color w:val="333333"/>
          <w:sz w:val="24"/>
          <w:szCs w:val="24"/>
          <w:lang w:eastAsia="en-IN"/>
        </w:rPr>
        <w:drawing>
          <wp:inline distT="0" distB="0" distL="0" distR="0" wp14:anchorId="5945571A" wp14:editId="542B6B38">
            <wp:extent cx="276225" cy="403860"/>
            <wp:effectExtent l="0" t="0" r="9525" b="0"/>
            <wp:docPr id="39" name="Picture 39"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A Master Metho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225" cy="403860"/>
                    </a:xfrm>
                    <a:prstGeom prst="rect">
                      <a:avLst/>
                    </a:prstGeom>
                    <a:noFill/>
                    <a:ln>
                      <a:noFill/>
                    </a:ln>
                  </pic:spPr>
                </pic:pic>
              </a:graphicData>
            </a:graphic>
          </wp:inline>
        </w:drawing>
      </w:r>
      <w:r w:rsidRPr="00B20901">
        <w:rPr>
          <w:rFonts w:ascii="Segoe UI" w:eastAsia="Times New Roman" w:hAnsi="Segoe UI" w:cs="Segoe UI"/>
          <w:color w:val="333333"/>
          <w:sz w:val="24"/>
          <w:szCs w:val="24"/>
          <w:lang w:eastAsia="en-IN"/>
        </w:rPr>
        <w:t xml:space="preserve">+ f (n) with a≥1 and b≥1 be constant &amp; </w:t>
      </w:r>
      <w:proofErr w:type="gramStart"/>
      <w:r w:rsidRPr="00B20901">
        <w:rPr>
          <w:rFonts w:ascii="Segoe UI" w:eastAsia="Times New Roman" w:hAnsi="Segoe UI" w:cs="Segoe UI"/>
          <w:color w:val="333333"/>
          <w:sz w:val="24"/>
          <w:szCs w:val="24"/>
          <w:lang w:eastAsia="en-IN"/>
        </w:rPr>
        <w:t>f(</w:t>
      </w:r>
      <w:proofErr w:type="gramEnd"/>
      <w:r w:rsidRPr="00B20901">
        <w:rPr>
          <w:rFonts w:ascii="Segoe UI" w:eastAsia="Times New Roman" w:hAnsi="Segoe UI" w:cs="Segoe UI"/>
          <w:color w:val="333333"/>
          <w:sz w:val="24"/>
          <w:szCs w:val="24"/>
          <w:lang w:eastAsia="en-IN"/>
        </w:rPr>
        <w:t>n) be a function and </w:t>
      </w:r>
      <w:r w:rsidRPr="00B20901">
        <w:rPr>
          <w:rFonts w:ascii="Segoe UI" w:eastAsia="Times New Roman" w:hAnsi="Segoe UI" w:cs="Segoe UI"/>
          <w:noProof/>
          <w:color w:val="333333"/>
          <w:sz w:val="24"/>
          <w:szCs w:val="24"/>
          <w:lang w:eastAsia="en-IN"/>
        </w:rPr>
        <w:drawing>
          <wp:inline distT="0" distB="0" distL="0" distR="0" wp14:anchorId="20BD16F7" wp14:editId="1126D07C">
            <wp:extent cx="116840" cy="351155"/>
            <wp:effectExtent l="0" t="0" r="0" b="0"/>
            <wp:docPr id="40" name="Picture 40"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AA Master Metho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6840" cy="351155"/>
                    </a:xfrm>
                    <a:prstGeom prst="rect">
                      <a:avLst/>
                    </a:prstGeom>
                    <a:noFill/>
                    <a:ln>
                      <a:noFill/>
                    </a:ln>
                  </pic:spPr>
                </pic:pic>
              </a:graphicData>
            </a:graphic>
          </wp:inline>
        </w:drawing>
      </w:r>
      <w:r w:rsidRPr="00B20901">
        <w:rPr>
          <w:rFonts w:ascii="Segoe UI" w:eastAsia="Times New Roman" w:hAnsi="Segoe UI" w:cs="Segoe UI"/>
          <w:color w:val="333333"/>
          <w:sz w:val="24"/>
          <w:szCs w:val="24"/>
          <w:lang w:eastAsia="en-IN"/>
        </w:rPr>
        <w:t>can be interpreted as</w:t>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color w:val="333333"/>
          <w:sz w:val="24"/>
          <w:szCs w:val="24"/>
          <w:lang w:eastAsia="en-IN"/>
        </w:rPr>
        <w:t>Let T (n) is defined on non-negative integers by the recurrence.</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 xml:space="preserve"> T (n) = a T</w:t>
      </w:r>
      <w:r w:rsidRPr="00B20901">
        <w:rPr>
          <w:rFonts w:ascii="Courier New" w:eastAsia="Times New Roman" w:hAnsi="Courier New" w:cs="Courier New"/>
          <w:noProof/>
          <w:color w:val="333333"/>
          <w:sz w:val="20"/>
          <w:szCs w:val="20"/>
          <w:lang w:eastAsia="en-IN"/>
        </w:rPr>
        <w:drawing>
          <wp:inline distT="0" distB="0" distL="0" distR="0" wp14:anchorId="1918D4DB" wp14:editId="68AA84B0">
            <wp:extent cx="276225" cy="403860"/>
            <wp:effectExtent l="0" t="0" r="9525" b="0"/>
            <wp:docPr id="41" name="Picture 41"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A Master Metho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225" cy="403860"/>
                    </a:xfrm>
                    <a:prstGeom prst="rect">
                      <a:avLst/>
                    </a:prstGeom>
                    <a:noFill/>
                    <a:ln>
                      <a:noFill/>
                    </a:ln>
                  </pic:spPr>
                </pic:pic>
              </a:graphicData>
            </a:graphic>
          </wp:inline>
        </w:drawing>
      </w:r>
      <w:r w:rsidRPr="00B20901">
        <w:rPr>
          <w:rFonts w:ascii="Courier New" w:eastAsia="Times New Roman" w:hAnsi="Courier New" w:cs="Courier New"/>
          <w:color w:val="333333"/>
          <w:sz w:val="20"/>
          <w:szCs w:val="20"/>
          <w:lang w:eastAsia="en-IN"/>
        </w:rPr>
        <w:t>+ f (n)</w:t>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color w:val="333333"/>
          <w:sz w:val="24"/>
          <w:szCs w:val="24"/>
          <w:lang w:eastAsia="en-IN"/>
        </w:rPr>
        <w:t>In the function to the analysis of a recursive algorithm, the constants and function take on the following significance:</w:t>
      </w:r>
    </w:p>
    <w:p w:rsidR="00B20901" w:rsidRPr="00B20901" w:rsidRDefault="00B20901" w:rsidP="00B20901">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B20901">
        <w:rPr>
          <w:rFonts w:ascii="Segoe UI" w:eastAsia="Times New Roman" w:hAnsi="Segoe UI" w:cs="Segoe UI"/>
          <w:color w:val="000000"/>
          <w:sz w:val="24"/>
          <w:szCs w:val="24"/>
          <w:lang w:eastAsia="en-IN"/>
        </w:rPr>
        <w:t>n</w:t>
      </w:r>
      <w:proofErr w:type="gramEnd"/>
      <w:r w:rsidRPr="00B20901">
        <w:rPr>
          <w:rFonts w:ascii="Segoe UI" w:eastAsia="Times New Roman" w:hAnsi="Segoe UI" w:cs="Segoe UI"/>
          <w:color w:val="000000"/>
          <w:sz w:val="24"/>
          <w:szCs w:val="24"/>
          <w:lang w:eastAsia="en-IN"/>
        </w:rPr>
        <w:t xml:space="preserve"> is the size of the problem.</w:t>
      </w:r>
    </w:p>
    <w:p w:rsidR="00B20901" w:rsidRPr="00B20901" w:rsidRDefault="00B20901" w:rsidP="00B20901">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B20901">
        <w:rPr>
          <w:rFonts w:ascii="Segoe UI" w:eastAsia="Times New Roman" w:hAnsi="Segoe UI" w:cs="Segoe UI"/>
          <w:color w:val="000000"/>
          <w:sz w:val="24"/>
          <w:szCs w:val="24"/>
          <w:lang w:eastAsia="en-IN"/>
        </w:rPr>
        <w:t>a</w:t>
      </w:r>
      <w:proofErr w:type="gramEnd"/>
      <w:r w:rsidRPr="00B20901">
        <w:rPr>
          <w:rFonts w:ascii="Segoe UI" w:eastAsia="Times New Roman" w:hAnsi="Segoe UI" w:cs="Segoe UI"/>
          <w:color w:val="000000"/>
          <w:sz w:val="24"/>
          <w:szCs w:val="24"/>
          <w:lang w:eastAsia="en-IN"/>
        </w:rPr>
        <w:t xml:space="preserve"> is the number of </w:t>
      </w:r>
      <w:proofErr w:type="spellStart"/>
      <w:r w:rsidRPr="00B20901">
        <w:rPr>
          <w:rFonts w:ascii="Segoe UI" w:eastAsia="Times New Roman" w:hAnsi="Segoe UI" w:cs="Segoe UI"/>
          <w:color w:val="000000"/>
          <w:sz w:val="24"/>
          <w:szCs w:val="24"/>
          <w:lang w:eastAsia="en-IN"/>
        </w:rPr>
        <w:t>subproblems</w:t>
      </w:r>
      <w:proofErr w:type="spellEnd"/>
      <w:r w:rsidRPr="00B20901">
        <w:rPr>
          <w:rFonts w:ascii="Segoe UI" w:eastAsia="Times New Roman" w:hAnsi="Segoe UI" w:cs="Segoe UI"/>
          <w:color w:val="000000"/>
          <w:sz w:val="24"/>
          <w:szCs w:val="24"/>
          <w:lang w:eastAsia="en-IN"/>
        </w:rPr>
        <w:t xml:space="preserve"> in the recursion.</w:t>
      </w:r>
    </w:p>
    <w:p w:rsidR="00B20901" w:rsidRPr="00B20901" w:rsidRDefault="00B20901" w:rsidP="00B20901">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B20901">
        <w:rPr>
          <w:rFonts w:ascii="Segoe UI" w:eastAsia="Times New Roman" w:hAnsi="Segoe UI" w:cs="Segoe UI"/>
          <w:color w:val="000000"/>
          <w:sz w:val="24"/>
          <w:szCs w:val="24"/>
          <w:lang w:eastAsia="en-IN"/>
        </w:rPr>
        <w:t>n/b</w:t>
      </w:r>
      <w:proofErr w:type="gramEnd"/>
      <w:r w:rsidRPr="00B20901">
        <w:rPr>
          <w:rFonts w:ascii="Segoe UI" w:eastAsia="Times New Roman" w:hAnsi="Segoe UI" w:cs="Segoe UI"/>
          <w:color w:val="000000"/>
          <w:sz w:val="24"/>
          <w:szCs w:val="24"/>
          <w:lang w:eastAsia="en-IN"/>
        </w:rPr>
        <w:t xml:space="preserve"> is the size of each </w:t>
      </w:r>
      <w:proofErr w:type="spellStart"/>
      <w:r w:rsidRPr="00B20901">
        <w:rPr>
          <w:rFonts w:ascii="Segoe UI" w:eastAsia="Times New Roman" w:hAnsi="Segoe UI" w:cs="Segoe UI"/>
          <w:color w:val="000000"/>
          <w:sz w:val="24"/>
          <w:szCs w:val="24"/>
          <w:lang w:eastAsia="en-IN"/>
        </w:rPr>
        <w:t>subproblem</w:t>
      </w:r>
      <w:proofErr w:type="spellEnd"/>
      <w:r w:rsidRPr="00B20901">
        <w:rPr>
          <w:rFonts w:ascii="Segoe UI" w:eastAsia="Times New Roman" w:hAnsi="Segoe UI" w:cs="Segoe UI"/>
          <w:color w:val="000000"/>
          <w:sz w:val="24"/>
          <w:szCs w:val="24"/>
          <w:lang w:eastAsia="en-IN"/>
        </w:rPr>
        <w:t xml:space="preserve">. (Here it is assumed that all </w:t>
      </w:r>
      <w:proofErr w:type="spellStart"/>
      <w:r w:rsidRPr="00B20901">
        <w:rPr>
          <w:rFonts w:ascii="Segoe UI" w:eastAsia="Times New Roman" w:hAnsi="Segoe UI" w:cs="Segoe UI"/>
          <w:color w:val="000000"/>
          <w:sz w:val="24"/>
          <w:szCs w:val="24"/>
          <w:lang w:eastAsia="en-IN"/>
        </w:rPr>
        <w:t>subproblems</w:t>
      </w:r>
      <w:proofErr w:type="spellEnd"/>
      <w:r w:rsidRPr="00B20901">
        <w:rPr>
          <w:rFonts w:ascii="Segoe UI" w:eastAsia="Times New Roman" w:hAnsi="Segoe UI" w:cs="Segoe UI"/>
          <w:color w:val="000000"/>
          <w:sz w:val="24"/>
          <w:szCs w:val="24"/>
          <w:lang w:eastAsia="en-IN"/>
        </w:rPr>
        <w:t xml:space="preserve"> are essentially the same size.)</w:t>
      </w:r>
    </w:p>
    <w:p w:rsidR="00B20901" w:rsidRPr="00B20901" w:rsidRDefault="00B20901" w:rsidP="00B20901">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B20901">
        <w:rPr>
          <w:rFonts w:ascii="Segoe UI" w:eastAsia="Times New Roman" w:hAnsi="Segoe UI" w:cs="Segoe UI"/>
          <w:color w:val="000000"/>
          <w:sz w:val="24"/>
          <w:szCs w:val="24"/>
          <w:lang w:eastAsia="en-IN"/>
        </w:rPr>
        <w:t>f</w:t>
      </w:r>
      <w:proofErr w:type="gramEnd"/>
      <w:r w:rsidRPr="00B20901">
        <w:rPr>
          <w:rFonts w:ascii="Segoe UI" w:eastAsia="Times New Roman" w:hAnsi="Segoe UI" w:cs="Segoe UI"/>
          <w:color w:val="000000"/>
          <w:sz w:val="24"/>
          <w:szCs w:val="24"/>
          <w:lang w:eastAsia="en-IN"/>
        </w:rPr>
        <w:t xml:space="preserve"> (n) is the sum of the work done outside the recursive calls, which includes the sum of dividing the problem and the sum of combining the solutions to the </w:t>
      </w:r>
      <w:proofErr w:type="spellStart"/>
      <w:r w:rsidRPr="00B20901">
        <w:rPr>
          <w:rFonts w:ascii="Segoe UI" w:eastAsia="Times New Roman" w:hAnsi="Segoe UI" w:cs="Segoe UI"/>
          <w:color w:val="000000"/>
          <w:sz w:val="24"/>
          <w:szCs w:val="24"/>
          <w:lang w:eastAsia="en-IN"/>
        </w:rPr>
        <w:t>subproblems</w:t>
      </w:r>
      <w:proofErr w:type="spellEnd"/>
      <w:r w:rsidRPr="00B20901">
        <w:rPr>
          <w:rFonts w:ascii="Segoe UI" w:eastAsia="Times New Roman" w:hAnsi="Segoe UI" w:cs="Segoe UI"/>
          <w:color w:val="000000"/>
          <w:sz w:val="24"/>
          <w:szCs w:val="24"/>
          <w:lang w:eastAsia="en-IN"/>
        </w:rPr>
        <w:t>.</w:t>
      </w:r>
    </w:p>
    <w:p w:rsidR="00B20901" w:rsidRPr="00B20901" w:rsidRDefault="00B20901" w:rsidP="00B20901">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20901">
        <w:rPr>
          <w:rFonts w:ascii="Segoe UI" w:eastAsia="Times New Roman" w:hAnsi="Segoe UI" w:cs="Segoe UI"/>
          <w:color w:val="000000"/>
          <w:sz w:val="24"/>
          <w:szCs w:val="24"/>
          <w:lang w:eastAsia="en-IN"/>
        </w:rPr>
        <w:t>It is not possible always bound the function according to the requirement, so we make three cases which will tell us what kind of bound we can apply on the function.</w:t>
      </w:r>
    </w:p>
    <w:p w:rsidR="00B20901" w:rsidRPr="00B20901" w:rsidRDefault="00B20901" w:rsidP="00B20901">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B20901">
        <w:rPr>
          <w:rFonts w:ascii="Helvetica" w:eastAsia="Times New Roman" w:hAnsi="Helvetica" w:cs="Times New Roman"/>
          <w:color w:val="610B38"/>
          <w:sz w:val="38"/>
          <w:szCs w:val="38"/>
          <w:lang w:eastAsia="en-IN"/>
        </w:rPr>
        <w:t>Master Theorem:</w:t>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color w:val="333333"/>
          <w:sz w:val="24"/>
          <w:szCs w:val="24"/>
          <w:lang w:eastAsia="en-IN"/>
        </w:rPr>
        <w:t>It is possible to complete an asymptotic tight bound in these three cases:</w:t>
      </w:r>
    </w:p>
    <w:p w:rsidR="00B20901" w:rsidRPr="00B20901" w:rsidRDefault="00B20901" w:rsidP="00B20901">
      <w:pPr>
        <w:spacing w:after="0" w:line="240" w:lineRule="auto"/>
        <w:rPr>
          <w:rFonts w:ascii="Times New Roman" w:eastAsia="Times New Roman" w:hAnsi="Times New Roman" w:cs="Times New Roman"/>
          <w:sz w:val="24"/>
          <w:szCs w:val="24"/>
          <w:lang w:eastAsia="en-IN"/>
        </w:rPr>
      </w:pPr>
      <w:r w:rsidRPr="00B20901">
        <w:rPr>
          <w:rFonts w:ascii="Times New Roman" w:eastAsia="Times New Roman" w:hAnsi="Times New Roman" w:cs="Times New Roman"/>
          <w:noProof/>
          <w:sz w:val="24"/>
          <w:szCs w:val="24"/>
          <w:lang w:eastAsia="en-IN"/>
        </w:rPr>
        <w:drawing>
          <wp:inline distT="0" distB="0" distL="0" distR="0" wp14:anchorId="73F1484F" wp14:editId="0A7006D9">
            <wp:extent cx="4975860" cy="2700655"/>
            <wp:effectExtent l="0" t="0" r="0" b="4445"/>
            <wp:docPr id="42" name="Picture 42"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AA Master Metho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5860" cy="2700655"/>
                    </a:xfrm>
                    <a:prstGeom prst="rect">
                      <a:avLst/>
                    </a:prstGeom>
                    <a:noFill/>
                    <a:ln>
                      <a:noFill/>
                    </a:ln>
                  </pic:spPr>
                </pic:pic>
              </a:graphicData>
            </a:graphic>
          </wp:inline>
        </w:drawing>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b/>
          <w:bCs/>
          <w:color w:val="333333"/>
          <w:sz w:val="24"/>
          <w:szCs w:val="24"/>
          <w:lang w:eastAsia="en-IN"/>
        </w:rPr>
        <w:t>Case1:</w:t>
      </w:r>
      <w:r w:rsidRPr="00B20901">
        <w:rPr>
          <w:rFonts w:ascii="Segoe UI" w:eastAsia="Times New Roman" w:hAnsi="Segoe UI" w:cs="Segoe UI"/>
          <w:color w:val="333333"/>
          <w:sz w:val="24"/>
          <w:szCs w:val="24"/>
          <w:lang w:eastAsia="en-IN"/>
        </w:rPr>
        <w:t> If f (n) = </w:t>
      </w:r>
      <w:r w:rsidRPr="00B20901">
        <w:rPr>
          <w:rFonts w:ascii="Segoe UI" w:eastAsia="Times New Roman" w:hAnsi="Segoe UI" w:cs="Segoe UI"/>
          <w:noProof/>
          <w:color w:val="333333"/>
          <w:sz w:val="24"/>
          <w:szCs w:val="24"/>
          <w:lang w:eastAsia="en-IN"/>
        </w:rPr>
        <w:drawing>
          <wp:inline distT="0" distB="0" distL="0" distR="0" wp14:anchorId="06C367F6" wp14:editId="1177F387">
            <wp:extent cx="1062990" cy="361315"/>
            <wp:effectExtent l="0" t="0" r="3810" b="635"/>
            <wp:docPr id="43" name="Picture 43"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A Master Metho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62990" cy="361315"/>
                    </a:xfrm>
                    <a:prstGeom prst="rect">
                      <a:avLst/>
                    </a:prstGeom>
                    <a:noFill/>
                    <a:ln>
                      <a:noFill/>
                    </a:ln>
                  </pic:spPr>
                </pic:pic>
              </a:graphicData>
            </a:graphic>
          </wp:inline>
        </w:drawing>
      </w:r>
      <w:r w:rsidRPr="00B20901">
        <w:rPr>
          <w:rFonts w:ascii="Segoe UI" w:eastAsia="Times New Roman" w:hAnsi="Segoe UI" w:cs="Segoe UI"/>
          <w:color w:val="333333"/>
          <w:sz w:val="24"/>
          <w:szCs w:val="24"/>
          <w:lang w:eastAsia="en-IN"/>
        </w:rPr>
        <w:t> for some constant ε &gt;0, then it follows that:</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 xml:space="preserve">T (n) = Θ </w:t>
      </w:r>
      <w:r w:rsidRPr="00B20901">
        <w:rPr>
          <w:rFonts w:ascii="Courier New" w:eastAsia="Times New Roman" w:hAnsi="Courier New" w:cs="Courier New"/>
          <w:noProof/>
          <w:color w:val="333333"/>
          <w:sz w:val="20"/>
          <w:szCs w:val="20"/>
          <w:lang w:eastAsia="en-IN"/>
        </w:rPr>
        <w:drawing>
          <wp:inline distT="0" distB="0" distL="0" distR="0" wp14:anchorId="41C64D7F" wp14:editId="6F97D79A">
            <wp:extent cx="893445" cy="382905"/>
            <wp:effectExtent l="0" t="0" r="1905" b="0"/>
            <wp:docPr id="44" name="Picture 44"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A Master Metho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93445" cy="382905"/>
                    </a:xfrm>
                    <a:prstGeom prst="rect">
                      <a:avLst/>
                    </a:prstGeom>
                    <a:noFill/>
                    <a:ln>
                      <a:noFill/>
                    </a:ln>
                  </pic:spPr>
                </pic:pic>
              </a:graphicData>
            </a:graphic>
          </wp:inline>
        </w:drawing>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b/>
          <w:bCs/>
          <w:color w:val="333333"/>
          <w:sz w:val="24"/>
          <w:szCs w:val="24"/>
          <w:lang w:eastAsia="en-IN"/>
        </w:rPr>
        <w:t>Example:</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 xml:space="preserve">T (n) = 8 T </w:t>
      </w:r>
      <w:r w:rsidRPr="00B20901">
        <w:rPr>
          <w:rFonts w:ascii="Courier New" w:eastAsia="Times New Roman" w:hAnsi="Courier New" w:cs="Courier New"/>
          <w:noProof/>
          <w:color w:val="333333"/>
          <w:sz w:val="20"/>
          <w:szCs w:val="20"/>
          <w:lang w:eastAsia="en-IN"/>
        </w:rPr>
        <w:drawing>
          <wp:inline distT="0" distB="0" distL="0" distR="0" wp14:anchorId="2F372050" wp14:editId="70DF7028">
            <wp:extent cx="871855" cy="436245"/>
            <wp:effectExtent l="0" t="0" r="4445" b="1905"/>
            <wp:docPr id="45" name="Picture 45"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AA Master Metho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71855" cy="436245"/>
                    </a:xfrm>
                    <a:prstGeom prst="rect">
                      <a:avLst/>
                    </a:prstGeom>
                    <a:noFill/>
                    <a:ln>
                      <a:noFill/>
                    </a:ln>
                  </pic:spPr>
                </pic:pic>
              </a:graphicData>
            </a:graphic>
          </wp:inline>
        </w:drawing>
      </w:r>
      <w:r w:rsidRPr="00B20901">
        <w:rPr>
          <w:rFonts w:ascii="Courier New" w:eastAsia="Times New Roman" w:hAnsi="Courier New" w:cs="Courier New"/>
          <w:color w:val="333333"/>
          <w:sz w:val="20"/>
          <w:szCs w:val="20"/>
          <w:lang w:eastAsia="en-IN"/>
        </w:rPr>
        <w:t xml:space="preserve"> apply master theorem on it.</w:t>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b/>
          <w:bCs/>
          <w:color w:val="333333"/>
          <w:sz w:val="24"/>
          <w:szCs w:val="24"/>
          <w:lang w:eastAsia="en-IN"/>
        </w:rPr>
        <w:t>Solution:</w:t>
      </w:r>
    </w:p>
    <w:p w:rsidR="00B20901" w:rsidRPr="00B20901" w:rsidRDefault="00B20901" w:rsidP="00B209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20901">
        <w:rPr>
          <w:rFonts w:ascii="Courier New" w:eastAsia="Times New Roman" w:hAnsi="Courier New" w:cs="Courier New"/>
          <w:color w:val="F9F9F9"/>
          <w:sz w:val="20"/>
          <w:szCs w:val="20"/>
          <w:lang w:eastAsia="en-IN"/>
        </w:rPr>
        <w:t xml:space="preserve">Compare T (n) = 8 T </w:t>
      </w:r>
      <w:r w:rsidRPr="00B20901">
        <w:rPr>
          <w:rFonts w:ascii="Courier New" w:eastAsia="Times New Roman" w:hAnsi="Courier New" w:cs="Courier New"/>
          <w:noProof/>
          <w:color w:val="F9F9F9"/>
          <w:sz w:val="20"/>
          <w:szCs w:val="20"/>
          <w:lang w:eastAsia="en-IN"/>
        </w:rPr>
        <w:drawing>
          <wp:inline distT="0" distB="0" distL="0" distR="0" wp14:anchorId="46DE993B" wp14:editId="64A93915">
            <wp:extent cx="871855" cy="436245"/>
            <wp:effectExtent l="0" t="0" r="4445" b="1905"/>
            <wp:docPr id="46" name="Picture 46"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A Master Metho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71855" cy="436245"/>
                    </a:xfrm>
                    <a:prstGeom prst="rect">
                      <a:avLst/>
                    </a:prstGeom>
                    <a:noFill/>
                    <a:ln>
                      <a:noFill/>
                    </a:ln>
                  </pic:spPr>
                </pic:pic>
              </a:graphicData>
            </a:graphic>
          </wp:inline>
        </w:drawing>
      </w:r>
      <w:r w:rsidRPr="00B20901">
        <w:rPr>
          <w:rFonts w:ascii="Courier New" w:eastAsia="Times New Roman" w:hAnsi="Courier New" w:cs="Courier New"/>
          <w:color w:val="F9F9F9"/>
          <w:sz w:val="20"/>
          <w:szCs w:val="20"/>
          <w:lang w:eastAsia="en-IN"/>
        </w:rPr>
        <w:t xml:space="preserve"> with </w:t>
      </w:r>
    </w:p>
    <w:p w:rsidR="00B20901" w:rsidRPr="00B20901" w:rsidRDefault="00B20901" w:rsidP="00B209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20901">
        <w:rPr>
          <w:rFonts w:ascii="Courier New" w:eastAsia="Times New Roman" w:hAnsi="Courier New" w:cs="Courier New"/>
          <w:color w:val="F9F9F9"/>
          <w:sz w:val="20"/>
          <w:szCs w:val="20"/>
          <w:lang w:eastAsia="en-IN"/>
        </w:rPr>
        <w:t xml:space="preserve"> T (n) = a T </w:t>
      </w:r>
      <w:r w:rsidRPr="00B20901">
        <w:rPr>
          <w:rFonts w:ascii="Courier New" w:eastAsia="Times New Roman" w:hAnsi="Courier New" w:cs="Courier New"/>
          <w:noProof/>
          <w:color w:val="F9F9F9"/>
          <w:sz w:val="20"/>
          <w:szCs w:val="20"/>
          <w:lang w:eastAsia="en-IN"/>
        </w:rPr>
        <w:drawing>
          <wp:inline distT="0" distB="0" distL="0" distR="0" wp14:anchorId="4AFFD3DD" wp14:editId="536F9B14">
            <wp:extent cx="2243455" cy="499745"/>
            <wp:effectExtent l="0" t="0" r="4445" b="0"/>
            <wp:docPr id="47" name="Picture 47"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A Master Metho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43455" cy="499745"/>
                    </a:xfrm>
                    <a:prstGeom prst="rect">
                      <a:avLst/>
                    </a:prstGeom>
                    <a:noFill/>
                    <a:ln>
                      <a:noFill/>
                    </a:ln>
                  </pic:spPr>
                </pic:pic>
              </a:graphicData>
            </a:graphic>
          </wp:inline>
        </w:drawing>
      </w:r>
    </w:p>
    <w:p w:rsidR="00B20901" w:rsidRPr="00B20901" w:rsidRDefault="00B20901" w:rsidP="00B209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20901">
        <w:rPr>
          <w:rFonts w:ascii="Courier New" w:eastAsia="Times New Roman" w:hAnsi="Courier New" w:cs="Courier New"/>
          <w:color w:val="F9F9F9"/>
          <w:sz w:val="20"/>
          <w:szCs w:val="20"/>
          <w:lang w:eastAsia="en-IN"/>
        </w:rPr>
        <w:t xml:space="preserve"> a = 8, b=2, f (n) = 1000 n</w:t>
      </w:r>
      <w:r w:rsidRPr="00B20901">
        <w:rPr>
          <w:rFonts w:ascii="Courier New" w:eastAsia="Times New Roman" w:hAnsi="Courier New" w:cs="Courier New"/>
          <w:color w:val="F9F9F9"/>
          <w:sz w:val="20"/>
          <w:szCs w:val="20"/>
          <w:vertAlign w:val="superscript"/>
          <w:lang w:eastAsia="en-IN"/>
        </w:rPr>
        <w:t>2</w:t>
      </w:r>
      <w:r w:rsidRPr="00B20901">
        <w:rPr>
          <w:rFonts w:ascii="Courier New" w:eastAsia="Times New Roman" w:hAnsi="Courier New" w:cs="Courier New"/>
          <w:color w:val="F9F9F9"/>
          <w:sz w:val="20"/>
          <w:szCs w:val="20"/>
          <w:lang w:eastAsia="en-IN"/>
        </w:rPr>
        <w:t xml:space="preserve">, </w:t>
      </w:r>
      <w:proofErr w:type="spellStart"/>
      <w:r w:rsidRPr="00B20901">
        <w:rPr>
          <w:rFonts w:ascii="Courier New" w:eastAsia="Times New Roman" w:hAnsi="Courier New" w:cs="Courier New"/>
          <w:color w:val="F9F9F9"/>
          <w:sz w:val="20"/>
          <w:szCs w:val="20"/>
          <w:lang w:eastAsia="en-IN"/>
        </w:rPr>
        <w:t>log</w:t>
      </w:r>
      <w:r w:rsidRPr="00B20901">
        <w:rPr>
          <w:rFonts w:ascii="Courier New" w:eastAsia="Times New Roman" w:hAnsi="Courier New" w:cs="Courier New"/>
          <w:color w:val="F9F9F9"/>
          <w:sz w:val="20"/>
          <w:szCs w:val="20"/>
          <w:vertAlign w:val="subscript"/>
          <w:lang w:eastAsia="en-IN"/>
        </w:rPr>
        <w:t>b</w:t>
      </w:r>
      <w:r w:rsidRPr="00B20901">
        <w:rPr>
          <w:rFonts w:ascii="Courier New" w:eastAsia="Times New Roman" w:hAnsi="Courier New" w:cs="Courier New"/>
          <w:color w:val="F9F9F9"/>
          <w:sz w:val="20"/>
          <w:szCs w:val="20"/>
          <w:lang w:eastAsia="en-IN"/>
        </w:rPr>
        <w:t>a</w:t>
      </w:r>
      <w:proofErr w:type="spellEnd"/>
      <w:r w:rsidRPr="00B20901">
        <w:rPr>
          <w:rFonts w:ascii="Courier New" w:eastAsia="Times New Roman" w:hAnsi="Courier New" w:cs="Courier New"/>
          <w:color w:val="F9F9F9"/>
          <w:sz w:val="20"/>
          <w:szCs w:val="20"/>
          <w:lang w:eastAsia="en-IN"/>
        </w:rPr>
        <w:t xml:space="preserve"> = log</w:t>
      </w:r>
      <w:r w:rsidRPr="00B20901">
        <w:rPr>
          <w:rFonts w:ascii="Courier New" w:eastAsia="Times New Roman" w:hAnsi="Courier New" w:cs="Courier New"/>
          <w:color w:val="F9F9F9"/>
          <w:sz w:val="20"/>
          <w:szCs w:val="20"/>
          <w:vertAlign w:val="subscript"/>
          <w:lang w:eastAsia="en-IN"/>
        </w:rPr>
        <w:t>2</w:t>
      </w:r>
      <w:r w:rsidRPr="00B20901">
        <w:rPr>
          <w:rFonts w:ascii="Courier New" w:eastAsia="Times New Roman" w:hAnsi="Courier New" w:cs="Courier New"/>
          <w:color w:val="F9F9F9"/>
          <w:sz w:val="20"/>
          <w:szCs w:val="20"/>
          <w:lang w:eastAsia="en-IN"/>
        </w:rPr>
        <w:t>8 = 3</w:t>
      </w:r>
    </w:p>
    <w:p w:rsidR="00B20901" w:rsidRPr="00B20901" w:rsidRDefault="00B20901" w:rsidP="00B209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20901">
        <w:rPr>
          <w:rFonts w:ascii="Courier New" w:eastAsia="Times New Roman" w:hAnsi="Courier New" w:cs="Courier New"/>
          <w:color w:val="F9F9F9"/>
          <w:sz w:val="20"/>
          <w:szCs w:val="20"/>
          <w:lang w:eastAsia="en-IN"/>
        </w:rPr>
        <w:t xml:space="preserve"> Put all the values in: f (n) = </w:t>
      </w:r>
      <w:r w:rsidRPr="00B20901">
        <w:rPr>
          <w:rFonts w:ascii="Courier New" w:eastAsia="Times New Roman" w:hAnsi="Courier New" w:cs="Courier New"/>
          <w:noProof/>
          <w:color w:val="F9F9F9"/>
          <w:sz w:val="20"/>
          <w:szCs w:val="20"/>
          <w:lang w:eastAsia="en-IN"/>
        </w:rPr>
        <w:drawing>
          <wp:inline distT="0" distB="0" distL="0" distR="0" wp14:anchorId="7B9D2747" wp14:editId="56F8C6E7">
            <wp:extent cx="1031240" cy="351155"/>
            <wp:effectExtent l="0" t="0" r="0" b="0"/>
            <wp:docPr id="48" name="Picture 48"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A Master Metho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31240" cy="351155"/>
                    </a:xfrm>
                    <a:prstGeom prst="rect">
                      <a:avLst/>
                    </a:prstGeom>
                    <a:noFill/>
                    <a:ln>
                      <a:noFill/>
                    </a:ln>
                  </pic:spPr>
                </pic:pic>
              </a:graphicData>
            </a:graphic>
          </wp:inline>
        </w:drawing>
      </w:r>
    </w:p>
    <w:p w:rsidR="00B20901" w:rsidRPr="00B20901" w:rsidRDefault="00B20901" w:rsidP="00B209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20901">
        <w:rPr>
          <w:rFonts w:ascii="Courier New" w:eastAsia="Times New Roman" w:hAnsi="Courier New" w:cs="Courier New"/>
          <w:color w:val="F9F9F9"/>
          <w:sz w:val="20"/>
          <w:szCs w:val="20"/>
          <w:lang w:eastAsia="en-IN"/>
        </w:rPr>
        <w:t xml:space="preserve">     1000 n</w:t>
      </w:r>
      <w:r w:rsidRPr="00B20901">
        <w:rPr>
          <w:rFonts w:ascii="Courier New" w:eastAsia="Times New Roman" w:hAnsi="Courier New" w:cs="Courier New"/>
          <w:color w:val="F9F9F9"/>
          <w:sz w:val="20"/>
          <w:szCs w:val="20"/>
          <w:vertAlign w:val="superscript"/>
          <w:lang w:eastAsia="en-IN"/>
        </w:rPr>
        <w:t>2</w:t>
      </w:r>
      <w:r w:rsidRPr="00B20901">
        <w:rPr>
          <w:rFonts w:ascii="Courier New" w:eastAsia="Times New Roman" w:hAnsi="Courier New" w:cs="Courier New"/>
          <w:color w:val="F9F9F9"/>
          <w:sz w:val="20"/>
          <w:szCs w:val="20"/>
          <w:lang w:eastAsia="en-IN"/>
        </w:rPr>
        <w:t xml:space="preserve"> = O (n</w:t>
      </w:r>
      <w:r w:rsidRPr="00B20901">
        <w:rPr>
          <w:rFonts w:ascii="Courier New" w:eastAsia="Times New Roman" w:hAnsi="Courier New" w:cs="Courier New"/>
          <w:color w:val="F9F9F9"/>
          <w:sz w:val="20"/>
          <w:szCs w:val="20"/>
          <w:vertAlign w:val="superscript"/>
          <w:lang w:eastAsia="en-IN"/>
        </w:rPr>
        <w:t>3-</w:t>
      </w:r>
      <w:proofErr w:type="gramStart"/>
      <w:r w:rsidRPr="00B20901">
        <w:rPr>
          <w:rFonts w:ascii="Courier New" w:eastAsia="Times New Roman" w:hAnsi="Courier New" w:cs="Courier New"/>
          <w:color w:val="F9F9F9"/>
          <w:sz w:val="20"/>
          <w:szCs w:val="20"/>
          <w:vertAlign w:val="superscript"/>
          <w:lang w:eastAsia="en-IN"/>
        </w:rPr>
        <w:t>ε</w:t>
      </w:r>
      <w:r w:rsidRPr="00B20901">
        <w:rPr>
          <w:rFonts w:ascii="Courier New" w:eastAsia="Times New Roman" w:hAnsi="Courier New" w:cs="Courier New"/>
          <w:color w:val="F9F9F9"/>
          <w:sz w:val="20"/>
          <w:szCs w:val="20"/>
          <w:lang w:eastAsia="en-IN"/>
        </w:rPr>
        <w:t xml:space="preserve"> )</w:t>
      </w:r>
      <w:proofErr w:type="gramEnd"/>
      <w:r w:rsidRPr="00B20901">
        <w:rPr>
          <w:rFonts w:ascii="Courier New" w:eastAsia="Times New Roman" w:hAnsi="Courier New" w:cs="Courier New"/>
          <w:color w:val="F9F9F9"/>
          <w:sz w:val="20"/>
          <w:szCs w:val="20"/>
          <w:lang w:eastAsia="en-IN"/>
        </w:rPr>
        <w:t xml:space="preserve"> </w:t>
      </w:r>
    </w:p>
    <w:p w:rsidR="00B20901" w:rsidRPr="00B20901" w:rsidRDefault="00B20901" w:rsidP="00B209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20901">
        <w:rPr>
          <w:rFonts w:ascii="Courier New" w:eastAsia="Times New Roman" w:hAnsi="Courier New" w:cs="Courier New"/>
          <w:color w:val="F9F9F9"/>
          <w:sz w:val="20"/>
          <w:szCs w:val="20"/>
          <w:lang w:eastAsia="en-IN"/>
        </w:rPr>
        <w:t xml:space="preserve">     If we choose ε=1, we get: 1000 n</w:t>
      </w:r>
      <w:r w:rsidRPr="00B20901">
        <w:rPr>
          <w:rFonts w:ascii="Courier New" w:eastAsia="Times New Roman" w:hAnsi="Courier New" w:cs="Courier New"/>
          <w:color w:val="F9F9F9"/>
          <w:sz w:val="20"/>
          <w:szCs w:val="20"/>
          <w:vertAlign w:val="superscript"/>
          <w:lang w:eastAsia="en-IN"/>
        </w:rPr>
        <w:t>2</w:t>
      </w:r>
      <w:r w:rsidRPr="00B20901">
        <w:rPr>
          <w:rFonts w:ascii="Courier New" w:eastAsia="Times New Roman" w:hAnsi="Courier New" w:cs="Courier New"/>
          <w:color w:val="F9F9F9"/>
          <w:sz w:val="20"/>
          <w:szCs w:val="20"/>
          <w:lang w:eastAsia="en-IN"/>
        </w:rPr>
        <w:t xml:space="preserve"> = O (n</w:t>
      </w:r>
      <w:r w:rsidRPr="00B20901">
        <w:rPr>
          <w:rFonts w:ascii="Courier New" w:eastAsia="Times New Roman" w:hAnsi="Courier New" w:cs="Courier New"/>
          <w:color w:val="F9F9F9"/>
          <w:sz w:val="20"/>
          <w:szCs w:val="20"/>
          <w:vertAlign w:val="superscript"/>
          <w:lang w:eastAsia="en-IN"/>
        </w:rPr>
        <w:t>3-1</w:t>
      </w:r>
      <w:r w:rsidRPr="00B20901">
        <w:rPr>
          <w:rFonts w:ascii="Courier New" w:eastAsia="Times New Roman" w:hAnsi="Courier New" w:cs="Courier New"/>
          <w:color w:val="F9F9F9"/>
          <w:sz w:val="20"/>
          <w:szCs w:val="20"/>
          <w:lang w:eastAsia="en-IN"/>
        </w:rPr>
        <w:t>) = O (n</w:t>
      </w:r>
      <w:r w:rsidRPr="00B20901">
        <w:rPr>
          <w:rFonts w:ascii="Courier New" w:eastAsia="Times New Roman" w:hAnsi="Courier New" w:cs="Courier New"/>
          <w:color w:val="F9F9F9"/>
          <w:sz w:val="20"/>
          <w:szCs w:val="20"/>
          <w:vertAlign w:val="superscript"/>
          <w:lang w:eastAsia="en-IN"/>
        </w:rPr>
        <w:t>2</w:t>
      </w:r>
      <w:r w:rsidRPr="00B20901">
        <w:rPr>
          <w:rFonts w:ascii="Courier New" w:eastAsia="Times New Roman" w:hAnsi="Courier New" w:cs="Courier New"/>
          <w:color w:val="F9F9F9"/>
          <w:sz w:val="20"/>
          <w:szCs w:val="20"/>
          <w:lang w:eastAsia="en-IN"/>
        </w:rPr>
        <w:t>)</w:t>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color w:val="333333"/>
          <w:sz w:val="24"/>
          <w:szCs w:val="24"/>
          <w:lang w:eastAsia="en-IN"/>
        </w:rPr>
        <w:t>Since this equation holds, the first case of the master theorem applies to the given recurrence relation, thus resulting in the conclusion:</w:t>
      </w:r>
    </w:p>
    <w:p w:rsidR="00B20901" w:rsidRPr="00B20901" w:rsidRDefault="00B20901" w:rsidP="00B209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20901">
        <w:rPr>
          <w:rFonts w:ascii="Courier New" w:eastAsia="Times New Roman" w:hAnsi="Courier New" w:cs="Courier New"/>
          <w:color w:val="F9F9F9"/>
          <w:sz w:val="20"/>
          <w:szCs w:val="20"/>
          <w:lang w:eastAsia="en-IN"/>
        </w:rPr>
        <w:t xml:space="preserve">T (n) = Θ </w:t>
      </w:r>
      <w:r w:rsidRPr="00B20901">
        <w:rPr>
          <w:rFonts w:ascii="Courier New" w:eastAsia="Times New Roman" w:hAnsi="Courier New" w:cs="Courier New"/>
          <w:noProof/>
          <w:color w:val="F9F9F9"/>
          <w:sz w:val="20"/>
          <w:szCs w:val="20"/>
          <w:lang w:eastAsia="en-IN"/>
        </w:rPr>
        <w:drawing>
          <wp:inline distT="0" distB="0" distL="0" distR="0" wp14:anchorId="20F36C5A" wp14:editId="359089C5">
            <wp:extent cx="680720" cy="329565"/>
            <wp:effectExtent l="0" t="0" r="5080" b="0"/>
            <wp:docPr id="49" name="Picture 49"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A Master Metho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0720" cy="329565"/>
                    </a:xfrm>
                    <a:prstGeom prst="rect">
                      <a:avLst/>
                    </a:prstGeom>
                    <a:noFill/>
                    <a:ln>
                      <a:noFill/>
                    </a:ln>
                  </pic:spPr>
                </pic:pic>
              </a:graphicData>
            </a:graphic>
          </wp:inline>
        </w:drawing>
      </w:r>
    </w:p>
    <w:p w:rsidR="00B20901" w:rsidRPr="00B20901" w:rsidRDefault="00B20901" w:rsidP="00B209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B20901">
        <w:rPr>
          <w:rFonts w:ascii="Courier New" w:eastAsia="Times New Roman" w:hAnsi="Courier New" w:cs="Courier New"/>
          <w:color w:val="F9F9F9"/>
          <w:sz w:val="20"/>
          <w:szCs w:val="20"/>
          <w:lang w:eastAsia="en-IN"/>
        </w:rPr>
        <w:t xml:space="preserve">   Therefore: T (n) = Θ (n</w:t>
      </w:r>
      <w:r w:rsidRPr="00B20901">
        <w:rPr>
          <w:rFonts w:ascii="Courier New" w:eastAsia="Times New Roman" w:hAnsi="Courier New" w:cs="Courier New"/>
          <w:color w:val="F9F9F9"/>
          <w:sz w:val="20"/>
          <w:szCs w:val="20"/>
          <w:vertAlign w:val="superscript"/>
          <w:lang w:eastAsia="en-IN"/>
        </w:rPr>
        <w:t>3</w:t>
      </w:r>
      <w:r w:rsidRPr="00B20901">
        <w:rPr>
          <w:rFonts w:ascii="Courier New" w:eastAsia="Times New Roman" w:hAnsi="Courier New" w:cs="Courier New"/>
          <w:color w:val="F9F9F9"/>
          <w:sz w:val="20"/>
          <w:szCs w:val="20"/>
          <w:lang w:eastAsia="en-IN"/>
        </w:rPr>
        <w:t xml:space="preserve">) </w:t>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b/>
          <w:bCs/>
          <w:color w:val="333333"/>
          <w:sz w:val="24"/>
          <w:szCs w:val="24"/>
          <w:lang w:eastAsia="en-IN"/>
        </w:rPr>
        <w:t>Case 2:</w:t>
      </w:r>
      <w:r w:rsidRPr="00B20901">
        <w:rPr>
          <w:rFonts w:ascii="Segoe UI" w:eastAsia="Times New Roman" w:hAnsi="Segoe UI" w:cs="Segoe UI"/>
          <w:color w:val="333333"/>
          <w:sz w:val="24"/>
          <w:szCs w:val="24"/>
          <w:lang w:eastAsia="en-IN"/>
        </w:rPr>
        <w:t> If it is true, for some constant k ≥ 0 that:</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 xml:space="preserve">F (n) = Θ </w:t>
      </w:r>
      <w:r w:rsidRPr="00B20901">
        <w:rPr>
          <w:rFonts w:ascii="Courier New" w:eastAsia="Times New Roman" w:hAnsi="Courier New" w:cs="Courier New"/>
          <w:noProof/>
          <w:color w:val="333333"/>
          <w:sz w:val="20"/>
          <w:szCs w:val="20"/>
          <w:lang w:eastAsia="en-IN"/>
        </w:rPr>
        <w:drawing>
          <wp:inline distT="0" distB="0" distL="0" distR="0" wp14:anchorId="05021294" wp14:editId="3B8F5A3C">
            <wp:extent cx="1254760" cy="340360"/>
            <wp:effectExtent l="0" t="0" r="2540" b="2540"/>
            <wp:docPr id="50" name="Picture 50"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AA Master Metho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54760" cy="340360"/>
                    </a:xfrm>
                    <a:prstGeom prst="rect">
                      <a:avLst/>
                    </a:prstGeom>
                    <a:noFill/>
                    <a:ln>
                      <a:noFill/>
                    </a:ln>
                  </pic:spPr>
                </pic:pic>
              </a:graphicData>
            </a:graphic>
          </wp:inline>
        </w:drawing>
      </w:r>
      <w:r w:rsidRPr="00B20901">
        <w:rPr>
          <w:rFonts w:ascii="Courier New" w:eastAsia="Times New Roman" w:hAnsi="Courier New" w:cs="Courier New"/>
          <w:color w:val="333333"/>
          <w:sz w:val="20"/>
          <w:szCs w:val="20"/>
          <w:lang w:eastAsia="en-IN"/>
        </w:rPr>
        <w:t xml:space="preserve"> then it follows that: T (n) = Θ </w:t>
      </w:r>
      <w:r w:rsidRPr="00B20901">
        <w:rPr>
          <w:rFonts w:ascii="Courier New" w:eastAsia="Times New Roman" w:hAnsi="Courier New" w:cs="Courier New"/>
          <w:noProof/>
          <w:color w:val="333333"/>
          <w:sz w:val="20"/>
          <w:szCs w:val="20"/>
          <w:lang w:eastAsia="en-IN"/>
        </w:rPr>
        <w:drawing>
          <wp:inline distT="0" distB="0" distL="0" distR="0" wp14:anchorId="0585788E" wp14:editId="6C6EA15F">
            <wp:extent cx="1243965" cy="308610"/>
            <wp:effectExtent l="0" t="0" r="0" b="0"/>
            <wp:docPr id="51" name="Picture 51"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AA Master Metho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43965" cy="308610"/>
                    </a:xfrm>
                    <a:prstGeom prst="rect">
                      <a:avLst/>
                    </a:prstGeom>
                    <a:noFill/>
                    <a:ln>
                      <a:noFill/>
                    </a:ln>
                  </pic:spPr>
                </pic:pic>
              </a:graphicData>
            </a:graphic>
          </wp:inline>
        </w:drawing>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b/>
          <w:bCs/>
          <w:color w:val="333333"/>
          <w:sz w:val="24"/>
          <w:szCs w:val="24"/>
          <w:lang w:eastAsia="en-IN"/>
        </w:rPr>
        <w:t>Example:</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 xml:space="preserve">T (n) = </w:t>
      </w:r>
      <w:proofErr w:type="gramStart"/>
      <w:r w:rsidRPr="00B20901">
        <w:rPr>
          <w:rFonts w:ascii="Courier New" w:eastAsia="Times New Roman" w:hAnsi="Courier New" w:cs="Courier New"/>
          <w:color w:val="333333"/>
          <w:sz w:val="20"/>
          <w:szCs w:val="20"/>
          <w:lang w:eastAsia="en-IN"/>
        </w:rPr>
        <w:t xml:space="preserve">2 </w:t>
      </w:r>
      <w:proofErr w:type="gramEnd"/>
      <w:r w:rsidRPr="00B20901">
        <w:rPr>
          <w:rFonts w:ascii="Courier New" w:eastAsia="Times New Roman" w:hAnsi="Courier New" w:cs="Courier New"/>
          <w:noProof/>
          <w:color w:val="333333"/>
          <w:sz w:val="20"/>
          <w:szCs w:val="20"/>
          <w:lang w:eastAsia="en-IN"/>
        </w:rPr>
        <w:drawing>
          <wp:inline distT="0" distB="0" distL="0" distR="0" wp14:anchorId="6B31A5C8" wp14:editId="6AB1D5A0">
            <wp:extent cx="818515" cy="467995"/>
            <wp:effectExtent l="0" t="0" r="635" b="8255"/>
            <wp:docPr id="52" name="Picture 52"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AA Master Metho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18515" cy="467995"/>
                    </a:xfrm>
                    <a:prstGeom prst="rect">
                      <a:avLst/>
                    </a:prstGeom>
                    <a:noFill/>
                    <a:ln>
                      <a:noFill/>
                    </a:ln>
                  </pic:spPr>
                </pic:pic>
              </a:graphicData>
            </a:graphic>
          </wp:inline>
        </w:drawing>
      </w:r>
      <w:r w:rsidRPr="00B20901">
        <w:rPr>
          <w:rFonts w:ascii="Courier New" w:eastAsia="Times New Roman" w:hAnsi="Courier New" w:cs="Courier New"/>
          <w:color w:val="333333"/>
          <w:sz w:val="20"/>
          <w:szCs w:val="20"/>
          <w:lang w:eastAsia="en-IN"/>
        </w:rPr>
        <w:t>, solve the recurrence by using the master method.</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As compare the given problem with T (n) = a T</w:t>
      </w:r>
      <w:r w:rsidRPr="00B20901">
        <w:rPr>
          <w:rFonts w:ascii="Courier New" w:eastAsia="Times New Roman" w:hAnsi="Courier New" w:cs="Courier New"/>
          <w:noProof/>
          <w:color w:val="333333"/>
          <w:sz w:val="20"/>
          <w:szCs w:val="20"/>
          <w:lang w:eastAsia="en-IN"/>
        </w:rPr>
        <w:drawing>
          <wp:inline distT="0" distB="0" distL="0" distR="0" wp14:anchorId="435D5196" wp14:editId="6E0FC7FF">
            <wp:extent cx="2286000" cy="499745"/>
            <wp:effectExtent l="0" t="0" r="0" b="0"/>
            <wp:docPr id="53" name="Picture 53"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A Master Metho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499745"/>
                    </a:xfrm>
                    <a:prstGeom prst="rect">
                      <a:avLst/>
                    </a:prstGeom>
                    <a:noFill/>
                    <a:ln>
                      <a:noFill/>
                    </a:ln>
                  </pic:spPr>
                </pic:pic>
              </a:graphicData>
            </a:graphic>
          </wp:inline>
        </w:drawing>
      </w:r>
      <w:r w:rsidRPr="00B20901">
        <w:rPr>
          <w:rFonts w:ascii="Courier New" w:eastAsia="Times New Roman" w:hAnsi="Courier New" w:cs="Courier New"/>
          <w:color w:val="333333"/>
          <w:sz w:val="20"/>
          <w:szCs w:val="20"/>
          <w:lang w:eastAsia="en-IN"/>
        </w:rPr>
        <w:t xml:space="preserve"> a = 2, b=2, k=0, f (n) = 10n, </w:t>
      </w:r>
      <w:proofErr w:type="spellStart"/>
      <w:r w:rsidRPr="00B20901">
        <w:rPr>
          <w:rFonts w:ascii="Courier New" w:eastAsia="Times New Roman" w:hAnsi="Courier New" w:cs="Courier New"/>
          <w:color w:val="333333"/>
          <w:sz w:val="20"/>
          <w:szCs w:val="20"/>
          <w:lang w:eastAsia="en-IN"/>
        </w:rPr>
        <w:t>log</w:t>
      </w:r>
      <w:r w:rsidRPr="00B20901">
        <w:rPr>
          <w:rFonts w:ascii="Courier New" w:eastAsia="Times New Roman" w:hAnsi="Courier New" w:cs="Courier New"/>
          <w:color w:val="333333"/>
          <w:sz w:val="20"/>
          <w:szCs w:val="20"/>
          <w:vertAlign w:val="subscript"/>
          <w:lang w:eastAsia="en-IN"/>
        </w:rPr>
        <w:t>b</w:t>
      </w:r>
      <w:r w:rsidRPr="00B20901">
        <w:rPr>
          <w:rFonts w:ascii="Courier New" w:eastAsia="Times New Roman" w:hAnsi="Courier New" w:cs="Courier New"/>
          <w:color w:val="333333"/>
          <w:sz w:val="20"/>
          <w:szCs w:val="20"/>
          <w:lang w:eastAsia="en-IN"/>
        </w:rPr>
        <w:t>a</w:t>
      </w:r>
      <w:proofErr w:type="spellEnd"/>
      <w:r w:rsidRPr="00B20901">
        <w:rPr>
          <w:rFonts w:ascii="Courier New" w:eastAsia="Times New Roman" w:hAnsi="Courier New" w:cs="Courier New"/>
          <w:color w:val="333333"/>
          <w:sz w:val="20"/>
          <w:szCs w:val="20"/>
          <w:lang w:eastAsia="en-IN"/>
        </w:rPr>
        <w:t xml:space="preserve"> = log</w:t>
      </w:r>
      <w:r w:rsidRPr="00B20901">
        <w:rPr>
          <w:rFonts w:ascii="Courier New" w:eastAsia="Times New Roman" w:hAnsi="Courier New" w:cs="Courier New"/>
          <w:color w:val="333333"/>
          <w:sz w:val="20"/>
          <w:szCs w:val="20"/>
          <w:vertAlign w:val="subscript"/>
          <w:lang w:eastAsia="en-IN"/>
        </w:rPr>
        <w:t>2</w:t>
      </w:r>
      <w:r w:rsidRPr="00B20901">
        <w:rPr>
          <w:rFonts w:ascii="Courier New" w:eastAsia="Times New Roman" w:hAnsi="Courier New" w:cs="Courier New"/>
          <w:color w:val="333333"/>
          <w:sz w:val="20"/>
          <w:szCs w:val="20"/>
          <w:lang w:eastAsia="en-IN"/>
        </w:rPr>
        <w:t xml:space="preserve">2 =1 </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Put all the values in f (n) =</w:t>
      </w:r>
      <w:proofErr w:type="gramStart"/>
      <w:r w:rsidRPr="00B20901">
        <w:rPr>
          <w:rFonts w:ascii="Courier New" w:eastAsia="Times New Roman" w:hAnsi="Courier New" w:cs="Courier New"/>
          <w:color w:val="333333"/>
          <w:sz w:val="20"/>
          <w:szCs w:val="20"/>
          <w:lang w:eastAsia="en-IN"/>
        </w:rPr>
        <w:t xml:space="preserve">Θ </w:t>
      </w:r>
      <w:proofErr w:type="gramEnd"/>
      <w:r w:rsidRPr="00B20901">
        <w:rPr>
          <w:rFonts w:ascii="Courier New" w:eastAsia="Times New Roman" w:hAnsi="Courier New" w:cs="Courier New"/>
          <w:noProof/>
          <w:color w:val="333333"/>
          <w:sz w:val="20"/>
          <w:szCs w:val="20"/>
          <w:lang w:eastAsia="en-IN"/>
        </w:rPr>
        <w:drawing>
          <wp:inline distT="0" distB="0" distL="0" distR="0" wp14:anchorId="6E78800A" wp14:editId="1FD4E9F5">
            <wp:extent cx="1308100" cy="351155"/>
            <wp:effectExtent l="0" t="0" r="6350" b="0"/>
            <wp:docPr id="54" name="Picture 54"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AA Master Metho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08100" cy="351155"/>
                    </a:xfrm>
                    <a:prstGeom prst="rect">
                      <a:avLst/>
                    </a:prstGeom>
                    <a:noFill/>
                    <a:ln>
                      <a:noFill/>
                    </a:ln>
                  </pic:spPr>
                </pic:pic>
              </a:graphicData>
            </a:graphic>
          </wp:inline>
        </w:drawing>
      </w:r>
      <w:r w:rsidRPr="00B20901">
        <w:rPr>
          <w:rFonts w:ascii="Courier New" w:eastAsia="Times New Roman" w:hAnsi="Courier New" w:cs="Courier New"/>
          <w:color w:val="333333"/>
          <w:sz w:val="20"/>
          <w:szCs w:val="20"/>
          <w:lang w:eastAsia="en-IN"/>
        </w:rPr>
        <w:t xml:space="preserve">, we will get </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ab/>
        <w:t>10n = Θ (n</w:t>
      </w:r>
      <w:r w:rsidRPr="00B20901">
        <w:rPr>
          <w:rFonts w:ascii="Courier New" w:eastAsia="Times New Roman" w:hAnsi="Courier New" w:cs="Courier New"/>
          <w:color w:val="333333"/>
          <w:sz w:val="20"/>
          <w:szCs w:val="20"/>
          <w:vertAlign w:val="superscript"/>
          <w:lang w:eastAsia="en-IN"/>
        </w:rPr>
        <w:t>1</w:t>
      </w:r>
      <w:r w:rsidRPr="00B20901">
        <w:rPr>
          <w:rFonts w:ascii="Courier New" w:eastAsia="Times New Roman" w:hAnsi="Courier New" w:cs="Courier New"/>
          <w:color w:val="333333"/>
          <w:sz w:val="20"/>
          <w:szCs w:val="20"/>
          <w:lang w:eastAsia="en-IN"/>
        </w:rPr>
        <w:t>) = Θ (n) which is true.</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B20901">
        <w:rPr>
          <w:rFonts w:ascii="Segoe UI" w:eastAsia="Times New Roman" w:hAnsi="Segoe UI" w:cs="Segoe UI"/>
          <w:b/>
          <w:bCs/>
          <w:color w:val="333333"/>
          <w:sz w:val="20"/>
          <w:szCs w:val="20"/>
          <w:lang w:eastAsia="en-IN"/>
        </w:rPr>
        <w:t>Therefore:</w:t>
      </w:r>
      <w:r w:rsidRPr="00B20901">
        <w:rPr>
          <w:rFonts w:ascii="Courier New" w:eastAsia="Times New Roman" w:hAnsi="Courier New" w:cs="Courier New"/>
          <w:color w:val="333333"/>
          <w:sz w:val="20"/>
          <w:szCs w:val="20"/>
          <w:lang w:eastAsia="en-IN"/>
        </w:rPr>
        <w:t xml:space="preserve"> T (n) = Θ </w:t>
      </w:r>
      <w:r w:rsidRPr="00B20901">
        <w:rPr>
          <w:rFonts w:ascii="Courier New" w:eastAsia="Times New Roman" w:hAnsi="Courier New" w:cs="Courier New"/>
          <w:noProof/>
          <w:color w:val="333333"/>
          <w:sz w:val="20"/>
          <w:szCs w:val="20"/>
          <w:lang w:eastAsia="en-IN"/>
        </w:rPr>
        <w:drawing>
          <wp:inline distT="0" distB="0" distL="0" distR="0" wp14:anchorId="46202C41" wp14:editId="5B4E81B1">
            <wp:extent cx="1467485" cy="361315"/>
            <wp:effectExtent l="0" t="0" r="0" b="635"/>
            <wp:docPr id="55" name="Picture 55"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AA Master Metho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67485" cy="361315"/>
                    </a:xfrm>
                    <a:prstGeom prst="rect">
                      <a:avLst/>
                    </a:prstGeom>
                    <a:noFill/>
                    <a:ln>
                      <a:noFill/>
                    </a:ln>
                  </pic:spPr>
                </pic:pic>
              </a:graphicData>
            </a:graphic>
          </wp:inline>
        </w:drawing>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 xml:space="preserve">      = Θ (n log n)</w:t>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b/>
          <w:bCs/>
          <w:color w:val="333333"/>
          <w:sz w:val="24"/>
          <w:szCs w:val="24"/>
          <w:lang w:eastAsia="en-IN"/>
        </w:rPr>
        <w:t>Case 3:</w:t>
      </w:r>
      <w:r w:rsidRPr="00B20901">
        <w:rPr>
          <w:rFonts w:ascii="Segoe UI" w:eastAsia="Times New Roman" w:hAnsi="Segoe UI" w:cs="Segoe UI"/>
          <w:color w:val="333333"/>
          <w:sz w:val="24"/>
          <w:szCs w:val="24"/>
          <w:lang w:eastAsia="en-IN"/>
        </w:rPr>
        <w:t xml:space="preserve"> If it is true </w:t>
      </w:r>
      <w:proofErr w:type="gramStart"/>
      <w:r w:rsidRPr="00B20901">
        <w:rPr>
          <w:rFonts w:ascii="Segoe UI" w:eastAsia="Times New Roman" w:hAnsi="Segoe UI" w:cs="Segoe UI"/>
          <w:color w:val="333333"/>
          <w:sz w:val="24"/>
          <w:szCs w:val="24"/>
          <w:lang w:eastAsia="en-IN"/>
        </w:rPr>
        <w:t>f(</w:t>
      </w:r>
      <w:proofErr w:type="gramEnd"/>
      <w:r w:rsidRPr="00B20901">
        <w:rPr>
          <w:rFonts w:ascii="Segoe UI" w:eastAsia="Times New Roman" w:hAnsi="Segoe UI" w:cs="Segoe UI"/>
          <w:color w:val="333333"/>
          <w:sz w:val="24"/>
          <w:szCs w:val="24"/>
          <w:lang w:eastAsia="en-IN"/>
        </w:rPr>
        <w:t>n) = Ω </w:t>
      </w:r>
      <w:r w:rsidRPr="00B20901">
        <w:rPr>
          <w:rFonts w:ascii="Segoe UI" w:eastAsia="Times New Roman" w:hAnsi="Segoe UI" w:cs="Segoe UI"/>
          <w:noProof/>
          <w:color w:val="333333"/>
          <w:sz w:val="24"/>
          <w:szCs w:val="24"/>
          <w:lang w:eastAsia="en-IN"/>
        </w:rPr>
        <w:drawing>
          <wp:inline distT="0" distB="0" distL="0" distR="0" wp14:anchorId="6DD25976" wp14:editId="39BEEEDE">
            <wp:extent cx="850900" cy="351155"/>
            <wp:effectExtent l="0" t="0" r="6350" b="0"/>
            <wp:docPr id="56" name="Picture 56"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AA Master Metho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50900" cy="351155"/>
                    </a:xfrm>
                    <a:prstGeom prst="rect">
                      <a:avLst/>
                    </a:prstGeom>
                    <a:noFill/>
                    <a:ln>
                      <a:noFill/>
                    </a:ln>
                  </pic:spPr>
                </pic:pic>
              </a:graphicData>
            </a:graphic>
          </wp:inline>
        </w:drawing>
      </w:r>
      <w:r w:rsidRPr="00B20901">
        <w:rPr>
          <w:rFonts w:ascii="Segoe UI" w:eastAsia="Times New Roman" w:hAnsi="Segoe UI" w:cs="Segoe UI"/>
          <w:color w:val="333333"/>
          <w:sz w:val="24"/>
          <w:szCs w:val="24"/>
          <w:lang w:eastAsia="en-IN"/>
        </w:rPr>
        <w:t> for some constant ε &gt;0 and it also true that: a f </w:t>
      </w:r>
      <w:r w:rsidRPr="00B20901">
        <w:rPr>
          <w:rFonts w:ascii="Segoe UI" w:eastAsia="Times New Roman" w:hAnsi="Segoe UI" w:cs="Segoe UI"/>
          <w:noProof/>
          <w:color w:val="333333"/>
          <w:sz w:val="24"/>
          <w:szCs w:val="24"/>
          <w:lang w:eastAsia="en-IN"/>
        </w:rPr>
        <w:drawing>
          <wp:inline distT="0" distB="0" distL="0" distR="0" wp14:anchorId="6CDE7CCF" wp14:editId="2E66F9F3">
            <wp:extent cx="829310" cy="457200"/>
            <wp:effectExtent l="0" t="0" r="8890" b="0"/>
            <wp:docPr id="57" name="Picture 57"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AA Master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29310" cy="457200"/>
                    </a:xfrm>
                    <a:prstGeom prst="rect">
                      <a:avLst/>
                    </a:prstGeom>
                    <a:noFill/>
                    <a:ln>
                      <a:noFill/>
                    </a:ln>
                  </pic:spPr>
                </pic:pic>
              </a:graphicData>
            </a:graphic>
          </wp:inline>
        </w:drawing>
      </w:r>
      <w:r w:rsidRPr="00B20901">
        <w:rPr>
          <w:rFonts w:ascii="Segoe UI" w:eastAsia="Times New Roman" w:hAnsi="Segoe UI" w:cs="Segoe UI"/>
          <w:color w:val="333333"/>
          <w:sz w:val="24"/>
          <w:szCs w:val="24"/>
          <w:lang w:eastAsia="en-IN"/>
        </w:rPr>
        <w:t> for some constant c&lt;1 for large value of n ,then :</w:t>
      </w:r>
    </w:p>
    <w:p w:rsidR="00B20901" w:rsidRPr="00B20901" w:rsidRDefault="00B20901" w:rsidP="00B20901">
      <w:pPr>
        <w:numPr>
          <w:ilvl w:val="0"/>
          <w:numId w:val="19"/>
        </w:numPr>
        <w:spacing w:after="120" w:line="375" w:lineRule="atLeast"/>
        <w:ind w:left="0"/>
        <w:jc w:val="both"/>
        <w:rPr>
          <w:rFonts w:ascii="Segoe UI" w:eastAsia="Times New Roman" w:hAnsi="Segoe UI" w:cs="Segoe UI"/>
          <w:color w:val="000000"/>
          <w:sz w:val="24"/>
          <w:szCs w:val="24"/>
          <w:lang w:eastAsia="en-IN"/>
        </w:rPr>
      </w:pPr>
      <w:r w:rsidRPr="00B20901">
        <w:rPr>
          <w:rFonts w:ascii="Segoe UI" w:eastAsia="Times New Roman" w:hAnsi="Segoe UI" w:cs="Segoe UI"/>
          <w:color w:val="000000"/>
          <w:sz w:val="24"/>
          <w:szCs w:val="24"/>
          <w:bdr w:val="none" w:sz="0" w:space="0" w:color="auto" w:frame="1"/>
          <w:lang w:eastAsia="en-IN"/>
        </w:rPr>
        <w:t>T (n) = Θ((f (n))   </w:t>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b/>
          <w:bCs/>
          <w:color w:val="333333"/>
          <w:sz w:val="24"/>
          <w:szCs w:val="24"/>
          <w:lang w:eastAsia="en-IN"/>
        </w:rPr>
        <w:t>Example:</w:t>
      </w:r>
      <w:r w:rsidRPr="00B20901">
        <w:rPr>
          <w:rFonts w:ascii="Segoe UI" w:eastAsia="Times New Roman" w:hAnsi="Segoe UI" w:cs="Segoe UI"/>
          <w:color w:val="333333"/>
          <w:sz w:val="24"/>
          <w:szCs w:val="24"/>
          <w:lang w:eastAsia="en-IN"/>
        </w:rPr>
        <w:t> Solve the recurrence relation:</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 xml:space="preserve">T (n) = 2 </w:t>
      </w:r>
      <w:r w:rsidRPr="00B20901">
        <w:rPr>
          <w:rFonts w:ascii="Courier New" w:eastAsia="Times New Roman" w:hAnsi="Courier New" w:cs="Courier New"/>
          <w:noProof/>
          <w:color w:val="333333"/>
          <w:sz w:val="20"/>
          <w:szCs w:val="20"/>
          <w:lang w:eastAsia="en-IN"/>
        </w:rPr>
        <w:drawing>
          <wp:inline distT="0" distB="0" distL="0" distR="0" wp14:anchorId="2DE2E284" wp14:editId="7418AFA7">
            <wp:extent cx="829310" cy="520700"/>
            <wp:effectExtent l="0" t="0" r="8890" b="0"/>
            <wp:docPr id="58" name="Picture 58"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AA Master Metho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29310" cy="520700"/>
                    </a:xfrm>
                    <a:prstGeom prst="rect">
                      <a:avLst/>
                    </a:prstGeom>
                    <a:noFill/>
                    <a:ln>
                      <a:noFill/>
                    </a:ln>
                  </pic:spPr>
                </pic:pic>
              </a:graphicData>
            </a:graphic>
          </wp:inline>
        </w:drawing>
      </w:r>
    </w:p>
    <w:p w:rsidR="00B20901" w:rsidRPr="00B20901" w:rsidRDefault="00B20901" w:rsidP="00B209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20901">
        <w:rPr>
          <w:rFonts w:ascii="Segoe UI" w:eastAsia="Times New Roman" w:hAnsi="Segoe UI" w:cs="Segoe UI"/>
          <w:b/>
          <w:bCs/>
          <w:color w:val="333333"/>
          <w:sz w:val="24"/>
          <w:szCs w:val="24"/>
          <w:lang w:eastAsia="en-IN"/>
        </w:rPr>
        <w:t>Solution:</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 xml:space="preserve">Compare the given problem with T (n) = a T </w:t>
      </w:r>
      <w:r w:rsidRPr="00B20901">
        <w:rPr>
          <w:rFonts w:ascii="Courier New" w:eastAsia="Times New Roman" w:hAnsi="Courier New" w:cs="Courier New"/>
          <w:noProof/>
          <w:color w:val="333333"/>
          <w:sz w:val="20"/>
          <w:szCs w:val="20"/>
          <w:lang w:eastAsia="en-IN"/>
        </w:rPr>
        <w:drawing>
          <wp:inline distT="0" distB="0" distL="0" distR="0" wp14:anchorId="2365BDCB" wp14:editId="112EE286">
            <wp:extent cx="2243455" cy="499745"/>
            <wp:effectExtent l="0" t="0" r="4445" b="0"/>
            <wp:docPr id="59" name="Picture 59"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AA Master Metho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43455" cy="499745"/>
                    </a:xfrm>
                    <a:prstGeom prst="rect">
                      <a:avLst/>
                    </a:prstGeom>
                    <a:noFill/>
                    <a:ln>
                      <a:noFill/>
                    </a:ln>
                  </pic:spPr>
                </pic:pic>
              </a:graphicData>
            </a:graphic>
          </wp:inline>
        </w:drawing>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a= 2, b =2, f (n) = n</w:t>
      </w:r>
      <w:r w:rsidRPr="00B20901">
        <w:rPr>
          <w:rFonts w:ascii="Courier New" w:eastAsia="Times New Roman" w:hAnsi="Courier New" w:cs="Courier New"/>
          <w:color w:val="333333"/>
          <w:sz w:val="20"/>
          <w:szCs w:val="20"/>
          <w:vertAlign w:val="superscript"/>
          <w:lang w:eastAsia="en-IN"/>
        </w:rPr>
        <w:t>2</w:t>
      </w:r>
      <w:r w:rsidRPr="00B20901">
        <w:rPr>
          <w:rFonts w:ascii="Courier New" w:eastAsia="Times New Roman" w:hAnsi="Courier New" w:cs="Courier New"/>
          <w:color w:val="333333"/>
          <w:sz w:val="20"/>
          <w:szCs w:val="20"/>
          <w:lang w:eastAsia="en-IN"/>
        </w:rPr>
        <w:t xml:space="preserve">, </w:t>
      </w:r>
      <w:proofErr w:type="spellStart"/>
      <w:r w:rsidRPr="00B20901">
        <w:rPr>
          <w:rFonts w:ascii="Courier New" w:eastAsia="Times New Roman" w:hAnsi="Courier New" w:cs="Courier New"/>
          <w:color w:val="333333"/>
          <w:sz w:val="20"/>
          <w:szCs w:val="20"/>
          <w:lang w:eastAsia="en-IN"/>
        </w:rPr>
        <w:t>log</w:t>
      </w:r>
      <w:r w:rsidRPr="00B20901">
        <w:rPr>
          <w:rFonts w:ascii="Courier New" w:eastAsia="Times New Roman" w:hAnsi="Courier New" w:cs="Courier New"/>
          <w:color w:val="333333"/>
          <w:sz w:val="20"/>
          <w:szCs w:val="20"/>
          <w:vertAlign w:val="subscript"/>
          <w:lang w:eastAsia="en-IN"/>
        </w:rPr>
        <w:t>b</w:t>
      </w:r>
      <w:r w:rsidRPr="00B20901">
        <w:rPr>
          <w:rFonts w:ascii="Courier New" w:eastAsia="Times New Roman" w:hAnsi="Courier New" w:cs="Courier New"/>
          <w:color w:val="333333"/>
          <w:sz w:val="20"/>
          <w:szCs w:val="20"/>
          <w:lang w:eastAsia="en-IN"/>
        </w:rPr>
        <w:t>a</w:t>
      </w:r>
      <w:proofErr w:type="spellEnd"/>
      <w:r w:rsidRPr="00B20901">
        <w:rPr>
          <w:rFonts w:ascii="Courier New" w:eastAsia="Times New Roman" w:hAnsi="Courier New" w:cs="Courier New"/>
          <w:color w:val="333333"/>
          <w:sz w:val="20"/>
          <w:szCs w:val="20"/>
          <w:lang w:eastAsia="en-IN"/>
        </w:rPr>
        <w:t xml:space="preserve"> = log</w:t>
      </w:r>
      <w:r w:rsidRPr="00B20901">
        <w:rPr>
          <w:rFonts w:ascii="Courier New" w:eastAsia="Times New Roman" w:hAnsi="Courier New" w:cs="Courier New"/>
          <w:color w:val="333333"/>
          <w:sz w:val="20"/>
          <w:szCs w:val="20"/>
          <w:vertAlign w:val="subscript"/>
          <w:lang w:eastAsia="en-IN"/>
        </w:rPr>
        <w:t>2</w:t>
      </w:r>
      <w:r w:rsidRPr="00B20901">
        <w:rPr>
          <w:rFonts w:ascii="Courier New" w:eastAsia="Times New Roman" w:hAnsi="Courier New" w:cs="Courier New"/>
          <w:color w:val="333333"/>
          <w:sz w:val="20"/>
          <w:szCs w:val="20"/>
          <w:lang w:eastAsia="en-IN"/>
        </w:rPr>
        <w:t xml:space="preserve">2 =1 </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 xml:space="preserve">Put all the values in f (n) = </w:t>
      </w:r>
      <w:proofErr w:type="gramStart"/>
      <w:r w:rsidRPr="00B20901">
        <w:rPr>
          <w:rFonts w:ascii="Courier New" w:eastAsia="Times New Roman" w:hAnsi="Courier New" w:cs="Courier New"/>
          <w:color w:val="333333"/>
          <w:sz w:val="20"/>
          <w:szCs w:val="20"/>
          <w:lang w:eastAsia="en-IN"/>
        </w:rPr>
        <w:t xml:space="preserve">Ω </w:t>
      </w:r>
      <w:r w:rsidRPr="00B20901">
        <w:rPr>
          <w:rFonts w:ascii="Courier New" w:eastAsia="Times New Roman" w:hAnsi="Courier New" w:cs="Courier New"/>
          <w:noProof/>
          <w:color w:val="333333"/>
          <w:sz w:val="20"/>
          <w:szCs w:val="20"/>
          <w:lang w:eastAsia="en-IN"/>
        </w:rPr>
        <w:drawing>
          <wp:inline distT="0" distB="0" distL="0" distR="0" wp14:anchorId="7120A3E2" wp14:editId="0C3BFEC1">
            <wp:extent cx="786765" cy="318770"/>
            <wp:effectExtent l="0" t="0" r="0" b="5080"/>
            <wp:docPr id="60" name="Picture 60"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AA Master Metho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86765" cy="318770"/>
                    </a:xfrm>
                    <a:prstGeom prst="rect">
                      <a:avLst/>
                    </a:prstGeom>
                    <a:noFill/>
                    <a:ln>
                      <a:noFill/>
                    </a:ln>
                  </pic:spPr>
                </pic:pic>
              </a:graphicData>
            </a:graphic>
          </wp:inline>
        </w:drawing>
      </w:r>
      <w:proofErr w:type="gramEnd"/>
      <w:r w:rsidRPr="00B20901">
        <w:rPr>
          <w:rFonts w:ascii="Courier New" w:eastAsia="Times New Roman" w:hAnsi="Courier New" w:cs="Courier New"/>
          <w:color w:val="333333"/>
          <w:sz w:val="20"/>
          <w:szCs w:val="20"/>
          <w:lang w:eastAsia="en-IN"/>
        </w:rPr>
        <w:t xml:space="preserve"> ..... (Eq. 1)</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 xml:space="preserve">If we insert all the value in (Eq.1), we will get </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 xml:space="preserve">  n</w:t>
      </w:r>
      <w:r w:rsidRPr="00B20901">
        <w:rPr>
          <w:rFonts w:ascii="Courier New" w:eastAsia="Times New Roman" w:hAnsi="Courier New" w:cs="Courier New"/>
          <w:color w:val="333333"/>
          <w:sz w:val="20"/>
          <w:szCs w:val="20"/>
          <w:vertAlign w:val="superscript"/>
          <w:lang w:eastAsia="en-IN"/>
        </w:rPr>
        <w:t>2</w:t>
      </w:r>
      <w:r w:rsidRPr="00B20901">
        <w:rPr>
          <w:rFonts w:ascii="Courier New" w:eastAsia="Times New Roman" w:hAnsi="Courier New" w:cs="Courier New"/>
          <w:color w:val="333333"/>
          <w:sz w:val="20"/>
          <w:szCs w:val="20"/>
          <w:lang w:eastAsia="en-IN"/>
        </w:rPr>
        <w:t xml:space="preserve"> = </w:t>
      </w:r>
      <w:proofErr w:type="gramStart"/>
      <w:r w:rsidRPr="00B20901">
        <w:rPr>
          <w:rFonts w:ascii="Courier New" w:eastAsia="Times New Roman" w:hAnsi="Courier New" w:cs="Courier New"/>
          <w:color w:val="333333"/>
          <w:sz w:val="20"/>
          <w:szCs w:val="20"/>
          <w:lang w:eastAsia="en-IN"/>
        </w:rPr>
        <w:t>Ω(</w:t>
      </w:r>
      <w:proofErr w:type="gramEnd"/>
      <w:r w:rsidRPr="00B20901">
        <w:rPr>
          <w:rFonts w:ascii="Courier New" w:eastAsia="Times New Roman" w:hAnsi="Courier New" w:cs="Courier New"/>
          <w:color w:val="333333"/>
          <w:sz w:val="20"/>
          <w:szCs w:val="20"/>
          <w:lang w:eastAsia="en-IN"/>
        </w:rPr>
        <w:t>n</w:t>
      </w:r>
      <w:r w:rsidRPr="00B20901">
        <w:rPr>
          <w:rFonts w:ascii="Courier New" w:eastAsia="Times New Roman" w:hAnsi="Courier New" w:cs="Courier New"/>
          <w:color w:val="333333"/>
          <w:sz w:val="20"/>
          <w:szCs w:val="20"/>
          <w:vertAlign w:val="superscript"/>
          <w:lang w:eastAsia="en-IN"/>
        </w:rPr>
        <w:t>1+ε</w:t>
      </w:r>
      <w:r w:rsidRPr="00B20901">
        <w:rPr>
          <w:rFonts w:ascii="Courier New" w:eastAsia="Times New Roman" w:hAnsi="Courier New" w:cs="Courier New"/>
          <w:color w:val="333333"/>
          <w:sz w:val="20"/>
          <w:szCs w:val="20"/>
          <w:lang w:eastAsia="en-IN"/>
        </w:rPr>
        <w:t>) put ε =1, then the equality will hold.</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 xml:space="preserve">  n</w:t>
      </w:r>
      <w:r w:rsidRPr="00B20901">
        <w:rPr>
          <w:rFonts w:ascii="Courier New" w:eastAsia="Times New Roman" w:hAnsi="Courier New" w:cs="Courier New"/>
          <w:color w:val="333333"/>
          <w:sz w:val="20"/>
          <w:szCs w:val="20"/>
          <w:vertAlign w:val="superscript"/>
          <w:lang w:eastAsia="en-IN"/>
        </w:rPr>
        <w:t>2</w:t>
      </w:r>
      <w:r w:rsidRPr="00B20901">
        <w:rPr>
          <w:rFonts w:ascii="Courier New" w:eastAsia="Times New Roman" w:hAnsi="Courier New" w:cs="Courier New"/>
          <w:color w:val="333333"/>
          <w:sz w:val="20"/>
          <w:szCs w:val="20"/>
          <w:lang w:eastAsia="en-IN"/>
        </w:rPr>
        <w:t xml:space="preserve"> = </w:t>
      </w:r>
      <w:proofErr w:type="gramStart"/>
      <w:r w:rsidRPr="00B20901">
        <w:rPr>
          <w:rFonts w:ascii="Courier New" w:eastAsia="Times New Roman" w:hAnsi="Courier New" w:cs="Courier New"/>
          <w:color w:val="333333"/>
          <w:sz w:val="20"/>
          <w:szCs w:val="20"/>
          <w:lang w:eastAsia="en-IN"/>
        </w:rPr>
        <w:t>Ω(</w:t>
      </w:r>
      <w:proofErr w:type="gramEnd"/>
      <w:r w:rsidRPr="00B20901">
        <w:rPr>
          <w:rFonts w:ascii="Courier New" w:eastAsia="Times New Roman" w:hAnsi="Courier New" w:cs="Courier New"/>
          <w:color w:val="333333"/>
          <w:sz w:val="20"/>
          <w:szCs w:val="20"/>
          <w:lang w:eastAsia="en-IN"/>
        </w:rPr>
        <w:t>n</w:t>
      </w:r>
      <w:r w:rsidRPr="00B20901">
        <w:rPr>
          <w:rFonts w:ascii="Courier New" w:eastAsia="Times New Roman" w:hAnsi="Courier New" w:cs="Courier New"/>
          <w:color w:val="333333"/>
          <w:sz w:val="20"/>
          <w:szCs w:val="20"/>
          <w:vertAlign w:val="superscript"/>
          <w:lang w:eastAsia="en-IN"/>
        </w:rPr>
        <w:t>1+1</w:t>
      </w:r>
      <w:r w:rsidRPr="00B20901">
        <w:rPr>
          <w:rFonts w:ascii="Courier New" w:eastAsia="Times New Roman" w:hAnsi="Courier New" w:cs="Courier New"/>
          <w:color w:val="333333"/>
          <w:sz w:val="20"/>
          <w:szCs w:val="20"/>
          <w:lang w:eastAsia="en-IN"/>
        </w:rPr>
        <w:t>) = Ω(n</w:t>
      </w:r>
      <w:r w:rsidRPr="00B20901">
        <w:rPr>
          <w:rFonts w:ascii="Courier New" w:eastAsia="Times New Roman" w:hAnsi="Courier New" w:cs="Courier New"/>
          <w:color w:val="333333"/>
          <w:sz w:val="20"/>
          <w:szCs w:val="20"/>
          <w:vertAlign w:val="superscript"/>
          <w:lang w:eastAsia="en-IN"/>
        </w:rPr>
        <w:t>2</w:t>
      </w:r>
      <w:r w:rsidRPr="00B20901">
        <w:rPr>
          <w:rFonts w:ascii="Courier New" w:eastAsia="Times New Roman" w:hAnsi="Courier New" w:cs="Courier New"/>
          <w:color w:val="333333"/>
          <w:sz w:val="20"/>
          <w:szCs w:val="20"/>
          <w:lang w:eastAsia="en-IN"/>
        </w:rPr>
        <w:t>)</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Now we will also check the second condition:</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 xml:space="preserve">  2 </w:t>
      </w:r>
      <w:r w:rsidRPr="00B20901">
        <w:rPr>
          <w:rFonts w:ascii="Courier New" w:eastAsia="Times New Roman" w:hAnsi="Courier New" w:cs="Courier New"/>
          <w:noProof/>
          <w:color w:val="333333"/>
          <w:sz w:val="20"/>
          <w:szCs w:val="20"/>
          <w:lang w:eastAsia="en-IN"/>
        </w:rPr>
        <w:drawing>
          <wp:inline distT="0" distB="0" distL="0" distR="0" wp14:anchorId="4885B497" wp14:editId="4C6DDBFF">
            <wp:extent cx="1828800" cy="553085"/>
            <wp:effectExtent l="0" t="0" r="0" b="0"/>
            <wp:docPr id="61" name="Picture 61"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AA Master Metho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28800" cy="553085"/>
                    </a:xfrm>
                    <a:prstGeom prst="rect">
                      <a:avLst/>
                    </a:prstGeom>
                    <a:noFill/>
                    <a:ln>
                      <a:noFill/>
                    </a:ln>
                  </pic:spPr>
                </pic:pic>
              </a:graphicData>
            </a:graphic>
          </wp:inline>
        </w:drawing>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If we will choose c =1/2, it is true:</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 xml:space="preserve">  </w:t>
      </w:r>
      <w:r w:rsidRPr="00B20901">
        <w:rPr>
          <w:rFonts w:ascii="Courier New" w:eastAsia="Times New Roman" w:hAnsi="Courier New" w:cs="Courier New"/>
          <w:noProof/>
          <w:color w:val="333333"/>
          <w:sz w:val="20"/>
          <w:szCs w:val="20"/>
          <w:lang w:eastAsia="en-IN"/>
        </w:rPr>
        <w:drawing>
          <wp:inline distT="0" distB="0" distL="0" distR="0" wp14:anchorId="18485DC8" wp14:editId="2B4272BC">
            <wp:extent cx="871855" cy="478155"/>
            <wp:effectExtent l="0" t="0" r="4445" b="0"/>
            <wp:docPr id="62" name="Picture 62" descr="DAA Master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AA Master Metho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71855" cy="478155"/>
                    </a:xfrm>
                    <a:prstGeom prst="rect">
                      <a:avLst/>
                    </a:prstGeom>
                    <a:noFill/>
                    <a:ln>
                      <a:noFill/>
                    </a:ln>
                  </pic:spPr>
                </pic:pic>
              </a:graphicData>
            </a:graphic>
          </wp:inline>
        </w:drawing>
      </w:r>
      <w:r w:rsidRPr="00B20901">
        <w:rPr>
          <w:rFonts w:ascii="Courier New" w:eastAsia="Times New Roman" w:hAnsi="Courier New" w:cs="Courier New"/>
          <w:color w:val="333333"/>
          <w:sz w:val="20"/>
          <w:szCs w:val="20"/>
          <w:lang w:eastAsia="en-IN"/>
        </w:rPr>
        <w:t xml:space="preserve">  </w:t>
      </w:r>
      <w:r w:rsidRPr="00B20901">
        <w:rPr>
          <w:rFonts w:ascii="Cambria Math" w:eastAsia="Times New Roman" w:hAnsi="Cambria Math" w:cs="Cambria Math"/>
          <w:color w:val="333333"/>
          <w:sz w:val="20"/>
          <w:szCs w:val="20"/>
          <w:lang w:eastAsia="en-IN"/>
        </w:rPr>
        <w:t>∀</w:t>
      </w:r>
      <w:r w:rsidRPr="00B20901">
        <w:rPr>
          <w:rFonts w:ascii="Courier New" w:eastAsia="Times New Roman" w:hAnsi="Courier New" w:cs="Courier New"/>
          <w:color w:val="333333"/>
          <w:sz w:val="20"/>
          <w:szCs w:val="20"/>
          <w:lang w:eastAsia="en-IN"/>
        </w:rPr>
        <w:t xml:space="preserve"> </w:t>
      </w:r>
      <w:proofErr w:type="gramStart"/>
      <w:r w:rsidRPr="00B20901">
        <w:rPr>
          <w:rFonts w:ascii="Courier New" w:eastAsia="Times New Roman" w:hAnsi="Courier New" w:cs="Courier New"/>
          <w:color w:val="333333"/>
          <w:sz w:val="20"/>
          <w:szCs w:val="20"/>
          <w:lang w:eastAsia="en-IN"/>
        </w:rPr>
        <w:t>n</w:t>
      </w:r>
      <w:proofErr w:type="gramEnd"/>
      <w:r w:rsidRPr="00B20901">
        <w:rPr>
          <w:rFonts w:ascii="Courier New" w:eastAsia="Times New Roman" w:hAnsi="Courier New" w:cs="Courier New"/>
          <w:color w:val="333333"/>
          <w:sz w:val="20"/>
          <w:szCs w:val="20"/>
          <w:lang w:eastAsia="en-IN"/>
        </w:rPr>
        <w:t xml:space="preserve"> ≥1 </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So it follows: T (n) = Θ ((f (n))</w:t>
      </w:r>
    </w:p>
    <w:p w:rsidR="00B20901" w:rsidRPr="00B20901" w:rsidRDefault="00B20901" w:rsidP="00B20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B20901">
        <w:rPr>
          <w:rFonts w:ascii="Courier New" w:eastAsia="Times New Roman" w:hAnsi="Courier New" w:cs="Courier New"/>
          <w:color w:val="333333"/>
          <w:sz w:val="20"/>
          <w:szCs w:val="20"/>
          <w:lang w:eastAsia="en-IN"/>
        </w:rPr>
        <w:t xml:space="preserve">    T (n) = </w:t>
      </w:r>
      <w:proofErr w:type="gramStart"/>
      <w:r w:rsidRPr="00B20901">
        <w:rPr>
          <w:rFonts w:ascii="Courier New" w:eastAsia="Times New Roman" w:hAnsi="Courier New" w:cs="Courier New"/>
          <w:color w:val="333333"/>
          <w:sz w:val="20"/>
          <w:szCs w:val="20"/>
          <w:lang w:eastAsia="en-IN"/>
        </w:rPr>
        <w:t>Θ(</w:t>
      </w:r>
      <w:proofErr w:type="gramEnd"/>
      <w:r w:rsidRPr="00B20901">
        <w:rPr>
          <w:rFonts w:ascii="Courier New" w:eastAsia="Times New Roman" w:hAnsi="Courier New" w:cs="Courier New"/>
          <w:color w:val="333333"/>
          <w:sz w:val="20"/>
          <w:szCs w:val="20"/>
          <w:lang w:eastAsia="en-IN"/>
        </w:rPr>
        <w:t>n</w:t>
      </w:r>
      <w:r w:rsidRPr="00B20901">
        <w:rPr>
          <w:rFonts w:ascii="Courier New" w:eastAsia="Times New Roman" w:hAnsi="Courier New" w:cs="Courier New"/>
          <w:color w:val="333333"/>
          <w:sz w:val="20"/>
          <w:szCs w:val="20"/>
          <w:vertAlign w:val="superscript"/>
          <w:lang w:eastAsia="en-IN"/>
        </w:rPr>
        <w:t>2</w:t>
      </w:r>
      <w:r w:rsidRPr="00B20901">
        <w:rPr>
          <w:rFonts w:ascii="Courier New" w:eastAsia="Times New Roman" w:hAnsi="Courier New" w:cs="Courier New"/>
          <w:color w:val="333333"/>
          <w:sz w:val="20"/>
          <w:szCs w:val="20"/>
          <w:lang w:eastAsia="en-IN"/>
        </w:rPr>
        <w:t>)</w:t>
      </w:r>
    </w:p>
    <w:p w:rsidR="00B20901" w:rsidRPr="00B20901" w:rsidRDefault="00B20901" w:rsidP="00B20901">
      <w:pPr>
        <w:pStyle w:val="NormalWeb"/>
        <w:shd w:val="clear" w:color="auto" w:fill="FFFFFF"/>
        <w:jc w:val="both"/>
        <w:rPr>
          <w:color w:val="333333"/>
        </w:rPr>
      </w:pPr>
    </w:p>
    <w:sectPr w:rsidR="00B20901" w:rsidRPr="00B20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72A4"/>
    <w:multiLevelType w:val="multilevel"/>
    <w:tmpl w:val="9902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2062D"/>
    <w:multiLevelType w:val="multilevel"/>
    <w:tmpl w:val="38AEC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7EC7CDE"/>
    <w:multiLevelType w:val="multilevel"/>
    <w:tmpl w:val="6460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F406A3"/>
    <w:multiLevelType w:val="multilevel"/>
    <w:tmpl w:val="BBFA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4206A7"/>
    <w:multiLevelType w:val="multilevel"/>
    <w:tmpl w:val="C3342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D5F0B93"/>
    <w:multiLevelType w:val="multilevel"/>
    <w:tmpl w:val="5A0A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9B0D2B"/>
    <w:multiLevelType w:val="multilevel"/>
    <w:tmpl w:val="AC4EB5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15E2BA1"/>
    <w:multiLevelType w:val="multilevel"/>
    <w:tmpl w:val="FBD24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9855D3"/>
    <w:multiLevelType w:val="multilevel"/>
    <w:tmpl w:val="A018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F93071"/>
    <w:multiLevelType w:val="multilevel"/>
    <w:tmpl w:val="361C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3C25DB"/>
    <w:multiLevelType w:val="multilevel"/>
    <w:tmpl w:val="FFD2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894312"/>
    <w:multiLevelType w:val="multilevel"/>
    <w:tmpl w:val="B29A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F159C1"/>
    <w:multiLevelType w:val="multilevel"/>
    <w:tmpl w:val="F4EA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E45A5E"/>
    <w:multiLevelType w:val="multilevel"/>
    <w:tmpl w:val="2B96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46666C"/>
    <w:multiLevelType w:val="multilevel"/>
    <w:tmpl w:val="0AF00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A623BB"/>
    <w:multiLevelType w:val="multilevel"/>
    <w:tmpl w:val="CB8E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EB0B7A"/>
    <w:multiLevelType w:val="multilevel"/>
    <w:tmpl w:val="062C1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7A4162D"/>
    <w:multiLevelType w:val="multilevel"/>
    <w:tmpl w:val="F2D6A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134E30"/>
    <w:multiLevelType w:val="multilevel"/>
    <w:tmpl w:val="AF2A4F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8"/>
  </w:num>
  <w:num w:numId="3">
    <w:abstractNumId w:val="15"/>
  </w:num>
  <w:num w:numId="4">
    <w:abstractNumId w:val="14"/>
  </w:num>
  <w:num w:numId="5">
    <w:abstractNumId w:val="5"/>
  </w:num>
  <w:num w:numId="6">
    <w:abstractNumId w:val="9"/>
  </w:num>
  <w:num w:numId="7">
    <w:abstractNumId w:val="3"/>
  </w:num>
  <w:num w:numId="8">
    <w:abstractNumId w:val="16"/>
  </w:num>
  <w:num w:numId="9">
    <w:abstractNumId w:val="4"/>
  </w:num>
  <w:num w:numId="10">
    <w:abstractNumId w:val="1"/>
  </w:num>
  <w:num w:numId="11">
    <w:abstractNumId w:val="6"/>
  </w:num>
  <w:num w:numId="12">
    <w:abstractNumId w:val="12"/>
  </w:num>
  <w:num w:numId="13">
    <w:abstractNumId w:val="10"/>
  </w:num>
  <w:num w:numId="14">
    <w:abstractNumId w:val="17"/>
  </w:num>
  <w:num w:numId="15">
    <w:abstractNumId w:val="11"/>
  </w:num>
  <w:num w:numId="16">
    <w:abstractNumId w:val="2"/>
  </w:num>
  <w:num w:numId="17">
    <w:abstractNumId w:val="13"/>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8E3"/>
    <w:rsid w:val="000203AF"/>
    <w:rsid w:val="00112FB2"/>
    <w:rsid w:val="00177774"/>
    <w:rsid w:val="001A3959"/>
    <w:rsid w:val="002312A4"/>
    <w:rsid w:val="002A2B3B"/>
    <w:rsid w:val="002C5E1A"/>
    <w:rsid w:val="00335DCD"/>
    <w:rsid w:val="003B11F4"/>
    <w:rsid w:val="0048119F"/>
    <w:rsid w:val="00525CA1"/>
    <w:rsid w:val="0057104F"/>
    <w:rsid w:val="005F0E09"/>
    <w:rsid w:val="006A18F8"/>
    <w:rsid w:val="007B4709"/>
    <w:rsid w:val="007E540E"/>
    <w:rsid w:val="009469C6"/>
    <w:rsid w:val="009708E3"/>
    <w:rsid w:val="009C45B2"/>
    <w:rsid w:val="009E43DC"/>
    <w:rsid w:val="00A6580F"/>
    <w:rsid w:val="00B20901"/>
    <w:rsid w:val="00B22B76"/>
    <w:rsid w:val="00B740F0"/>
    <w:rsid w:val="00C37E33"/>
    <w:rsid w:val="00ED1B59"/>
    <w:rsid w:val="00F74F45"/>
    <w:rsid w:val="00FD4D55"/>
    <w:rsid w:val="00FD63DF"/>
    <w:rsid w:val="00FE08AE"/>
    <w:rsid w:val="00FE4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0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54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3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E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708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08E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9469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sc-definition">
    <w:name w:val="bsc-definition"/>
    <w:basedOn w:val="Normal"/>
    <w:rsid w:val="009469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69C6"/>
    <w:rPr>
      <w:b/>
      <w:bCs/>
    </w:rPr>
  </w:style>
  <w:style w:type="character" w:styleId="Hyperlink">
    <w:name w:val="Hyperlink"/>
    <w:basedOn w:val="DefaultParagraphFont"/>
    <w:uiPriority w:val="99"/>
    <w:semiHidden/>
    <w:unhideWhenUsed/>
    <w:rsid w:val="009469C6"/>
    <w:rPr>
      <w:color w:val="0000FF"/>
      <w:u w:val="single"/>
    </w:rPr>
  </w:style>
  <w:style w:type="paragraph" w:styleId="HTMLPreformatted">
    <w:name w:val="HTML Preformatted"/>
    <w:basedOn w:val="Normal"/>
    <w:link w:val="HTMLPreformattedChar"/>
    <w:uiPriority w:val="99"/>
    <w:unhideWhenUsed/>
    <w:rsid w:val="0094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69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69C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46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9C6"/>
    <w:rPr>
      <w:rFonts w:ascii="Tahoma" w:hAnsi="Tahoma" w:cs="Tahoma"/>
      <w:sz w:val="16"/>
      <w:szCs w:val="16"/>
    </w:rPr>
  </w:style>
  <w:style w:type="character" w:customStyle="1" w:styleId="Heading2Char">
    <w:name w:val="Heading 2 Char"/>
    <w:basedOn w:val="DefaultParagraphFont"/>
    <w:link w:val="Heading2"/>
    <w:uiPriority w:val="9"/>
    <w:rsid w:val="007E540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B4709"/>
    <w:pPr>
      <w:spacing w:after="0" w:line="240" w:lineRule="auto"/>
    </w:pPr>
  </w:style>
  <w:style w:type="character" w:customStyle="1" w:styleId="Heading3Char">
    <w:name w:val="Heading 3 Char"/>
    <w:basedOn w:val="DefaultParagraphFont"/>
    <w:link w:val="Heading3"/>
    <w:uiPriority w:val="9"/>
    <w:rsid w:val="000203AF"/>
    <w:rPr>
      <w:rFonts w:asciiTheme="majorHAnsi" w:eastAsiaTheme="majorEastAsia" w:hAnsiTheme="majorHAnsi" w:cstheme="majorBidi"/>
      <w:b/>
      <w:bCs/>
      <w:color w:val="4F81BD" w:themeColor="accent1"/>
    </w:rPr>
  </w:style>
  <w:style w:type="character" w:customStyle="1" w:styleId="nexttopictext">
    <w:name w:val="nexttopictext"/>
    <w:basedOn w:val="DefaultParagraphFont"/>
    <w:rsid w:val="00525CA1"/>
  </w:style>
  <w:style w:type="character" w:customStyle="1" w:styleId="nexttopiclink">
    <w:name w:val="nexttopiclink"/>
    <w:basedOn w:val="DefaultParagraphFont"/>
    <w:rsid w:val="00525CA1"/>
  </w:style>
  <w:style w:type="character" w:customStyle="1" w:styleId="h3">
    <w:name w:val="h3"/>
    <w:basedOn w:val="DefaultParagraphFont"/>
    <w:rsid w:val="00525CA1"/>
  </w:style>
  <w:style w:type="paragraph" w:customStyle="1" w:styleId="subhead">
    <w:name w:val="subhead"/>
    <w:basedOn w:val="Normal"/>
    <w:rsid w:val="00F74F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335DCD"/>
  </w:style>
  <w:style w:type="character" w:customStyle="1" w:styleId="keyword">
    <w:name w:val="keyword"/>
    <w:basedOn w:val="DefaultParagraphFont"/>
    <w:rsid w:val="00335D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0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54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3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E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708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08E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9469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sc-definition">
    <w:name w:val="bsc-definition"/>
    <w:basedOn w:val="Normal"/>
    <w:rsid w:val="009469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69C6"/>
    <w:rPr>
      <w:b/>
      <w:bCs/>
    </w:rPr>
  </w:style>
  <w:style w:type="character" w:styleId="Hyperlink">
    <w:name w:val="Hyperlink"/>
    <w:basedOn w:val="DefaultParagraphFont"/>
    <w:uiPriority w:val="99"/>
    <w:semiHidden/>
    <w:unhideWhenUsed/>
    <w:rsid w:val="009469C6"/>
    <w:rPr>
      <w:color w:val="0000FF"/>
      <w:u w:val="single"/>
    </w:rPr>
  </w:style>
  <w:style w:type="paragraph" w:styleId="HTMLPreformatted">
    <w:name w:val="HTML Preformatted"/>
    <w:basedOn w:val="Normal"/>
    <w:link w:val="HTMLPreformattedChar"/>
    <w:uiPriority w:val="99"/>
    <w:unhideWhenUsed/>
    <w:rsid w:val="0094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69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69C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46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9C6"/>
    <w:rPr>
      <w:rFonts w:ascii="Tahoma" w:hAnsi="Tahoma" w:cs="Tahoma"/>
      <w:sz w:val="16"/>
      <w:szCs w:val="16"/>
    </w:rPr>
  </w:style>
  <w:style w:type="character" w:customStyle="1" w:styleId="Heading2Char">
    <w:name w:val="Heading 2 Char"/>
    <w:basedOn w:val="DefaultParagraphFont"/>
    <w:link w:val="Heading2"/>
    <w:uiPriority w:val="9"/>
    <w:rsid w:val="007E540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B4709"/>
    <w:pPr>
      <w:spacing w:after="0" w:line="240" w:lineRule="auto"/>
    </w:pPr>
  </w:style>
  <w:style w:type="character" w:customStyle="1" w:styleId="Heading3Char">
    <w:name w:val="Heading 3 Char"/>
    <w:basedOn w:val="DefaultParagraphFont"/>
    <w:link w:val="Heading3"/>
    <w:uiPriority w:val="9"/>
    <w:rsid w:val="000203AF"/>
    <w:rPr>
      <w:rFonts w:asciiTheme="majorHAnsi" w:eastAsiaTheme="majorEastAsia" w:hAnsiTheme="majorHAnsi" w:cstheme="majorBidi"/>
      <w:b/>
      <w:bCs/>
      <w:color w:val="4F81BD" w:themeColor="accent1"/>
    </w:rPr>
  </w:style>
  <w:style w:type="character" w:customStyle="1" w:styleId="nexttopictext">
    <w:name w:val="nexttopictext"/>
    <w:basedOn w:val="DefaultParagraphFont"/>
    <w:rsid w:val="00525CA1"/>
  </w:style>
  <w:style w:type="character" w:customStyle="1" w:styleId="nexttopiclink">
    <w:name w:val="nexttopiclink"/>
    <w:basedOn w:val="DefaultParagraphFont"/>
    <w:rsid w:val="00525CA1"/>
  </w:style>
  <w:style w:type="character" w:customStyle="1" w:styleId="h3">
    <w:name w:val="h3"/>
    <w:basedOn w:val="DefaultParagraphFont"/>
    <w:rsid w:val="00525CA1"/>
  </w:style>
  <w:style w:type="paragraph" w:customStyle="1" w:styleId="subhead">
    <w:name w:val="subhead"/>
    <w:basedOn w:val="Normal"/>
    <w:rsid w:val="00F74F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335DCD"/>
  </w:style>
  <w:style w:type="character" w:customStyle="1" w:styleId="keyword">
    <w:name w:val="keyword"/>
    <w:basedOn w:val="DefaultParagraphFont"/>
    <w:rsid w:val="0033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0201">
      <w:bodyDiv w:val="1"/>
      <w:marLeft w:val="0"/>
      <w:marRight w:val="0"/>
      <w:marTop w:val="0"/>
      <w:marBottom w:val="0"/>
      <w:divBdr>
        <w:top w:val="none" w:sz="0" w:space="0" w:color="auto"/>
        <w:left w:val="none" w:sz="0" w:space="0" w:color="auto"/>
        <w:bottom w:val="none" w:sz="0" w:space="0" w:color="auto"/>
        <w:right w:val="none" w:sz="0" w:space="0" w:color="auto"/>
      </w:divBdr>
    </w:div>
    <w:div w:id="112023873">
      <w:bodyDiv w:val="1"/>
      <w:marLeft w:val="0"/>
      <w:marRight w:val="0"/>
      <w:marTop w:val="0"/>
      <w:marBottom w:val="0"/>
      <w:divBdr>
        <w:top w:val="none" w:sz="0" w:space="0" w:color="auto"/>
        <w:left w:val="none" w:sz="0" w:space="0" w:color="auto"/>
        <w:bottom w:val="none" w:sz="0" w:space="0" w:color="auto"/>
        <w:right w:val="none" w:sz="0" w:space="0" w:color="auto"/>
      </w:divBdr>
    </w:div>
    <w:div w:id="394281682">
      <w:bodyDiv w:val="1"/>
      <w:marLeft w:val="0"/>
      <w:marRight w:val="0"/>
      <w:marTop w:val="0"/>
      <w:marBottom w:val="0"/>
      <w:divBdr>
        <w:top w:val="none" w:sz="0" w:space="0" w:color="auto"/>
        <w:left w:val="none" w:sz="0" w:space="0" w:color="auto"/>
        <w:bottom w:val="none" w:sz="0" w:space="0" w:color="auto"/>
        <w:right w:val="none" w:sz="0" w:space="0" w:color="auto"/>
      </w:divBdr>
    </w:div>
    <w:div w:id="477455490">
      <w:bodyDiv w:val="1"/>
      <w:marLeft w:val="0"/>
      <w:marRight w:val="0"/>
      <w:marTop w:val="0"/>
      <w:marBottom w:val="0"/>
      <w:divBdr>
        <w:top w:val="none" w:sz="0" w:space="0" w:color="auto"/>
        <w:left w:val="none" w:sz="0" w:space="0" w:color="auto"/>
        <w:bottom w:val="none" w:sz="0" w:space="0" w:color="auto"/>
        <w:right w:val="none" w:sz="0" w:space="0" w:color="auto"/>
      </w:divBdr>
      <w:divsChild>
        <w:div w:id="1778712587">
          <w:marLeft w:val="0"/>
          <w:marRight w:val="0"/>
          <w:marTop w:val="0"/>
          <w:marBottom w:val="0"/>
          <w:divBdr>
            <w:top w:val="none" w:sz="0" w:space="0" w:color="auto"/>
            <w:left w:val="none" w:sz="0" w:space="0" w:color="auto"/>
            <w:bottom w:val="none" w:sz="0" w:space="0" w:color="auto"/>
            <w:right w:val="none" w:sz="0" w:space="0" w:color="auto"/>
          </w:divBdr>
          <w:divsChild>
            <w:div w:id="421604468">
              <w:marLeft w:val="0"/>
              <w:marRight w:val="0"/>
              <w:marTop w:val="240"/>
              <w:marBottom w:val="0"/>
              <w:divBdr>
                <w:top w:val="none" w:sz="0" w:space="0" w:color="auto"/>
                <w:left w:val="none" w:sz="0" w:space="0" w:color="auto"/>
                <w:bottom w:val="none" w:sz="0" w:space="0" w:color="auto"/>
                <w:right w:val="none" w:sz="0" w:space="0" w:color="auto"/>
              </w:divBdr>
              <w:divsChild>
                <w:div w:id="9352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7108">
      <w:bodyDiv w:val="1"/>
      <w:marLeft w:val="0"/>
      <w:marRight w:val="0"/>
      <w:marTop w:val="0"/>
      <w:marBottom w:val="0"/>
      <w:divBdr>
        <w:top w:val="none" w:sz="0" w:space="0" w:color="auto"/>
        <w:left w:val="none" w:sz="0" w:space="0" w:color="auto"/>
        <w:bottom w:val="none" w:sz="0" w:space="0" w:color="auto"/>
        <w:right w:val="none" w:sz="0" w:space="0" w:color="auto"/>
      </w:divBdr>
    </w:div>
    <w:div w:id="542911982">
      <w:bodyDiv w:val="1"/>
      <w:marLeft w:val="0"/>
      <w:marRight w:val="0"/>
      <w:marTop w:val="0"/>
      <w:marBottom w:val="0"/>
      <w:divBdr>
        <w:top w:val="none" w:sz="0" w:space="0" w:color="auto"/>
        <w:left w:val="none" w:sz="0" w:space="0" w:color="auto"/>
        <w:bottom w:val="none" w:sz="0" w:space="0" w:color="auto"/>
        <w:right w:val="none" w:sz="0" w:space="0" w:color="auto"/>
      </w:divBdr>
      <w:divsChild>
        <w:div w:id="1444692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660810949">
      <w:bodyDiv w:val="1"/>
      <w:marLeft w:val="0"/>
      <w:marRight w:val="0"/>
      <w:marTop w:val="0"/>
      <w:marBottom w:val="0"/>
      <w:divBdr>
        <w:top w:val="none" w:sz="0" w:space="0" w:color="auto"/>
        <w:left w:val="none" w:sz="0" w:space="0" w:color="auto"/>
        <w:bottom w:val="none" w:sz="0" w:space="0" w:color="auto"/>
        <w:right w:val="none" w:sz="0" w:space="0" w:color="auto"/>
      </w:divBdr>
      <w:divsChild>
        <w:div w:id="748964657">
          <w:marLeft w:val="0"/>
          <w:marRight w:val="0"/>
          <w:marTop w:val="45"/>
          <w:marBottom w:val="150"/>
          <w:divBdr>
            <w:top w:val="single" w:sz="6" w:space="0" w:color="C8CBD1"/>
            <w:left w:val="none" w:sz="0" w:space="0" w:color="auto"/>
            <w:bottom w:val="single" w:sz="6" w:space="0" w:color="C8CBD1"/>
            <w:right w:val="none" w:sz="0" w:space="0" w:color="auto"/>
          </w:divBdr>
        </w:div>
      </w:divsChild>
    </w:div>
    <w:div w:id="672488663">
      <w:bodyDiv w:val="1"/>
      <w:marLeft w:val="0"/>
      <w:marRight w:val="0"/>
      <w:marTop w:val="0"/>
      <w:marBottom w:val="0"/>
      <w:divBdr>
        <w:top w:val="none" w:sz="0" w:space="0" w:color="auto"/>
        <w:left w:val="none" w:sz="0" w:space="0" w:color="auto"/>
        <w:bottom w:val="none" w:sz="0" w:space="0" w:color="auto"/>
        <w:right w:val="none" w:sz="0" w:space="0" w:color="auto"/>
      </w:divBdr>
      <w:divsChild>
        <w:div w:id="2034725957">
          <w:marLeft w:val="0"/>
          <w:marRight w:val="0"/>
          <w:marTop w:val="0"/>
          <w:marBottom w:val="120"/>
          <w:divBdr>
            <w:top w:val="single" w:sz="6" w:space="0" w:color="auto"/>
            <w:left w:val="single" w:sz="24" w:space="0" w:color="auto"/>
            <w:bottom w:val="single" w:sz="6" w:space="0" w:color="auto"/>
            <w:right w:val="single" w:sz="6" w:space="0" w:color="auto"/>
          </w:divBdr>
        </w:div>
      </w:divsChild>
    </w:div>
    <w:div w:id="844706113">
      <w:bodyDiv w:val="1"/>
      <w:marLeft w:val="0"/>
      <w:marRight w:val="0"/>
      <w:marTop w:val="0"/>
      <w:marBottom w:val="0"/>
      <w:divBdr>
        <w:top w:val="none" w:sz="0" w:space="0" w:color="auto"/>
        <w:left w:val="none" w:sz="0" w:space="0" w:color="auto"/>
        <w:bottom w:val="none" w:sz="0" w:space="0" w:color="auto"/>
        <w:right w:val="none" w:sz="0" w:space="0" w:color="auto"/>
      </w:divBdr>
    </w:div>
    <w:div w:id="913397207">
      <w:bodyDiv w:val="1"/>
      <w:marLeft w:val="0"/>
      <w:marRight w:val="0"/>
      <w:marTop w:val="0"/>
      <w:marBottom w:val="0"/>
      <w:divBdr>
        <w:top w:val="none" w:sz="0" w:space="0" w:color="auto"/>
        <w:left w:val="none" w:sz="0" w:space="0" w:color="auto"/>
        <w:bottom w:val="none" w:sz="0" w:space="0" w:color="auto"/>
        <w:right w:val="none" w:sz="0" w:space="0" w:color="auto"/>
      </w:divBdr>
    </w:div>
    <w:div w:id="1050878849">
      <w:bodyDiv w:val="1"/>
      <w:marLeft w:val="0"/>
      <w:marRight w:val="0"/>
      <w:marTop w:val="0"/>
      <w:marBottom w:val="0"/>
      <w:divBdr>
        <w:top w:val="none" w:sz="0" w:space="0" w:color="auto"/>
        <w:left w:val="none" w:sz="0" w:space="0" w:color="auto"/>
        <w:bottom w:val="none" w:sz="0" w:space="0" w:color="auto"/>
        <w:right w:val="none" w:sz="0" w:space="0" w:color="auto"/>
      </w:divBdr>
      <w:divsChild>
        <w:div w:id="2113816164">
          <w:marLeft w:val="0"/>
          <w:marRight w:val="0"/>
          <w:marTop w:val="0"/>
          <w:marBottom w:val="120"/>
          <w:divBdr>
            <w:top w:val="single" w:sz="6" w:space="0" w:color="auto"/>
            <w:left w:val="single" w:sz="24" w:space="0" w:color="auto"/>
            <w:bottom w:val="single" w:sz="6" w:space="0" w:color="auto"/>
            <w:right w:val="single" w:sz="6" w:space="0" w:color="auto"/>
          </w:divBdr>
        </w:div>
        <w:div w:id="2022009784">
          <w:marLeft w:val="0"/>
          <w:marRight w:val="0"/>
          <w:marTop w:val="0"/>
          <w:marBottom w:val="120"/>
          <w:divBdr>
            <w:top w:val="single" w:sz="6" w:space="0" w:color="auto"/>
            <w:left w:val="single" w:sz="24" w:space="0" w:color="auto"/>
            <w:bottom w:val="single" w:sz="6" w:space="0" w:color="auto"/>
            <w:right w:val="single" w:sz="6" w:space="0" w:color="auto"/>
          </w:divBdr>
        </w:div>
        <w:div w:id="417603228">
          <w:marLeft w:val="0"/>
          <w:marRight w:val="0"/>
          <w:marTop w:val="0"/>
          <w:marBottom w:val="120"/>
          <w:divBdr>
            <w:top w:val="single" w:sz="6" w:space="0" w:color="auto"/>
            <w:left w:val="single" w:sz="24" w:space="0" w:color="auto"/>
            <w:bottom w:val="single" w:sz="6" w:space="0" w:color="auto"/>
            <w:right w:val="single" w:sz="6" w:space="0" w:color="auto"/>
          </w:divBdr>
        </w:div>
        <w:div w:id="1709602268">
          <w:marLeft w:val="0"/>
          <w:marRight w:val="0"/>
          <w:marTop w:val="120"/>
          <w:marBottom w:val="0"/>
          <w:divBdr>
            <w:top w:val="single" w:sz="6" w:space="0" w:color="D5DDC6"/>
            <w:left w:val="single" w:sz="6" w:space="4" w:color="D5DDC6"/>
            <w:bottom w:val="single" w:sz="6" w:space="0" w:color="D5DDC6"/>
            <w:right w:val="single" w:sz="6" w:space="0" w:color="D5DDC6"/>
          </w:divBdr>
        </w:div>
        <w:div w:id="906455079">
          <w:marLeft w:val="0"/>
          <w:marRight w:val="0"/>
          <w:marTop w:val="120"/>
          <w:marBottom w:val="0"/>
          <w:divBdr>
            <w:top w:val="single" w:sz="6" w:space="0" w:color="D5DDC6"/>
            <w:left w:val="single" w:sz="6" w:space="4" w:color="D5DDC6"/>
            <w:bottom w:val="single" w:sz="6" w:space="0" w:color="D5DDC6"/>
            <w:right w:val="single" w:sz="6" w:space="0" w:color="D5DDC6"/>
          </w:divBdr>
        </w:div>
        <w:div w:id="1126001723">
          <w:marLeft w:val="0"/>
          <w:marRight w:val="0"/>
          <w:marTop w:val="0"/>
          <w:marBottom w:val="120"/>
          <w:divBdr>
            <w:top w:val="single" w:sz="6" w:space="0" w:color="auto"/>
            <w:left w:val="single" w:sz="24" w:space="0" w:color="auto"/>
            <w:bottom w:val="single" w:sz="6" w:space="0" w:color="auto"/>
            <w:right w:val="single" w:sz="6" w:space="0" w:color="auto"/>
          </w:divBdr>
        </w:div>
        <w:div w:id="771899338">
          <w:marLeft w:val="0"/>
          <w:marRight w:val="0"/>
          <w:marTop w:val="0"/>
          <w:marBottom w:val="120"/>
          <w:divBdr>
            <w:top w:val="single" w:sz="6" w:space="0" w:color="auto"/>
            <w:left w:val="single" w:sz="24" w:space="0" w:color="auto"/>
            <w:bottom w:val="single" w:sz="6" w:space="0" w:color="auto"/>
            <w:right w:val="single" w:sz="6" w:space="0" w:color="auto"/>
          </w:divBdr>
        </w:div>
        <w:div w:id="2127115597">
          <w:marLeft w:val="0"/>
          <w:marRight w:val="0"/>
          <w:marTop w:val="0"/>
          <w:marBottom w:val="120"/>
          <w:divBdr>
            <w:top w:val="single" w:sz="6" w:space="0" w:color="auto"/>
            <w:left w:val="single" w:sz="24" w:space="0" w:color="auto"/>
            <w:bottom w:val="single" w:sz="6" w:space="0" w:color="auto"/>
            <w:right w:val="single" w:sz="6" w:space="0" w:color="auto"/>
          </w:divBdr>
        </w:div>
        <w:div w:id="1586649384">
          <w:marLeft w:val="0"/>
          <w:marRight w:val="0"/>
          <w:marTop w:val="0"/>
          <w:marBottom w:val="120"/>
          <w:divBdr>
            <w:top w:val="single" w:sz="6" w:space="0" w:color="auto"/>
            <w:left w:val="single" w:sz="24" w:space="0" w:color="auto"/>
            <w:bottom w:val="single" w:sz="6" w:space="0" w:color="auto"/>
            <w:right w:val="single" w:sz="6" w:space="0" w:color="auto"/>
          </w:divBdr>
        </w:div>
        <w:div w:id="17486530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2677151">
      <w:bodyDiv w:val="1"/>
      <w:marLeft w:val="0"/>
      <w:marRight w:val="0"/>
      <w:marTop w:val="0"/>
      <w:marBottom w:val="0"/>
      <w:divBdr>
        <w:top w:val="none" w:sz="0" w:space="0" w:color="auto"/>
        <w:left w:val="none" w:sz="0" w:space="0" w:color="auto"/>
        <w:bottom w:val="none" w:sz="0" w:space="0" w:color="auto"/>
        <w:right w:val="none" w:sz="0" w:space="0" w:color="auto"/>
      </w:divBdr>
    </w:div>
    <w:div w:id="1063479570">
      <w:bodyDiv w:val="1"/>
      <w:marLeft w:val="0"/>
      <w:marRight w:val="0"/>
      <w:marTop w:val="0"/>
      <w:marBottom w:val="0"/>
      <w:divBdr>
        <w:top w:val="none" w:sz="0" w:space="0" w:color="auto"/>
        <w:left w:val="none" w:sz="0" w:space="0" w:color="auto"/>
        <w:bottom w:val="none" w:sz="0" w:space="0" w:color="auto"/>
        <w:right w:val="none" w:sz="0" w:space="0" w:color="auto"/>
      </w:divBdr>
      <w:divsChild>
        <w:div w:id="395056377">
          <w:marLeft w:val="0"/>
          <w:marRight w:val="0"/>
          <w:marTop w:val="0"/>
          <w:marBottom w:val="120"/>
          <w:divBdr>
            <w:top w:val="single" w:sz="6" w:space="0" w:color="auto"/>
            <w:left w:val="single" w:sz="24" w:space="0" w:color="auto"/>
            <w:bottom w:val="single" w:sz="6" w:space="0" w:color="auto"/>
            <w:right w:val="single" w:sz="6" w:space="0" w:color="auto"/>
          </w:divBdr>
        </w:div>
      </w:divsChild>
    </w:div>
    <w:div w:id="1270621706">
      <w:bodyDiv w:val="1"/>
      <w:marLeft w:val="0"/>
      <w:marRight w:val="0"/>
      <w:marTop w:val="0"/>
      <w:marBottom w:val="0"/>
      <w:divBdr>
        <w:top w:val="none" w:sz="0" w:space="0" w:color="auto"/>
        <w:left w:val="none" w:sz="0" w:space="0" w:color="auto"/>
        <w:bottom w:val="none" w:sz="0" w:space="0" w:color="auto"/>
        <w:right w:val="none" w:sz="0" w:space="0" w:color="auto"/>
      </w:divBdr>
    </w:div>
    <w:div w:id="1304197783">
      <w:bodyDiv w:val="1"/>
      <w:marLeft w:val="0"/>
      <w:marRight w:val="0"/>
      <w:marTop w:val="0"/>
      <w:marBottom w:val="0"/>
      <w:divBdr>
        <w:top w:val="none" w:sz="0" w:space="0" w:color="auto"/>
        <w:left w:val="none" w:sz="0" w:space="0" w:color="auto"/>
        <w:bottom w:val="none" w:sz="0" w:space="0" w:color="auto"/>
        <w:right w:val="none" w:sz="0" w:space="0" w:color="auto"/>
      </w:divBdr>
    </w:div>
    <w:div w:id="1431855058">
      <w:bodyDiv w:val="1"/>
      <w:marLeft w:val="0"/>
      <w:marRight w:val="0"/>
      <w:marTop w:val="0"/>
      <w:marBottom w:val="0"/>
      <w:divBdr>
        <w:top w:val="none" w:sz="0" w:space="0" w:color="auto"/>
        <w:left w:val="none" w:sz="0" w:space="0" w:color="auto"/>
        <w:bottom w:val="none" w:sz="0" w:space="0" w:color="auto"/>
        <w:right w:val="none" w:sz="0" w:space="0" w:color="auto"/>
      </w:divBdr>
    </w:div>
    <w:div w:id="1556964806">
      <w:bodyDiv w:val="1"/>
      <w:marLeft w:val="0"/>
      <w:marRight w:val="0"/>
      <w:marTop w:val="0"/>
      <w:marBottom w:val="0"/>
      <w:divBdr>
        <w:top w:val="none" w:sz="0" w:space="0" w:color="auto"/>
        <w:left w:val="none" w:sz="0" w:space="0" w:color="auto"/>
        <w:bottom w:val="none" w:sz="0" w:space="0" w:color="auto"/>
        <w:right w:val="none" w:sz="0" w:space="0" w:color="auto"/>
      </w:divBdr>
      <w:divsChild>
        <w:div w:id="1771512970">
          <w:marLeft w:val="0"/>
          <w:marRight w:val="0"/>
          <w:marTop w:val="0"/>
          <w:marBottom w:val="0"/>
          <w:divBdr>
            <w:top w:val="none" w:sz="0" w:space="0" w:color="auto"/>
            <w:left w:val="none" w:sz="0" w:space="0" w:color="auto"/>
            <w:bottom w:val="none" w:sz="0" w:space="0" w:color="auto"/>
            <w:right w:val="none" w:sz="0" w:space="0" w:color="auto"/>
          </w:divBdr>
          <w:divsChild>
            <w:div w:id="282199746">
              <w:marLeft w:val="0"/>
              <w:marRight w:val="0"/>
              <w:marTop w:val="0"/>
              <w:marBottom w:val="0"/>
              <w:divBdr>
                <w:top w:val="none" w:sz="0" w:space="0" w:color="auto"/>
                <w:left w:val="none" w:sz="0" w:space="0" w:color="auto"/>
                <w:bottom w:val="none" w:sz="0" w:space="0" w:color="auto"/>
                <w:right w:val="none" w:sz="0" w:space="0" w:color="auto"/>
              </w:divBdr>
            </w:div>
            <w:div w:id="1116683174">
              <w:marLeft w:val="0"/>
              <w:marRight w:val="0"/>
              <w:marTop w:val="0"/>
              <w:marBottom w:val="0"/>
              <w:divBdr>
                <w:top w:val="none" w:sz="0" w:space="0" w:color="auto"/>
                <w:left w:val="none" w:sz="0" w:space="0" w:color="auto"/>
                <w:bottom w:val="none" w:sz="0" w:space="0" w:color="auto"/>
                <w:right w:val="none" w:sz="0" w:space="0" w:color="auto"/>
              </w:divBdr>
              <w:divsChild>
                <w:div w:id="1950384075">
                  <w:marLeft w:val="0"/>
                  <w:marRight w:val="0"/>
                  <w:marTop w:val="0"/>
                  <w:marBottom w:val="0"/>
                  <w:divBdr>
                    <w:top w:val="none" w:sz="0" w:space="0" w:color="auto"/>
                    <w:left w:val="none" w:sz="0" w:space="0" w:color="auto"/>
                    <w:bottom w:val="none" w:sz="0" w:space="0" w:color="auto"/>
                    <w:right w:val="none" w:sz="0" w:space="0" w:color="auto"/>
                  </w:divBdr>
                  <w:divsChild>
                    <w:div w:id="1610896062">
                      <w:marLeft w:val="0"/>
                      <w:marRight w:val="0"/>
                      <w:marTop w:val="0"/>
                      <w:marBottom w:val="0"/>
                      <w:divBdr>
                        <w:top w:val="none" w:sz="0" w:space="0" w:color="auto"/>
                        <w:left w:val="none" w:sz="0" w:space="0" w:color="auto"/>
                        <w:bottom w:val="none" w:sz="0" w:space="0" w:color="auto"/>
                        <w:right w:val="none" w:sz="0" w:space="0" w:color="auto"/>
                      </w:divBdr>
                      <w:divsChild>
                        <w:div w:id="1139345571">
                          <w:marLeft w:val="75"/>
                          <w:marRight w:val="0"/>
                          <w:marTop w:val="240"/>
                          <w:marBottom w:val="240"/>
                          <w:divBdr>
                            <w:top w:val="single" w:sz="12" w:space="6" w:color="DAA520"/>
                            <w:left w:val="single" w:sz="12" w:space="6" w:color="DAA520"/>
                            <w:bottom w:val="single" w:sz="12" w:space="6" w:color="DAA520"/>
                            <w:right w:val="single" w:sz="12" w:space="6" w:color="DAA520"/>
                          </w:divBdr>
                        </w:div>
                      </w:divsChild>
                    </w:div>
                  </w:divsChild>
                </w:div>
              </w:divsChild>
            </w:div>
          </w:divsChild>
        </w:div>
      </w:divsChild>
    </w:div>
    <w:div w:id="1593316270">
      <w:bodyDiv w:val="1"/>
      <w:marLeft w:val="0"/>
      <w:marRight w:val="0"/>
      <w:marTop w:val="0"/>
      <w:marBottom w:val="0"/>
      <w:divBdr>
        <w:top w:val="none" w:sz="0" w:space="0" w:color="auto"/>
        <w:left w:val="none" w:sz="0" w:space="0" w:color="auto"/>
        <w:bottom w:val="none" w:sz="0" w:space="0" w:color="auto"/>
        <w:right w:val="none" w:sz="0" w:space="0" w:color="auto"/>
      </w:divBdr>
      <w:divsChild>
        <w:div w:id="4823518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9841928">
      <w:bodyDiv w:val="1"/>
      <w:marLeft w:val="0"/>
      <w:marRight w:val="0"/>
      <w:marTop w:val="0"/>
      <w:marBottom w:val="0"/>
      <w:divBdr>
        <w:top w:val="none" w:sz="0" w:space="0" w:color="auto"/>
        <w:left w:val="none" w:sz="0" w:space="0" w:color="auto"/>
        <w:bottom w:val="none" w:sz="0" w:space="0" w:color="auto"/>
        <w:right w:val="none" w:sz="0" w:space="0" w:color="auto"/>
      </w:divBdr>
    </w:div>
    <w:div w:id="1704793681">
      <w:bodyDiv w:val="1"/>
      <w:marLeft w:val="0"/>
      <w:marRight w:val="0"/>
      <w:marTop w:val="0"/>
      <w:marBottom w:val="0"/>
      <w:divBdr>
        <w:top w:val="none" w:sz="0" w:space="0" w:color="auto"/>
        <w:left w:val="none" w:sz="0" w:space="0" w:color="auto"/>
        <w:bottom w:val="none" w:sz="0" w:space="0" w:color="auto"/>
        <w:right w:val="none" w:sz="0" w:space="0" w:color="auto"/>
      </w:divBdr>
      <w:divsChild>
        <w:div w:id="75522250">
          <w:marLeft w:val="0"/>
          <w:marRight w:val="0"/>
          <w:marTop w:val="0"/>
          <w:marBottom w:val="120"/>
          <w:divBdr>
            <w:top w:val="single" w:sz="6" w:space="0" w:color="auto"/>
            <w:left w:val="single" w:sz="24" w:space="0" w:color="auto"/>
            <w:bottom w:val="single" w:sz="6" w:space="0" w:color="auto"/>
            <w:right w:val="single" w:sz="6" w:space="0" w:color="auto"/>
          </w:divBdr>
        </w:div>
        <w:div w:id="1309549427">
          <w:marLeft w:val="0"/>
          <w:marRight w:val="0"/>
          <w:marTop w:val="150"/>
          <w:marBottom w:val="150"/>
          <w:divBdr>
            <w:top w:val="none" w:sz="0" w:space="0" w:color="auto"/>
            <w:left w:val="none" w:sz="0" w:space="0" w:color="auto"/>
            <w:bottom w:val="none" w:sz="0" w:space="0" w:color="auto"/>
            <w:right w:val="none" w:sz="0" w:space="0" w:color="auto"/>
          </w:divBdr>
          <w:divsChild>
            <w:div w:id="1285505831">
              <w:marLeft w:val="0"/>
              <w:marRight w:val="0"/>
              <w:marTop w:val="0"/>
              <w:marBottom w:val="0"/>
              <w:divBdr>
                <w:top w:val="none" w:sz="0" w:space="0" w:color="auto"/>
                <w:left w:val="none" w:sz="0" w:space="0" w:color="auto"/>
                <w:bottom w:val="none" w:sz="0" w:space="0" w:color="auto"/>
                <w:right w:val="none" w:sz="0" w:space="0" w:color="auto"/>
              </w:divBdr>
              <w:divsChild>
                <w:div w:id="1707441636">
                  <w:marLeft w:val="0"/>
                  <w:marRight w:val="0"/>
                  <w:marTop w:val="0"/>
                  <w:marBottom w:val="0"/>
                  <w:divBdr>
                    <w:top w:val="none" w:sz="0" w:space="0" w:color="auto"/>
                    <w:left w:val="none" w:sz="0" w:space="0" w:color="auto"/>
                    <w:bottom w:val="none" w:sz="0" w:space="0" w:color="auto"/>
                    <w:right w:val="none" w:sz="0" w:space="0" w:color="auto"/>
                  </w:divBdr>
                  <w:divsChild>
                    <w:div w:id="2021471251">
                      <w:marLeft w:val="0"/>
                      <w:marRight w:val="0"/>
                      <w:marTop w:val="0"/>
                      <w:marBottom w:val="0"/>
                      <w:divBdr>
                        <w:top w:val="none" w:sz="0" w:space="0" w:color="auto"/>
                        <w:left w:val="none" w:sz="0" w:space="0" w:color="auto"/>
                        <w:bottom w:val="none" w:sz="0" w:space="0" w:color="auto"/>
                        <w:right w:val="none" w:sz="0" w:space="0" w:color="auto"/>
                      </w:divBdr>
                      <w:divsChild>
                        <w:div w:id="1822967673">
                          <w:marLeft w:val="0"/>
                          <w:marRight w:val="0"/>
                          <w:marTop w:val="0"/>
                          <w:marBottom w:val="0"/>
                          <w:divBdr>
                            <w:top w:val="none" w:sz="0" w:space="0" w:color="auto"/>
                            <w:left w:val="none" w:sz="0" w:space="0" w:color="auto"/>
                            <w:bottom w:val="none" w:sz="0" w:space="0" w:color="auto"/>
                            <w:right w:val="none" w:sz="0" w:space="0" w:color="auto"/>
                          </w:divBdr>
                          <w:divsChild>
                            <w:div w:id="904339347">
                              <w:marLeft w:val="0"/>
                              <w:marRight w:val="0"/>
                              <w:marTop w:val="0"/>
                              <w:marBottom w:val="0"/>
                              <w:divBdr>
                                <w:top w:val="none" w:sz="0" w:space="0" w:color="auto"/>
                                <w:left w:val="none" w:sz="0" w:space="0" w:color="auto"/>
                                <w:bottom w:val="none" w:sz="0" w:space="0" w:color="auto"/>
                                <w:right w:val="none" w:sz="0" w:space="0" w:color="auto"/>
                              </w:divBdr>
                              <w:divsChild>
                                <w:div w:id="1973628829">
                                  <w:marLeft w:val="0"/>
                                  <w:marRight w:val="0"/>
                                  <w:marTop w:val="0"/>
                                  <w:marBottom w:val="0"/>
                                  <w:divBdr>
                                    <w:top w:val="none" w:sz="0" w:space="0" w:color="auto"/>
                                    <w:left w:val="none" w:sz="0" w:space="0" w:color="auto"/>
                                    <w:bottom w:val="none" w:sz="0" w:space="0" w:color="auto"/>
                                    <w:right w:val="none" w:sz="0" w:space="0" w:color="auto"/>
                                  </w:divBdr>
                                  <w:divsChild>
                                    <w:div w:id="480463079">
                                      <w:marLeft w:val="0"/>
                                      <w:marRight w:val="0"/>
                                      <w:marTop w:val="0"/>
                                      <w:marBottom w:val="0"/>
                                      <w:divBdr>
                                        <w:top w:val="none" w:sz="0" w:space="0" w:color="auto"/>
                                        <w:left w:val="none" w:sz="0" w:space="0" w:color="auto"/>
                                        <w:bottom w:val="none" w:sz="0" w:space="0" w:color="auto"/>
                                        <w:right w:val="none" w:sz="0" w:space="0" w:color="auto"/>
                                      </w:divBdr>
                                      <w:divsChild>
                                        <w:div w:id="1564175014">
                                          <w:marLeft w:val="0"/>
                                          <w:marRight w:val="0"/>
                                          <w:marTop w:val="0"/>
                                          <w:marBottom w:val="0"/>
                                          <w:divBdr>
                                            <w:top w:val="none" w:sz="0" w:space="0" w:color="auto"/>
                                            <w:left w:val="none" w:sz="0" w:space="0" w:color="auto"/>
                                            <w:bottom w:val="none" w:sz="0" w:space="0" w:color="auto"/>
                                            <w:right w:val="none" w:sz="0" w:space="0" w:color="auto"/>
                                          </w:divBdr>
                                          <w:divsChild>
                                            <w:div w:id="716468131">
                                              <w:marLeft w:val="0"/>
                                              <w:marRight w:val="0"/>
                                              <w:marTop w:val="0"/>
                                              <w:marBottom w:val="0"/>
                                              <w:divBdr>
                                                <w:top w:val="none" w:sz="0" w:space="0" w:color="auto"/>
                                                <w:left w:val="none" w:sz="0" w:space="0" w:color="auto"/>
                                                <w:bottom w:val="none" w:sz="0" w:space="0" w:color="auto"/>
                                                <w:right w:val="none" w:sz="0" w:space="0" w:color="auto"/>
                                              </w:divBdr>
                                              <w:divsChild>
                                                <w:div w:id="1160195479">
                                                  <w:marLeft w:val="0"/>
                                                  <w:marRight w:val="0"/>
                                                  <w:marTop w:val="0"/>
                                                  <w:marBottom w:val="0"/>
                                                  <w:divBdr>
                                                    <w:top w:val="none" w:sz="0" w:space="0" w:color="auto"/>
                                                    <w:left w:val="none" w:sz="0" w:space="0" w:color="auto"/>
                                                    <w:bottom w:val="none" w:sz="0" w:space="0" w:color="auto"/>
                                                    <w:right w:val="none" w:sz="0" w:space="0" w:color="auto"/>
                                                  </w:divBdr>
                                                  <w:divsChild>
                                                    <w:div w:id="2080637404">
                                                      <w:marLeft w:val="0"/>
                                                      <w:marRight w:val="0"/>
                                                      <w:marTop w:val="0"/>
                                                      <w:marBottom w:val="0"/>
                                                      <w:divBdr>
                                                        <w:top w:val="none" w:sz="0" w:space="0" w:color="auto"/>
                                                        <w:left w:val="none" w:sz="0" w:space="0" w:color="auto"/>
                                                        <w:bottom w:val="none" w:sz="0" w:space="0" w:color="auto"/>
                                                        <w:right w:val="none" w:sz="0" w:space="0" w:color="auto"/>
                                                      </w:divBdr>
                                                    </w:div>
                                                    <w:div w:id="1436057244">
                                                      <w:marLeft w:val="0"/>
                                                      <w:marRight w:val="0"/>
                                                      <w:marTop w:val="0"/>
                                                      <w:marBottom w:val="0"/>
                                                      <w:divBdr>
                                                        <w:top w:val="none" w:sz="0" w:space="0" w:color="auto"/>
                                                        <w:left w:val="none" w:sz="0" w:space="0" w:color="auto"/>
                                                        <w:bottom w:val="none" w:sz="0" w:space="0" w:color="auto"/>
                                                        <w:right w:val="none" w:sz="0" w:space="0" w:color="auto"/>
                                                      </w:divBdr>
                                                    </w:div>
                                                  </w:divsChild>
                                                </w:div>
                                                <w:div w:id="678048489">
                                                  <w:marLeft w:val="0"/>
                                                  <w:marRight w:val="0"/>
                                                  <w:marTop w:val="0"/>
                                                  <w:marBottom w:val="0"/>
                                                  <w:divBdr>
                                                    <w:top w:val="none" w:sz="0" w:space="0" w:color="auto"/>
                                                    <w:left w:val="none" w:sz="0" w:space="0" w:color="auto"/>
                                                    <w:bottom w:val="none" w:sz="0" w:space="0" w:color="auto"/>
                                                    <w:right w:val="none" w:sz="0" w:space="0" w:color="auto"/>
                                                  </w:divBdr>
                                                  <w:divsChild>
                                                    <w:div w:id="1958559049">
                                                      <w:marLeft w:val="0"/>
                                                      <w:marRight w:val="0"/>
                                                      <w:marTop w:val="0"/>
                                                      <w:marBottom w:val="0"/>
                                                      <w:divBdr>
                                                        <w:top w:val="none" w:sz="0" w:space="0" w:color="auto"/>
                                                        <w:left w:val="none" w:sz="0" w:space="0" w:color="auto"/>
                                                        <w:bottom w:val="none" w:sz="0" w:space="0" w:color="auto"/>
                                                        <w:right w:val="none" w:sz="0" w:space="0" w:color="auto"/>
                                                      </w:divBdr>
                                                      <w:divsChild>
                                                        <w:div w:id="4811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1237503">
          <w:marLeft w:val="0"/>
          <w:marRight w:val="0"/>
          <w:marTop w:val="0"/>
          <w:marBottom w:val="120"/>
          <w:divBdr>
            <w:top w:val="single" w:sz="6" w:space="0" w:color="auto"/>
            <w:left w:val="single" w:sz="24" w:space="0" w:color="auto"/>
            <w:bottom w:val="single" w:sz="6" w:space="0" w:color="auto"/>
            <w:right w:val="single" w:sz="6" w:space="0" w:color="auto"/>
          </w:divBdr>
        </w:div>
        <w:div w:id="691496420">
          <w:marLeft w:val="0"/>
          <w:marRight w:val="0"/>
          <w:marTop w:val="120"/>
          <w:marBottom w:val="0"/>
          <w:divBdr>
            <w:top w:val="single" w:sz="6" w:space="0" w:color="D5DDC6"/>
            <w:left w:val="single" w:sz="6" w:space="4" w:color="D5DDC6"/>
            <w:bottom w:val="single" w:sz="6" w:space="0" w:color="D5DDC6"/>
            <w:right w:val="single" w:sz="6" w:space="0" w:color="D5DDC6"/>
          </w:divBdr>
        </w:div>
        <w:div w:id="42218600">
          <w:marLeft w:val="0"/>
          <w:marRight w:val="0"/>
          <w:marTop w:val="0"/>
          <w:marBottom w:val="120"/>
          <w:divBdr>
            <w:top w:val="single" w:sz="6" w:space="0" w:color="auto"/>
            <w:left w:val="single" w:sz="24" w:space="0" w:color="auto"/>
            <w:bottom w:val="single" w:sz="6" w:space="0" w:color="auto"/>
            <w:right w:val="single" w:sz="6" w:space="0" w:color="auto"/>
          </w:divBdr>
          <w:divsChild>
            <w:div w:id="333147332">
              <w:marLeft w:val="0"/>
              <w:marRight w:val="0"/>
              <w:marTop w:val="0"/>
              <w:marBottom w:val="0"/>
              <w:divBdr>
                <w:top w:val="none" w:sz="0" w:space="0" w:color="auto"/>
                <w:left w:val="none" w:sz="0" w:space="0" w:color="auto"/>
                <w:bottom w:val="none" w:sz="0" w:space="0" w:color="auto"/>
                <w:right w:val="none" w:sz="0" w:space="0" w:color="auto"/>
              </w:divBdr>
              <w:divsChild>
                <w:div w:id="290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5686">
          <w:marLeft w:val="0"/>
          <w:marRight w:val="0"/>
          <w:marTop w:val="0"/>
          <w:marBottom w:val="120"/>
          <w:divBdr>
            <w:top w:val="single" w:sz="6" w:space="0" w:color="auto"/>
            <w:left w:val="single" w:sz="24" w:space="0" w:color="auto"/>
            <w:bottom w:val="single" w:sz="6" w:space="0" w:color="auto"/>
            <w:right w:val="single" w:sz="6" w:space="0" w:color="auto"/>
          </w:divBdr>
        </w:div>
        <w:div w:id="1832520354">
          <w:marLeft w:val="0"/>
          <w:marRight w:val="0"/>
          <w:marTop w:val="0"/>
          <w:marBottom w:val="120"/>
          <w:divBdr>
            <w:top w:val="single" w:sz="6" w:space="0" w:color="auto"/>
            <w:left w:val="single" w:sz="24" w:space="0" w:color="auto"/>
            <w:bottom w:val="single" w:sz="6" w:space="0" w:color="auto"/>
            <w:right w:val="single" w:sz="6" w:space="0" w:color="auto"/>
          </w:divBdr>
        </w:div>
        <w:div w:id="1922134279">
          <w:marLeft w:val="0"/>
          <w:marRight w:val="0"/>
          <w:marTop w:val="120"/>
          <w:marBottom w:val="0"/>
          <w:divBdr>
            <w:top w:val="single" w:sz="6" w:space="0" w:color="D5DDC6"/>
            <w:left w:val="single" w:sz="6" w:space="4" w:color="D5DDC6"/>
            <w:bottom w:val="single" w:sz="6" w:space="0" w:color="D5DDC6"/>
            <w:right w:val="single" w:sz="6" w:space="0" w:color="D5DDC6"/>
          </w:divBdr>
        </w:div>
        <w:div w:id="46033550">
          <w:marLeft w:val="0"/>
          <w:marRight w:val="0"/>
          <w:marTop w:val="0"/>
          <w:marBottom w:val="120"/>
          <w:divBdr>
            <w:top w:val="single" w:sz="6" w:space="0" w:color="auto"/>
            <w:left w:val="single" w:sz="24" w:space="0" w:color="auto"/>
            <w:bottom w:val="single" w:sz="6" w:space="0" w:color="auto"/>
            <w:right w:val="single" w:sz="6" w:space="0" w:color="auto"/>
          </w:divBdr>
          <w:divsChild>
            <w:div w:id="550652590">
              <w:marLeft w:val="0"/>
              <w:marRight w:val="0"/>
              <w:marTop w:val="0"/>
              <w:marBottom w:val="0"/>
              <w:divBdr>
                <w:top w:val="none" w:sz="0" w:space="0" w:color="auto"/>
                <w:left w:val="none" w:sz="0" w:space="0" w:color="auto"/>
                <w:bottom w:val="none" w:sz="0" w:space="0" w:color="auto"/>
                <w:right w:val="none" w:sz="0" w:space="0" w:color="auto"/>
              </w:divBdr>
              <w:divsChild>
                <w:div w:id="9838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3030">
          <w:marLeft w:val="0"/>
          <w:marRight w:val="0"/>
          <w:marTop w:val="120"/>
          <w:marBottom w:val="0"/>
          <w:divBdr>
            <w:top w:val="single" w:sz="6" w:space="0" w:color="D5DDC6"/>
            <w:left w:val="single" w:sz="6" w:space="4" w:color="D5DDC6"/>
            <w:bottom w:val="single" w:sz="6" w:space="0" w:color="D5DDC6"/>
            <w:right w:val="single" w:sz="6" w:space="0" w:color="D5DDC6"/>
          </w:divBdr>
        </w:div>
        <w:div w:id="1491753247">
          <w:marLeft w:val="0"/>
          <w:marRight w:val="0"/>
          <w:marTop w:val="0"/>
          <w:marBottom w:val="120"/>
          <w:divBdr>
            <w:top w:val="single" w:sz="6" w:space="0" w:color="auto"/>
            <w:left w:val="single" w:sz="24" w:space="0" w:color="auto"/>
            <w:bottom w:val="single" w:sz="6" w:space="0" w:color="auto"/>
            <w:right w:val="single" w:sz="6" w:space="0" w:color="auto"/>
          </w:divBdr>
          <w:divsChild>
            <w:div w:id="535897043">
              <w:marLeft w:val="0"/>
              <w:marRight w:val="0"/>
              <w:marTop w:val="0"/>
              <w:marBottom w:val="0"/>
              <w:divBdr>
                <w:top w:val="none" w:sz="0" w:space="0" w:color="auto"/>
                <w:left w:val="none" w:sz="0" w:space="0" w:color="auto"/>
                <w:bottom w:val="none" w:sz="0" w:space="0" w:color="auto"/>
                <w:right w:val="none" w:sz="0" w:space="0" w:color="auto"/>
              </w:divBdr>
              <w:divsChild>
                <w:div w:id="11342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9987">
          <w:marLeft w:val="0"/>
          <w:marRight w:val="0"/>
          <w:marTop w:val="120"/>
          <w:marBottom w:val="0"/>
          <w:divBdr>
            <w:top w:val="single" w:sz="6" w:space="0" w:color="D5DDC6"/>
            <w:left w:val="single" w:sz="6" w:space="4" w:color="D5DDC6"/>
            <w:bottom w:val="single" w:sz="6" w:space="0" w:color="D5DDC6"/>
            <w:right w:val="single" w:sz="6" w:space="0" w:color="D5DDC6"/>
          </w:divBdr>
        </w:div>
        <w:div w:id="1456094772">
          <w:marLeft w:val="0"/>
          <w:marRight w:val="0"/>
          <w:marTop w:val="450"/>
          <w:marBottom w:val="0"/>
          <w:divBdr>
            <w:top w:val="none" w:sz="0" w:space="0" w:color="auto"/>
            <w:left w:val="none" w:sz="0" w:space="0" w:color="auto"/>
            <w:bottom w:val="none" w:sz="0" w:space="0" w:color="auto"/>
            <w:right w:val="none" w:sz="0" w:space="0" w:color="auto"/>
          </w:divBdr>
        </w:div>
      </w:divsChild>
    </w:div>
    <w:div w:id="1751923905">
      <w:bodyDiv w:val="1"/>
      <w:marLeft w:val="0"/>
      <w:marRight w:val="0"/>
      <w:marTop w:val="0"/>
      <w:marBottom w:val="0"/>
      <w:divBdr>
        <w:top w:val="none" w:sz="0" w:space="0" w:color="auto"/>
        <w:left w:val="none" w:sz="0" w:space="0" w:color="auto"/>
        <w:bottom w:val="none" w:sz="0" w:space="0" w:color="auto"/>
        <w:right w:val="none" w:sz="0" w:space="0" w:color="auto"/>
      </w:divBdr>
      <w:divsChild>
        <w:div w:id="1365788000">
          <w:marLeft w:val="0"/>
          <w:marRight w:val="0"/>
          <w:marTop w:val="0"/>
          <w:marBottom w:val="0"/>
          <w:divBdr>
            <w:top w:val="none" w:sz="0" w:space="0" w:color="auto"/>
            <w:left w:val="single" w:sz="36" w:space="8" w:color="E8AF04"/>
            <w:bottom w:val="none" w:sz="0" w:space="0" w:color="auto"/>
            <w:right w:val="none" w:sz="0" w:space="0" w:color="auto"/>
          </w:divBdr>
        </w:div>
        <w:div w:id="1359157609">
          <w:marLeft w:val="0"/>
          <w:marRight w:val="0"/>
          <w:marTop w:val="0"/>
          <w:marBottom w:val="75"/>
          <w:divBdr>
            <w:top w:val="none" w:sz="0" w:space="0" w:color="auto"/>
            <w:left w:val="none" w:sz="0" w:space="0" w:color="auto"/>
            <w:bottom w:val="none" w:sz="0" w:space="0" w:color="auto"/>
            <w:right w:val="none" w:sz="0" w:space="0" w:color="auto"/>
          </w:divBdr>
          <w:divsChild>
            <w:div w:id="2037349330">
              <w:marLeft w:val="150"/>
              <w:marRight w:val="150"/>
              <w:marTop w:val="150"/>
              <w:marBottom w:val="150"/>
              <w:divBdr>
                <w:top w:val="none" w:sz="0" w:space="0" w:color="auto"/>
                <w:left w:val="single" w:sz="36" w:space="0" w:color="162F59"/>
                <w:bottom w:val="none" w:sz="0" w:space="0" w:color="auto"/>
                <w:right w:val="none" w:sz="0" w:space="0" w:color="auto"/>
              </w:divBdr>
            </w:div>
          </w:divsChild>
        </w:div>
        <w:div w:id="1400398871">
          <w:marLeft w:val="0"/>
          <w:marRight w:val="0"/>
          <w:marTop w:val="0"/>
          <w:marBottom w:val="75"/>
          <w:divBdr>
            <w:top w:val="none" w:sz="0" w:space="0" w:color="auto"/>
            <w:left w:val="none" w:sz="0" w:space="0" w:color="auto"/>
            <w:bottom w:val="none" w:sz="0" w:space="0" w:color="auto"/>
            <w:right w:val="none" w:sz="0" w:space="0" w:color="auto"/>
          </w:divBdr>
          <w:divsChild>
            <w:div w:id="1759131030">
              <w:marLeft w:val="150"/>
              <w:marRight w:val="150"/>
              <w:marTop w:val="150"/>
              <w:marBottom w:val="150"/>
              <w:divBdr>
                <w:top w:val="none" w:sz="0" w:space="0" w:color="auto"/>
                <w:left w:val="single" w:sz="36" w:space="0" w:color="162F59"/>
                <w:bottom w:val="none" w:sz="0" w:space="0" w:color="auto"/>
                <w:right w:val="none" w:sz="0" w:space="0" w:color="auto"/>
              </w:divBdr>
            </w:div>
          </w:divsChild>
        </w:div>
        <w:div w:id="2030838165">
          <w:marLeft w:val="0"/>
          <w:marRight w:val="0"/>
          <w:marTop w:val="45"/>
          <w:marBottom w:val="150"/>
          <w:divBdr>
            <w:top w:val="single" w:sz="6" w:space="0" w:color="C8CBD1"/>
            <w:left w:val="none" w:sz="0" w:space="0" w:color="auto"/>
            <w:bottom w:val="single" w:sz="6" w:space="0" w:color="C8CBD1"/>
            <w:right w:val="none" w:sz="0" w:space="0" w:color="auto"/>
          </w:divBdr>
        </w:div>
      </w:divsChild>
    </w:div>
    <w:div w:id="1832863179">
      <w:bodyDiv w:val="1"/>
      <w:marLeft w:val="0"/>
      <w:marRight w:val="0"/>
      <w:marTop w:val="0"/>
      <w:marBottom w:val="0"/>
      <w:divBdr>
        <w:top w:val="none" w:sz="0" w:space="0" w:color="auto"/>
        <w:left w:val="none" w:sz="0" w:space="0" w:color="auto"/>
        <w:bottom w:val="none" w:sz="0" w:space="0" w:color="auto"/>
        <w:right w:val="none" w:sz="0" w:space="0" w:color="auto"/>
      </w:divBdr>
      <w:divsChild>
        <w:div w:id="1257903571">
          <w:marLeft w:val="0"/>
          <w:marRight w:val="0"/>
          <w:marTop w:val="0"/>
          <w:marBottom w:val="0"/>
          <w:divBdr>
            <w:top w:val="none" w:sz="0" w:space="0" w:color="auto"/>
            <w:left w:val="none" w:sz="0" w:space="0" w:color="auto"/>
            <w:bottom w:val="none" w:sz="0" w:space="0" w:color="auto"/>
            <w:right w:val="none" w:sz="0" w:space="0" w:color="auto"/>
          </w:divBdr>
          <w:divsChild>
            <w:div w:id="835653637">
              <w:marLeft w:val="0"/>
              <w:marRight w:val="0"/>
              <w:marTop w:val="150"/>
              <w:marBottom w:val="150"/>
              <w:divBdr>
                <w:top w:val="none" w:sz="0" w:space="0" w:color="auto"/>
                <w:left w:val="none" w:sz="0" w:space="0" w:color="auto"/>
                <w:bottom w:val="none" w:sz="0" w:space="0" w:color="auto"/>
                <w:right w:val="none" w:sz="0" w:space="0" w:color="auto"/>
              </w:divBdr>
              <w:divsChild>
                <w:div w:id="373232716">
                  <w:marLeft w:val="0"/>
                  <w:marRight w:val="0"/>
                  <w:marTop w:val="0"/>
                  <w:marBottom w:val="0"/>
                  <w:divBdr>
                    <w:top w:val="none" w:sz="0" w:space="0" w:color="auto"/>
                    <w:left w:val="none" w:sz="0" w:space="0" w:color="auto"/>
                    <w:bottom w:val="none" w:sz="0" w:space="0" w:color="auto"/>
                    <w:right w:val="none" w:sz="0" w:space="0" w:color="auto"/>
                  </w:divBdr>
                  <w:divsChild>
                    <w:div w:id="2048135900">
                      <w:marLeft w:val="0"/>
                      <w:marRight w:val="0"/>
                      <w:marTop w:val="0"/>
                      <w:marBottom w:val="0"/>
                      <w:divBdr>
                        <w:top w:val="none" w:sz="0" w:space="0" w:color="auto"/>
                        <w:left w:val="none" w:sz="0" w:space="0" w:color="auto"/>
                        <w:bottom w:val="none" w:sz="0" w:space="0" w:color="auto"/>
                        <w:right w:val="none" w:sz="0" w:space="0" w:color="auto"/>
                      </w:divBdr>
                      <w:divsChild>
                        <w:div w:id="748766586">
                          <w:marLeft w:val="0"/>
                          <w:marRight w:val="0"/>
                          <w:marTop w:val="0"/>
                          <w:marBottom w:val="0"/>
                          <w:divBdr>
                            <w:top w:val="none" w:sz="0" w:space="0" w:color="auto"/>
                            <w:left w:val="none" w:sz="0" w:space="0" w:color="auto"/>
                            <w:bottom w:val="none" w:sz="0" w:space="0" w:color="auto"/>
                            <w:right w:val="none" w:sz="0" w:space="0" w:color="auto"/>
                          </w:divBdr>
                          <w:divsChild>
                            <w:div w:id="1455059957">
                              <w:marLeft w:val="0"/>
                              <w:marRight w:val="0"/>
                              <w:marTop w:val="0"/>
                              <w:marBottom w:val="0"/>
                              <w:divBdr>
                                <w:top w:val="none" w:sz="0" w:space="0" w:color="auto"/>
                                <w:left w:val="none" w:sz="0" w:space="0" w:color="auto"/>
                                <w:bottom w:val="none" w:sz="0" w:space="0" w:color="auto"/>
                                <w:right w:val="none" w:sz="0" w:space="0" w:color="auto"/>
                              </w:divBdr>
                              <w:divsChild>
                                <w:div w:id="1400904748">
                                  <w:marLeft w:val="0"/>
                                  <w:marRight w:val="0"/>
                                  <w:marTop w:val="0"/>
                                  <w:marBottom w:val="0"/>
                                  <w:divBdr>
                                    <w:top w:val="none" w:sz="0" w:space="0" w:color="auto"/>
                                    <w:left w:val="none" w:sz="0" w:space="0" w:color="auto"/>
                                    <w:bottom w:val="none" w:sz="0" w:space="0" w:color="auto"/>
                                    <w:right w:val="none" w:sz="0" w:space="0" w:color="auto"/>
                                  </w:divBdr>
                                  <w:divsChild>
                                    <w:div w:id="1204755076">
                                      <w:marLeft w:val="0"/>
                                      <w:marRight w:val="0"/>
                                      <w:marTop w:val="0"/>
                                      <w:marBottom w:val="0"/>
                                      <w:divBdr>
                                        <w:top w:val="none" w:sz="0" w:space="0" w:color="auto"/>
                                        <w:left w:val="none" w:sz="0" w:space="0" w:color="auto"/>
                                        <w:bottom w:val="none" w:sz="0" w:space="0" w:color="auto"/>
                                        <w:right w:val="none" w:sz="0" w:space="0" w:color="auto"/>
                                      </w:divBdr>
                                      <w:divsChild>
                                        <w:div w:id="1972205174">
                                          <w:marLeft w:val="0"/>
                                          <w:marRight w:val="0"/>
                                          <w:marTop w:val="0"/>
                                          <w:marBottom w:val="0"/>
                                          <w:divBdr>
                                            <w:top w:val="none" w:sz="0" w:space="0" w:color="auto"/>
                                            <w:left w:val="none" w:sz="0" w:space="0" w:color="auto"/>
                                            <w:bottom w:val="none" w:sz="0" w:space="0" w:color="auto"/>
                                            <w:right w:val="none" w:sz="0" w:space="0" w:color="auto"/>
                                          </w:divBdr>
                                          <w:divsChild>
                                            <w:div w:id="2094664978">
                                              <w:marLeft w:val="0"/>
                                              <w:marRight w:val="0"/>
                                              <w:marTop w:val="0"/>
                                              <w:marBottom w:val="0"/>
                                              <w:divBdr>
                                                <w:top w:val="none" w:sz="0" w:space="0" w:color="auto"/>
                                                <w:left w:val="none" w:sz="0" w:space="0" w:color="auto"/>
                                                <w:bottom w:val="none" w:sz="0" w:space="0" w:color="auto"/>
                                                <w:right w:val="none" w:sz="0" w:space="0" w:color="auto"/>
                                              </w:divBdr>
                                              <w:divsChild>
                                                <w:div w:id="958536275">
                                                  <w:marLeft w:val="0"/>
                                                  <w:marRight w:val="0"/>
                                                  <w:marTop w:val="0"/>
                                                  <w:marBottom w:val="0"/>
                                                  <w:divBdr>
                                                    <w:top w:val="none" w:sz="0" w:space="0" w:color="auto"/>
                                                    <w:left w:val="none" w:sz="0" w:space="0" w:color="auto"/>
                                                    <w:bottom w:val="none" w:sz="0" w:space="0" w:color="auto"/>
                                                    <w:right w:val="none" w:sz="0" w:space="0" w:color="auto"/>
                                                  </w:divBdr>
                                                  <w:divsChild>
                                                    <w:div w:id="337268530">
                                                      <w:marLeft w:val="0"/>
                                                      <w:marRight w:val="0"/>
                                                      <w:marTop w:val="0"/>
                                                      <w:marBottom w:val="0"/>
                                                      <w:divBdr>
                                                        <w:top w:val="none" w:sz="0" w:space="0" w:color="auto"/>
                                                        <w:left w:val="none" w:sz="0" w:space="0" w:color="auto"/>
                                                        <w:bottom w:val="none" w:sz="0" w:space="0" w:color="auto"/>
                                                        <w:right w:val="none" w:sz="0" w:space="0" w:color="auto"/>
                                                      </w:divBdr>
                                                      <w:divsChild>
                                                        <w:div w:id="622199658">
                                                          <w:marLeft w:val="0"/>
                                                          <w:marRight w:val="0"/>
                                                          <w:marTop w:val="0"/>
                                                          <w:marBottom w:val="0"/>
                                                          <w:divBdr>
                                                            <w:top w:val="none" w:sz="0" w:space="0" w:color="auto"/>
                                                            <w:left w:val="none" w:sz="0" w:space="0" w:color="auto"/>
                                                            <w:bottom w:val="none" w:sz="0" w:space="0" w:color="auto"/>
                                                            <w:right w:val="none" w:sz="0" w:space="0" w:color="auto"/>
                                                          </w:divBdr>
                                                        </w:div>
                                                        <w:div w:id="8484406">
                                                          <w:marLeft w:val="0"/>
                                                          <w:marRight w:val="0"/>
                                                          <w:marTop w:val="0"/>
                                                          <w:marBottom w:val="0"/>
                                                          <w:divBdr>
                                                            <w:top w:val="none" w:sz="0" w:space="0" w:color="auto"/>
                                                            <w:left w:val="none" w:sz="0" w:space="0" w:color="auto"/>
                                                            <w:bottom w:val="none" w:sz="0" w:space="0" w:color="auto"/>
                                                            <w:right w:val="none" w:sz="0" w:space="0" w:color="auto"/>
                                                          </w:divBdr>
                                                        </w:div>
                                                      </w:divsChild>
                                                    </w:div>
                                                    <w:div w:id="712849730">
                                                      <w:marLeft w:val="0"/>
                                                      <w:marRight w:val="0"/>
                                                      <w:marTop w:val="0"/>
                                                      <w:marBottom w:val="0"/>
                                                      <w:divBdr>
                                                        <w:top w:val="none" w:sz="0" w:space="0" w:color="auto"/>
                                                        <w:left w:val="none" w:sz="0" w:space="0" w:color="auto"/>
                                                        <w:bottom w:val="none" w:sz="0" w:space="0" w:color="auto"/>
                                                        <w:right w:val="none" w:sz="0" w:space="0" w:color="auto"/>
                                                      </w:divBdr>
                                                      <w:divsChild>
                                                        <w:div w:id="31737942">
                                                          <w:marLeft w:val="0"/>
                                                          <w:marRight w:val="0"/>
                                                          <w:marTop w:val="0"/>
                                                          <w:marBottom w:val="0"/>
                                                          <w:divBdr>
                                                            <w:top w:val="none" w:sz="0" w:space="0" w:color="auto"/>
                                                            <w:left w:val="none" w:sz="0" w:space="0" w:color="auto"/>
                                                            <w:bottom w:val="none" w:sz="0" w:space="0" w:color="auto"/>
                                                            <w:right w:val="none" w:sz="0" w:space="0" w:color="auto"/>
                                                          </w:divBdr>
                                                          <w:divsChild>
                                                            <w:div w:id="1456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176984">
              <w:marLeft w:val="0"/>
              <w:marRight w:val="0"/>
              <w:marTop w:val="450"/>
              <w:marBottom w:val="0"/>
              <w:divBdr>
                <w:top w:val="none" w:sz="0" w:space="0" w:color="auto"/>
                <w:left w:val="none" w:sz="0" w:space="0" w:color="auto"/>
                <w:bottom w:val="none" w:sz="0" w:space="0" w:color="auto"/>
                <w:right w:val="none" w:sz="0" w:space="0" w:color="auto"/>
              </w:divBdr>
            </w:div>
            <w:div w:id="1750497317">
              <w:marLeft w:val="0"/>
              <w:marRight w:val="0"/>
              <w:marTop w:val="0"/>
              <w:marBottom w:val="0"/>
              <w:divBdr>
                <w:top w:val="none" w:sz="0" w:space="0" w:color="auto"/>
                <w:left w:val="none" w:sz="0" w:space="0" w:color="auto"/>
                <w:bottom w:val="none" w:sz="0" w:space="0" w:color="auto"/>
                <w:right w:val="none" w:sz="0" w:space="0" w:color="auto"/>
              </w:divBdr>
            </w:div>
          </w:divsChild>
        </w:div>
        <w:div w:id="1992253538">
          <w:marLeft w:val="0"/>
          <w:marRight w:val="0"/>
          <w:marTop w:val="0"/>
          <w:marBottom w:val="0"/>
          <w:divBdr>
            <w:top w:val="none" w:sz="0" w:space="0" w:color="auto"/>
            <w:left w:val="none" w:sz="0" w:space="0" w:color="auto"/>
            <w:bottom w:val="none" w:sz="0" w:space="0" w:color="auto"/>
            <w:right w:val="none" w:sz="0" w:space="0" w:color="auto"/>
          </w:divBdr>
        </w:div>
      </w:divsChild>
    </w:div>
    <w:div w:id="1885679791">
      <w:bodyDiv w:val="1"/>
      <w:marLeft w:val="0"/>
      <w:marRight w:val="0"/>
      <w:marTop w:val="0"/>
      <w:marBottom w:val="0"/>
      <w:divBdr>
        <w:top w:val="none" w:sz="0" w:space="0" w:color="auto"/>
        <w:left w:val="none" w:sz="0" w:space="0" w:color="auto"/>
        <w:bottom w:val="none" w:sz="0" w:space="0" w:color="auto"/>
        <w:right w:val="none" w:sz="0" w:space="0" w:color="auto"/>
      </w:divBdr>
    </w:div>
    <w:div w:id="1982466072">
      <w:bodyDiv w:val="1"/>
      <w:marLeft w:val="0"/>
      <w:marRight w:val="0"/>
      <w:marTop w:val="0"/>
      <w:marBottom w:val="0"/>
      <w:divBdr>
        <w:top w:val="none" w:sz="0" w:space="0" w:color="auto"/>
        <w:left w:val="none" w:sz="0" w:space="0" w:color="auto"/>
        <w:bottom w:val="none" w:sz="0" w:space="0" w:color="auto"/>
        <w:right w:val="none" w:sz="0" w:space="0" w:color="auto"/>
      </w:divBdr>
      <w:divsChild>
        <w:div w:id="17704435">
          <w:marLeft w:val="0"/>
          <w:marRight w:val="0"/>
          <w:marTop w:val="0"/>
          <w:marBottom w:val="0"/>
          <w:divBdr>
            <w:top w:val="none" w:sz="0" w:space="0" w:color="auto"/>
            <w:left w:val="none" w:sz="0" w:space="0" w:color="auto"/>
            <w:bottom w:val="none" w:sz="0" w:space="0" w:color="auto"/>
            <w:right w:val="none" w:sz="0" w:space="0" w:color="auto"/>
          </w:divBdr>
          <w:divsChild>
            <w:div w:id="321393899">
              <w:marLeft w:val="-225"/>
              <w:marRight w:val="-225"/>
              <w:marTop w:val="0"/>
              <w:marBottom w:val="0"/>
              <w:divBdr>
                <w:top w:val="none" w:sz="0" w:space="0" w:color="auto"/>
                <w:left w:val="none" w:sz="0" w:space="0" w:color="auto"/>
                <w:bottom w:val="none" w:sz="0" w:space="0" w:color="auto"/>
                <w:right w:val="none" w:sz="0" w:space="0" w:color="auto"/>
              </w:divBdr>
              <w:divsChild>
                <w:div w:id="1517189533">
                  <w:marLeft w:val="0"/>
                  <w:marRight w:val="0"/>
                  <w:marTop w:val="0"/>
                  <w:marBottom w:val="0"/>
                  <w:divBdr>
                    <w:top w:val="none" w:sz="0" w:space="0" w:color="auto"/>
                    <w:left w:val="single" w:sz="36" w:space="8" w:color="E8AF04"/>
                    <w:bottom w:val="none" w:sz="0" w:space="0" w:color="auto"/>
                    <w:right w:val="none" w:sz="0" w:space="0" w:color="auto"/>
                  </w:divBdr>
                </w:div>
                <w:div w:id="1485391738">
                  <w:marLeft w:val="0"/>
                  <w:marRight w:val="0"/>
                  <w:marTop w:val="0"/>
                  <w:marBottom w:val="75"/>
                  <w:divBdr>
                    <w:top w:val="none" w:sz="0" w:space="0" w:color="auto"/>
                    <w:left w:val="none" w:sz="0" w:space="0" w:color="auto"/>
                    <w:bottom w:val="none" w:sz="0" w:space="0" w:color="auto"/>
                    <w:right w:val="none" w:sz="0" w:space="0" w:color="auto"/>
                  </w:divBdr>
                  <w:divsChild>
                    <w:div w:id="1688483506">
                      <w:marLeft w:val="150"/>
                      <w:marRight w:val="150"/>
                      <w:marTop w:val="150"/>
                      <w:marBottom w:val="150"/>
                      <w:divBdr>
                        <w:top w:val="none" w:sz="0" w:space="0" w:color="auto"/>
                        <w:left w:val="single" w:sz="36" w:space="0" w:color="162F59"/>
                        <w:bottom w:val="none" w:sz="0" w:space="0" w:color="auto"/>
                        <w:right w:val="none" w:sz="0" w:space="0" w:color="auto"/>
                      </w:divBdr>
                    </w:div>
                  </w:divsChild>
                </w:div>
                <w:div w:id="1286086232">
                  <w:marLeft w:val="0"/>
                  <w:marRight w:val="0"/>
                  <w:marTop w:val="0"/>
                  <w:marBottom w:val="75"/>
                  <w:divBdr>
                    <w:top w:val="none" w:sz="0" w:space="0" w:color="auto"/>
                    <w:left w:val="none" w:sz="0" w:space="0" w:color="auto"/>
                    <w:bottom w:val="none" w:sz="0" w:space="0" w:color="auto"/>
                    <w:right w:val="none" w:sz="0" w:space="0" w:color="auto"/>
                  </w:divBdr>
                  <w:divsChild>
                    <w:div w:id="1091313418">
                      <w:marLeft w:val="150"/>
                      <w:marRight w:val="150"/>
                      <w:marTop w:val="150"/>
                      <w:marBottom w:val="150"/>
                      <w:divBdr>
                        <w:top w:val="none" w:sz="0" w:space="0" w:color="auto"/>
                        <w:left w:val="single" w:sz="36" w:space="0" w:color="162F59"/>
                        <w:bottom w:val="none" w:sz="0" w:space="0" w:color="auto"/>
                        <w:right w:val="none" w:sz="0" w:space="0" w:color="auto"/>
                      </w:divBdr>
                    </w:div>
                  </w:divsChild>
                </w:div>
                <w:div w:id="487937227">
                  <w:marLeft w:val="0"/>
                  <w:marRight w:val="0"/>
                  <w:marTop w:val="45"/>
                  <w:marBottom w:val="150"/>
                  <w:divBdr>
                    <w:top w:val="single" w:sz="6" w:space="0" w:color="C8CBD1"/>
                    <w:left w:val="none" w:sz="0" w:space="0" w:color="auto"/>
                    <w:bottom w:val="single" w:sz="6" w:space="0" w:color="C8CBD1"/>
                    <w:right w:val="none" w:sz="0" w:space="0" w:color="auto"/>
                  </w:divBdr>
                </w:div>
              </w:divsChild>
            </w:div>
          </w:divsChild>
        </w:div>
      </w:divsChild>
    </w:div>
    <w:div w:id="203294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eeksquiz.com/bubble-sort/" TargetMode="External"/><Relationship Id="rId18" Type="http://schemas.openxmlformats.org/officeDocument/2006/relationships/hyperlink" Target="https://www.geeksforgeeks.org/bucket-sort-2/" TargetMode="External"/><Relationship Id="rId26" Type="http://schemas.openxmlformats.org/officeDocument/2006/relationships/hyperlink" Target="https://tutorialspoint.dev/slugresolver/largest-sum-contiguous-subarray/" TargetMode="External"/><Relationship Id="rId39" Type="http://schemas.openxmlformats.org/officeDocument/2006/relationships/image" Target="media/image18.png"/><Relationship Id="rId21" Type="http://schemas.openxmlformats.org/officeDocument/2006/relationships/hyperlink" Target="https://www.geeksforgeeks.org/shellsort/"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geeksquiz.com/quick-sort/" TargetMode="External"/><Relationship Id="rId29" Type="http://schemas.openxmlformats.org/officeDocument/2006/relationships/image" Target="media/image8.png"/><Relationship Id="rId11" Type="http://schemas.openxmlformats.org/officeDocument/2006/relationships/image" Target="media/image5.png"/><Relationship Id="rId24" Type="http://schemas.openxmlformats.org/officeDocument/2006/relationships/hyperlink" Target="https://www.geeksforgeeks.org/sort-the-array-according-to-their-cubes-of-each-element/"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hyperlink" Target="https://www.geeksforgeeks.org/radix-sort/"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geeksquiz.com/insertion-sort/" TargetMode="External"/><Relationship Id="rId22" Type="http://schemas.openxmlformats.org/officeDocument/2006/relationships/hyperlink" Target="https://www.geeksforgeeks.org/timsort/"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image" Target="media/image2.pn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http://geeksquiz.com/selection-sort/" TargetMode="External"/><Relationship Id="rId17" Type="http://schemas.openxmlformats.org/officeDocument/2006/relationships/hyperlink" Target="http://geeksquiz.com/merge-sort/" TargetMode="External"/><Relationship Id="rId25" Type="http://schemas.openxmlformats.org/officeDocument/2006/relationships/hyperlink" Target="http://geeksquiz.com/merge-sort/"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0" Type="http://schemas.openxmlformats.org/officeDocument/2006/relationships/hyperlink" Target="https://www.geeksforgeeks.org/counting-sort/" TargetMode="External"/><Relationship Id="rId41" Type="http://schemas.openxmlformats.org/officeDocument/2006/relationships/image" Target="media/image2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geeksquiz.com/heap-sort/" TargetMode="External"/><Relationship Id="rId23" Type="http://schemas.openxmlformats.org/officeDocument/2006/relationships/hyperlink" Target="https://www.geeksforgeeks.org/tree-sort/"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AA775-E373-4CB4-8C3D-6AEDFBF98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19</Pages>
  <Words>5267</Words>
  <Characters>30024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2022-06-26T04:24:00Z</dcterms:created>
  <dcterms:modified xsi:type="dcterms:W3CDTF">2022-06-26T10:29:00Z</dcterms:modified>
</cp:coreProperties>
</file>